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FA4F9" w14:textId="0BA8929E" w:rsidR="00ED00AF" w:rsidRDefault="00ED00AF" w:rsidP="00ED00AF">
      <w:pPr>
        <w:rPr>
          <w:bCs/>
          <w:lang w:eastAsia="ja-JP"/>
        </w:rPr>
      </w:pPr>
      <w:r w:rsidRPr="00ED00AF">
        <w:rPr>
          <w:bCs/>
          <w:lang w:eastAsia="ja-JP"/>
        </w:rPr>
        <w:t>2 March 2024</w:t>
      </w:r>
    </w:p>
    <w:p w14:paraId="6628EC49" w14:textId="77777777" w:rsidR="00ED00AF" w:rsidRDefault="00ED00AF" w:rsidP="00ED00AF">
      <w:pPr>
        <w:rPr>
          <w:bCs/>
          <w:lang w:eastAsia="ja-JP"/>
        </w:rPr>
      </w:pPr>
    </w:p>
    <w:p w14:paraId="220ADC42" w14:textId="5CEEEE23" w:rsidR="00ED00AF" w:rsidRPr="00ED00AF" w:rsidRDefault="00ED00AF" w:rsidP="00ED00AF">
      <w:pPr>
        <w:rPr>
          <w:bCs/>
          <w:lang w:eastAsia="ja-JP"/>
        </w:rPr>
      </w:pPr>
      <w:r>
        <w:rPr>
          <w:bCs/>
          <w:lang w:eastAsia="ja-JP"/>
        </w:rPr>
        <w:t>RH: Wildey and Bickford 2024 • Mule Deer Habitat Selection and Density</w:t>
      </w:r>
    </w:p>
    <w:p w14:paraId="5744BA9C" w14:textId="43F0D206" w:rsidR="007037D1" w:rsidRPr="00ED00AF" w:rsidRDefault="00D832DD" w:rsidP="00234394">
      <w:pPr>
        <w:spacing w:line="480" w:lineRule="auto"/>
        <w:rPr>
          <w:b/>
          <w:lang w:eastAsia="ja-JP"/>
        </w:rPr>
      </w:pPr>
      <w:r w:rsidRPr="00ED00AF">
        <w:rPr>
          <w:b/>
          <w:lang w:eastAsia="ja-JP"/>
        </w:rPr>
        <w:t>Near and Deer: Individual and Population Responses of Mule Deer to Human Recreation</w:t>
      </w:r>
    </w:p>
    <w:p w14:paraId="02B7D582" w14:textId="46892361" w:rsidR="007037D1" w:rsidRDefault="00ED00AF" w:rsidP="00234394">
      <w:pPr>
        <w:spacing w:line="480" w:lineRule="auto"/>
        <w:rPr>
          <w:color w:val="202124"/>
          <w:shd w:val="clear" w:color="auto" w:fill="FFFFFF"/>
        </w:rPr>
      </w:pPr>
      <w:r>
        <w:rPr>
          <w:bCs/>
          <w:lang w:eastAsia="ja-JP"/>
        </w:rPr>
        <w:t>Eli Wildey</w:t>
      </w:r>
      <w:r w:rsidR="00234394">
        <w:rPr>
          <w:bCs/>
          <w:lang w:eastAsia="ja-JP"/>
        </w:rPr>
        <w:t xml:space="preserve">, CSU-Pueblo, </w:t>
      </w:r>
      <w:r w:rsidR="00234394" w:rsidRPr="00234394">
        <w:rPr>
          <w:color w:val="202124"/>
          <w:shd w:val="clear" w:color="auto" w:fill="FFFFFF"/>
        </w:rPr>
        <w:t>2200 Bonforte Blvd, Pueblo, CO 81001</w:t>
      </w:r>
      <w:r w:rsidR="00234394">
        <w:rPr>
          <w:color w:val="202124"/>
          <w:shd w:val="clear" w:color="auto" w:fill="FFFFFF"/>
        </w:rPr>
        <w:t>, USA</w:t>
      </w:r>
    </w:p>
    <w:p w14:paraId="2EDA0DE9" w14:textId="0E695EFF" w:rsidR="00234394" w:rsidRDefault="00234394" w:rsidP="00234394">
      <w:pPr>
        <w:spacing w:line="480" w:lineRule="auto"/>
        <w:rPr>
          <w:color w:val="202124"/>
          <w:shd w:val="clear" w:color="auto" w:fill="FFFFFF"/>
        </w:rPr>
      </w:pPr>
      <w:r>
        <w:rPr>
          <w:color w:val="202124"/>
          <w:shd w:val="clear" w:color="auto" w:fill="FFFFFF"/>
        </w:rPr>
        <w:t xml:space="preserve">Nate Bickford, Oregon Institute of Technology, </w:t>
      </w:r>
      <w:r w:rsidRPr="00234394">
        <w:rPr>
          <w:color w:val="202124"/>
          <w:shd w:val="clear" w:color="auto" w:fill="FFFFFF"/>
        </w:rPr>
        <w:t>3201 Campus Dr, Klamath Falls, OR 97601</w:t>
      </w:r>
      <w:r>
        <w:rPr>
          <w:color w:val="202124"/>
          <w:shd w:val="clear" w:color="auto" w:fill="FFFFFF"/>
        </w:rPr>
        <w:t>, USA</w:t>
      </w:r>
    </w:p>
    <w:p w14:paraId="6DD96E3A" w14:textId="77777777" w:rsidR="00234394" w:rsidRDefault="00234394" w:rsidP="00234394">
      <w:pPr>
        <w:spacing w:line="480" w:lineRule="auto"/>
        <w:rPr>
          <w:color w:val="202124"/>
          <w:shd w:val="clear" w:color="auto" w:fill="FFFFFF"/>
        </w:rPr>
      </w:pPr>
    </w:p>
    <w:p w14:paraId="01180699" w14:textId="0CB4F9EE" w:rsidR="00234394" w:rsidRDefault="00234394" w:rsidP="00234394">
      <w:pPr>
        <w:spacing w:line="480" w:lineRule="auto"/>
        <w:rPr>
          <w:color w:val="202124"/>
          <w:shd w:val="clear" w:color="auto" w:fill="FFFFFF"/>
        </w:rPr>
      </w:pPr>
      <w:r>
        <w:rPr>
          <w:b/>
          <w:bCs/>
          <w:color w:val="202124"/>
          <w:shd w:val="clear" w:color="auto" w:fill="FFFFFF"/>
        </w:rPr>
        <w:t xml:space="preserve">Correspondence: </w:t>
      </w:r>
      <w:r>
        <w:rPr>
          <w:bCs/>
          <w:lang w:eastAsia="ja-JP"/>
        </w:rPr>
        <w:t xml:space="preserve">Eli Wildey, CSU-Pueblo, </w:t>
      </w:r>
      <w:r w:rsidRPr="00234394">
        <w:rPr>
          <w:color w:val="202124"/>
          <w:shd w:val="clear" w:color="auto" w:fill="FFFFFF"/>
        </w:rPr>
        <w:t>2200 Bonforte Blvd, Pueblo, CO 81001</w:t>
      </w:r>
      <w:r>
        <w:rPr>
          <w:color w:val="202124"/>
          <w:shd w:val="clear" w:color="auto" w:fill="FFFFFF"/>
        </w:rPr>
        <w:t xml:space="preserve">, USA. Email: </w:t>
      </w:r>
      <w:hyperlink r:id="rId8" w:history="1">
        <w:r w:rsidRPr="00F650AF">
          <w:rPr>
            <w:rStyle w:val="Hyperlink"/>
            <w:shd w:val="clear" w:color="auto" w:fill="FFFFFF"/>
          </w:rPr>
          <w:t>eli.wildey@gmail.com</w:t>
        </w:r>
      </w:hyperlink>
    </w:p>
    <w:p w14:paraId="715B4382" w14:textId="77777777" w:rsidR="00234394" w:rsidRPr="00234394" w:rsidRDefault="00234394" w:rsidP="00234394">
      <w:pPr>
        <w:spacing w:line="480" w:lineRule="auto"/>
        <w:rPr>
          <w:lang w:eastAsia="ja-JP"/>
        </w:rPr>
      </w:pPr>
    </w:p>
    <w:p w14:paraId="785BBC43" w14:textId="68EE1DCB" w:rsidR="00361B9E" w:rsidRDefault="00234394" w:rsidP="00234394">
      <w:pPr>
        <w:spacing w:line="480" w:lineRule="auto"/>
      </w:pPr>
      <w:r>
        <w:rPr>
          <w:b/>
          <w:bCs/>
        </w:rPr>
        <w:t xml:space="preserve">ABSTRACT </w:t>
      </w:r>
      <w:r w:rsidR="00361B9E">
        <w:t>Outdoor recreation extends human influence on landscapes beyond built environments but is often thought to be compatible with wildlife conservation. Human capability as a highly efficient predator creates a strong selective force on wildlife, analogous to natural predation risk, regardless of trophic level. Behavioral responses have been observed across taxa but</w:t>
      </w:r>
      <w:del w:id="0" w:author="Wildey,Eli" w:date="2024-07-29T20:41:00Z" w16du:dateUtc="2024-07-30T03:41:00Z">
        <w:r w:rsidR="00361B9E" w:rsidDel="00B57F78">
          <w:delText xml:space="preserve"> linking these changes in behavior to changes at the population-level represents an important step in understanding and mitigating the impact of our everyday presence on ecosystems</w:delText>
        </w:r>
      </w:del>
      <w:r w:rsidR="00361B9E">
        <w:t>. Here we present results of the habitat selection exhibited by ten mule deer (</w:t>
      </w:r>
      <w:r w:rsidR="00361B9E" w:rsidRPr="00F565B5">
        <w:rPr>
          <w:i/>
          <w:iCs/>
        </w:rPr>
        <w:t>Odocoileus hemionus</w:t>
      </w:r>
      <w:r w:rsidR="00361B9E">
        <w:t>) in response to habitat and human factors</w:t>
      </w:r>
      <w:del w:id="1" w:author="Wildey,Eli" w:date="2024-07-29T20:41:00Z" w16du:dateUtc="2024-07-30T03:41:00Z">
        <w:r w:rsidR="00361B9E" w:rsidDel="00B57F78">
          <w:delText xml:space="preserve"> and the possible influences on density</w:delText>
        </w:r>
      </w:del>
      <w:r w:rsidR="00361B9E">
        <w:t xml:space="preserve">. Mule deer abundance is generally declining throughout their range and </w:t>
      </w:r>
      <w:r w:rsidR="00361B9E">
        <w:lastRenderedPageBreak/>
        <w:t>disturbance on winter range presents a possible limiting factor. Winter range is geographically constrained, has increased movement costs associated with snow, and reduced forage quality. Pinyon-juniper forest on winter range has been managed to provide better habitat for ungulates. Disturbance associated with human activity could further limit deer winter habitat.</w:t>
      </w:r>
      <w:ins w:id="2" w:author="Wildey,Eli" w:date="2024-07-29T20:42:00Z" w16du:dateUtc="2024-07-30T03:42:00Z">
        <w:r w:rsidR="00B57F78">
          <w:t xml:space="preserve"> </w:t>
        </w:r>
      </w:ins>
      <w:moveToRangeStart w:id="3" w:author="Wildey,Eli" w:date="2024-07-29T20:42:00Z" w:name="move173178177"/>
      <w:moveTo w:id="4" w:author="Wildey,Eli" w:date="2024-07-29T20:42:00Z" w16du:dateUtc="2024-07-30T03:42:00Z">
        <w:r w:rsidR="00B57F78">
          <w:t xml:space="preserve">. Habitat selection for mule deer was modelled using integrated step selection analysis (iSSA). </w:t>
        </w:r>
      </w:moveTo>
      <w:moveToRangeEnd w:id="3"/>
      <w:r w:rsidR="00361B9E">
        <w:t xml:space="preserve"> Mule deer </w:t>
      </w:r>
      <w:del w:id="5" w:author="Wildey,Eli" w:date="2024-07-29T20:42:00Z" w16du:dateUtc="2024-07-30T03:42:00Z">
        <w:r w:rsidR="00361B9E" w:rsidDel="00B57F78">
          <w:delText xml:space="preserve">on our study area </w:delText>
        </w:r>
      </w:del>
      <w:r w:rsidR="00361B9E">
        <w:t>show</w:t>
      </w:r>
      <w:ins w:id="6" w:author="Wildey,Eli" w:date="2024-07-29T20:42:00Z" w16du:dateUtc="2024-07-30T03:42:00Z">
        <w:r w:rsidR="00B57F78">
          <w:t>ed</w:t>
        </w:r>
      </w:ins>
      <w:r w:rsidR="00361B9E">
        <w:t xml:space="preserve"> differential habitat use and movement characteristics with time of day, and intensity of human disturbance</w:t>
      </w:r>
      <w:moveFromRangeStart w:id="7" w:author="Wildey,Eli" w:date="2024-07-29T20:42:00Z" w:name="move173178177"/>
      <w:moveFrom w:id="8" w:author="Wildey,Eli" w:date="2024-07-29T20:42:00Z" w16du:dateUtc="2024-07-30T03:42:00Z">
        <w:r w:rsidR="00361B9E" w:rsidDel="00B57F78">
          <w:t xml:space="preserve">. Habitat selection for mule deer was modelled using integrated step selection analysis (iSSA). </w:t>
        </w:r>
      </w:moveFrom>
      <w:moveFromRangeEnd w:id="7"/>
      <w:r w:rsidR="00361B9E">
        <w:t>Mule deer increasingly selected for forest land cover as human presence increased. Deer showed different</w:t>
      </w:r>
      <w:ins w:id="9" w:author="Wildey,Eli" w:date="2024-07-29T20:43:00Z" w16du:dateUtc="2024-07-30T03:43:00Z">
        <w:r w:rsidR="00B57F78">
          <w:t xml:space="preserve"> functional</w:t>
        </w:r>
      </w:ins>
      <w:r w:rsidR="00361B9E">
        <w:t xml:space="preserve"> movement responses with increasing human presence depending on the time of day. Changes to habitat selection, and movement patterns have important implications for habitat management of winter range and potential costs to deer populations.</w:t>
      </w:r>
      <w:del w:id="10" w:author="Wildey,Eli" w:date="2024-07-29T20:43:00Z" w16du:dateUtc="2024-07-30T03:43:00Z">
        <w:r w:rsidR="00361B9E" w:rsidDel="00B57F78">
          <w:delText xml:space="preserve"> Pairing our movement data with camera data, we found evidence for a low density of mule deer on our winter range compared to winter ranges across Colorado possibly caused by human recreation</w:delText>
        </w:r>
      </w:del>
      <w:r w:rsidR="00361B9E">
        <w:t xml:space="preserve">. </w:t>
      </w:r>
      <w:del w:id="11" w:author="Wildey,Eli" w:date="2024-07-29T20:43:00Z" w16du:dateUtc="2024-07-30T03:43:00Z">
        <w:r w:rsidR="00361B9E" w:rsidDel="00B57F78">
          <w:delText xml:space="preserve">Low densities of mule deer has implications for the role density-dependent effects play in modifying the impact of recreation. </w:delText>
        </w:r>
      </w:del>
      <w:r w:rsidR="00361B9E">
        <w:t>Our study provides critical information on the role human recreation plays in modifying the effectiveness of habitat management on deer winter ranges</w:t>
      </w:r>
      <w:del w:id="12" w:author="Wildey,Eli" w:date="2024-07-29T20:43:00Z" w16du:dateUtc="2024-07-30T03:43:00Z">
        <w:r w:rsidR="00361B9E" w:rsidDel="00B57F78">
          <w:delText xml:space="preserve"> and possible scenarios this may scale up to impact mule deer populations</w:delText>
        </w:r>
      </w:del>
      <w:r w:rsidR="00361B9E">
        <w:t>.</w:t>
      </w:r>
    </w:p>
    <w:p w14:paraId="31716904" w14:textId="07FDE643" w:rsidR="002505DE" w:rsidRPr="009971C6" w:rsidRDefault="00234394" w:rsidP="009971C6">
      <w:pPr>
        <w:spacing w:line="480" w:lineRule="auto"/>
      </w:pPr>
      <w:r>
        <w:rPr>
          <w:b/>
          <w:bCs/>
        </w:rPr>
        <w:lastRenderedPageBreak/>
        <w:t xml:space="preserve">KEYWORDS </w:t>
      </w:r>
      <w:r>
        <w:t xml:space="preserve">Colorado, </w:t>
      </w:r>
      <w:del w:id="13" w:author="Wildey,Eli" w:date="2024-07-29T20:43:00Z" w16du:dateUtc="2024-07-30T03:43:00Z">
        <w:r w:rsidDel="00B57F78">
          <w:delText xml:space="preserve">density dependence, </w:delText>
        </w:r>
      </w:del>
      <w:r>
        <w:t xml:space="preserve">habitat selection, human recreation, integrated step selection functions, mule deer, </w:t>
      </w:r>
      <w:r>
        <w:rPr>
          <w:i/>
          <w:iCs/>
        </w:rPr>
        <w:t>Odocoileus hemionus,</w:t>
      </w:r>
      <w:r>
        <w:t xml:space="preserve"> </w:t>
      </w:r>
      <w:del w:id="14" w:author="Wildey,Eli" w:date="2024-07-29T20:43:00Z" w16du:dateUtc="2024-07-30T03:43:00Z">
        <w:r w:rsidDel="00B57F78">
          <w:delText>time to event modeling</w:delText>
        </w:r>
      </w:del>
    </w:p>
    <w:p w14:paraId="7C7CA998" w14:textId="1A321864" w:rsidR="00783B17" w:rsidRPr="00724CD0" w:rsidRDefault="00783B17" w:rsidP="00783B17">
      <w:pPr>
        <w:spacing w:line="480" w:lineRule="auto"/>
      </w:pPr>
      <w:r w:rsidRPr="00724CD0">
        <w:rPr>
          <w:color w:val="000000"/>
        </w:rPr>
        <w:t xml:space="preserve">Humans play many roles in ecosystems locally and globally. Our unique coverage </w:t>
      </w:r>
      <w:ins w:id="15" w:author="Wildey,Eli" w:date="2024-07-29T20:44:00Z" w16du:dateUtc="2024-07-30T03:44:00Z">
        <w:r w:rsidR="00B57F78">
          <w:rPr>
            <w:color w:val="000000"/>
          </w:rPr>
          <w:t xml:space="preserve"> and modification </w:t>
        </w:r>
      </w:ins>
      <w:r w:rsidRPr="00724CD0">
        <w:rPr>
          <w:color w:val="000000"/>
        </w:rPr>
        <w:t xml:space="preserve">of all the world's landmasses and ecosystems, </w:t>
      </w:r>
      <w:del w:id="16" w:author="Wildey,Eli" w:date="2024-07-29T20:44:00Z" w16du:dateUtc="2024-07-30T03:44:00Z">
        <w:r w:rsidRPr="00724CD0" w:rsidDel="00B57F78">
          <w:rPr>
            <w:color w:val="000000"/>
          </w:rPr>
          <w:delText>accompanied by</w:delText>
        </w:r>
      </w:del>
      <w:ins w:id="17" w:author="Wildey,Eli" w:date="2024-07-29T20:44:00Z" w16du:dateUtc="2024-07-30T03:44:00Z">
        <w:r w:rsidR="00B57F78">
          <w:rPr>
            <w:color w:val="000000"/>
          </w:rPr>
          <w:t>through</w:t>
        </w:r>
      </w:ins>
      <w:r w:rsidRPr="00724CD0">
        <w:rPr>
          <w:color w:val="000000"/>
        </w:rPr>
        <w:t xml:space="preserve"> large scale development, land use</w:t>
      </w:r>
      <w:r>
        <w:rPr>
          <w:color w:val="000000"/>
        </w:rPr>
        <w:t xml:space="preserve"> manipulation</w:t>
      </w:r>
      <w:r w:rsidRPr="00724CD0">
        <w:rPr>
          <w:color w:val="000000"/>
        </w:rPr>
        <w:t xml:space="preserve">, harvesting, and modification of biogeochemical cycles has made us the dominant species on this planet, inspiring new ecological terms to describe our impact (Alberti et al. 2008, Moll et al. 2021). While </w:t>
      </w:r>
      <w:r>
        <w:rPr>
          <w:color w:val="000000"/>
        </w:rPr>
        <w:t>the</w:t>
      </w:r>
      <w:r w:rsidRPr="00724CD0">
        <w:rPr>
          <w:color w:val="000000"/>
        </w:rPr>
        <w:t xml:space="preserve"> </w:t>
      </w:r>
      <w:r>
        <w:rPr>
          <w:color w:val="000000"/>
        </w:rPr>
        <w:t>consequences of</w:t>
      </w:r>
      <w:r w:rsidRPr="00724CD0">
        <w:rPr>
          <w:color w:val="000000"/>
        </w:rPr>
        <w:t xml:space="preserve"> our world-altering abilities</w:t>
      </w:r>
      <w:r>
        <w:rPr>
          <w:color w:val="000000"/>
        </w:rPr>
        <w:t xml:space="preserve"> has demanded much focus</w:t>
      </w:r>
      <w:r w:rsidRPr="00724CD0">
        <w:rPr>
          <w:color w:val="000000"/>
        </w:rPr>
        <w:t xml:space="preserve">, our shared evolutionary history with </w:t>
      </w:r>
      <w:del w:id="18" w:author="Wildey,Eli" w:date="2024-07-29T20:44:00Z" w16du:dateUtc="2024-07-30T03:44:00Z">
        <w:r w:rsidRPr="00724CD0" w:rsidDel="00B57F78">
          <w:rPr>
            <w:color w:val="000000"/>
          </w:rPr>
          <w:delText xml:space="preserve">the world's </w:delText>
        </w:r>
      </w:del>
      <w:ins w:id="19" w:author="Wildey,Eli" w:date="2024-07-29T20:44:00Z" w16du:dateUtc="2024-07-30T03:44:00Z">
        <w:r w:rsidR="00B57F78">
          <w:rPr>
            <w:color w:val="000000"/>
          </w:rPr>
          <w:t xml:space="preserve">our fellow </w:t>
        </w:r>
      </w:ins>
      <w:r w:rsidRPr="00724CD0">
        <w:rPr>
          <w:color w:val="000000"/>
        </w:rPr>
        <w:t xml:space="preserve">wildlife species has provoked new study of an enduring effect we still have on the wildlife around us; the fear of our presence. </w:t>
      </w:r>
    </w:p>
    <w:p w14:paraId="55832321" w14:textId="77777777" w:rsidR="00783B17" w:rsidRPr="00724CD0" w:rsidRDefault="00783B17" w:rsidP="009971C6">
      <w:pPr>
        <w:pStyle w:val="NormalWeb"/>
        <w:spacing w:before="0" w:beforeAutospacing="0" w:after="160" w:afterAutospacing="0" w:line="480" w:lineRule="auto"/>
        <w:ind w:right="-540"/>
      </w:pPr>
      <w:r w:rsidRPr="00724CD0">
        <w:rPr>
          <w:color w:val="000000"/>
        </w:rPr>
        <w:t>Our role as a highly efficient predator, killing adult prey at significantly higher rates than natural predators regardless of trophic level, creates a strong selective force on wildlife (Darimont et al. 2015, Suraci et al. 2019). This selective force causes wildlife to react to human disturbance similar to, and possibly stronger than natural predation risk (Ciuti et al. 2012, Dorresteijn et al. 2015), causing anti-predator behaviors no matter the actual lethality of the specific human activity (Frid and Dill 2002, Smith et al. 2021). Recreation is one such human activity where there is a mismatch between animal response and actual lethality that elicits a multitude of negative effects at all levels of an ecosystem, from individuals to communities (Larson et al. 2016). </w:t>
      </w:r>
    </w:p>
    <w:p w14:paraId="22E78D05" w14:textId="2DF556E0" w:rsidR="00783B17" w:rsidRPr="00724CD0" w:rsidRDefault="00783B17" w:rsidP="009971C6">
      <w:pPr>
        <w:pStyle w:val="NormalWeb"/>
        <w:spacing w:before="0" w:beforeAutospacing="0" w:after="160" w:afterAutospacing="0" w:line="480" w:lineRule="auto"/>
        <w:ind w:right="-540"/>
      </w:pPr>
      <w:r w:rsidRPr="00724CD0">
        <w:rPr>
          <w:color w:val="000000"/>
        </w:rPr>
        <w:lastRenderedPageBreak/>
        <w:t xml:space="preserve">Individual responses of wildlife to human presence can range from acute to chronic, with chronic responses </w:t>
      </w:r>
      <w:ins w:id="20" w:author="Wildey,Eli" w:date="2024-07-29T20:45:00Z" w16du:dateUtc="2024-07-30T03:45:00Z">
        <w:r w:rsidR="00B57F78">
          <w:rPr>
            <w:color w:val="000000"/>
          </w:rPr>
          <w:t xml:space="preserve">underpinnging </w:t>
        </w:r>
      </w:ins>
      <w:del w:id="21" w:author="Wildey,Eli" w:date="2024-07-29T20:45:00Z" w16du:dateUtc="2024-07-30T03:45:00Z">
        <w:r w:rsidDel="00B57F78">
          <w:rPr>
            <w:color w:val="000000"/>
          </w:rPr>
          <w:delText>partially defining</w:delText>
        </w:r>
        <w:r w:rsidRPr="00724CD0" w:rsidDel="00B57F78">
          <w:rPr>
            <w:color w:val="000000"/>
          </w:rPr>
          <w:delText xml:space="preserve"> </w:delText>
        </w:r>
      </w:del>
      <w:r w:rsidRPr="00724CD0">
        <w:rPr>
          <w:color w:val="000000"/>
        </w:rPr>
        <w:t>the niche a species may occupy in human-dominated ecosystems. Acute anti-predator behaviors can differ by species (Tablado and Jenni 2017) based on life-history traits and the hunting mode of a specific predator but include changes in movement to flee or hide (Ladle et al. 2019, Suraci et al. 2019), and increased vigilance behavior (Lesmerises et al. 2017). Acute behavioral responses can have cumulative consequences to individuals when disturbance interrupts fitness-enhancing behaviors such as foraging, parental care or mating displays culminating in population level responses (Frid and Dill 2002). To limit such fitness losses, species can employ more proactive avoidance strategies, avoiding risk across the landscape of fear</w:t>
      </w:r>
      <w:ins w:id="22" w:author="Wildey,Eli" w:date="2024-07-29T20:47:00Z" w16du:dateUtc="2024-07-30T03:47:00Z">
        <w:r w:rsidR="00B57F78">
          <w:rPr>
            <w:color w:val="000000"/>
          </w:rPr>
          <w:t>,</w:t>
        </w:r>
      </w:ins>
      <w:r w:rsidRPr="00724CD0">
        <w:rPr>
          <w:color w:val="000000"/>
        </w:rPr>
        <w:t xml:space="preserve"> </w:t>
      </w:r>
      <w:ins w:id="23" w:author="Wildey,Eli" w:date="2024-07-29T20:46:00Z" w16du:dateUtc="2024-07-30T03:46:00Z">
        <w:r w:rsidR="00B57F78">
          <w:rPr>
            <w:color w:val="000000"/>
          </w:rPr>
          <w:t>as first hypothesized in response to</w:t>
        </w:r>
      </w:ins>
      <w:del w:id="24" w:author="Wildey,Eli" w:date="2024-07-29T20:46:00Z" w16du:dateUtc="2024-07-30T03:46:00Z">
        <w:r w:rsidRPr="00724CD0" w:rsidDel="00B57F78">
          <w:rPr>
            <w:color w:val="000000"/>
          </w:rPr>
          <w:delText xml:space="preserve">akin to </w:delText>
        </w:r>
      </w:del>
      <w:r w:rsidRPr="00724CD0">
        <w:rPr>
          <w:color w:val="000000"/>
        </w:rPr>
        <w:t xml:space="preserve">natural predators (Laundre et al. 2010). These patterns have </w:t>
      </w:r>
      <w:ins w:id="25" w:author="Wildey,Eli" w:date="2024-07-29T20:47:00Z" w16du:dateUtc="2024-07-30T03:47:00Z">
        <w:r w:rsidR="00B57F78">
          <w:rPr>
            <w:color w:val="000000"/>
          </w:rPr>
          <w:t xml:space="preserve">since </w:t>
        </w:r>
      </w:ins>
      <w:r w:rsidRPr="00724CD0">
        <w:rPr>
          <w:color w:val="000000"/>
        </w:rPr>
        <w:t>been observed in response to human disturbance, changing when and where animals are found on the landscape, also known as their spatiotemporal niche. Observed patterns include temporal avoidance through increased nocturnality (Gaynor et al. 2018, Naidoo et al. 2020, Sévêque et al. 2020), and/or spatial displacement via shifts in habitat selection or direct habitat loss from avoidance (Muhly et al. 2011, Coppes et al. 2017, Ladle et al. 2019, Smith et al. 2018)</w:t>
      </w:r>
      <w:ins w:id="26" w:author="Wildey,Eli" w:date="2024-07-29T20:49:00Z" w16du:dateUtc="2024-07-30T03:49:00Z">
        <w:r w:rsidR="00B57F78">
          <w:rPr>
            <w:color w:val="000000"/>
          </w:rPr>
          <w:t xml:space="preserve">. </w:t>
        </w:r>
      </w:ins>
      <w:del w:id="27" w:author="Wildey,Eli" w:date="2024-07-29T20:49:00Z" w16du:dateUtc="2024-07-30T03:49:00Z">
        <w:r w:rsidRPr="00724CD0" w:rsidDel="00B57F78">
          <w:rPr>
            <w:color w:val="000000"/>
          </w:rPr>
          <w:delText xml:space="preserve"> both of which can be noticed in </w:delText>
        </w:r>
      </w:del>
      <w:ins w:id="28" w:author="Wildey,Eli" w:date="2024-07-29T20:49:00Z" w16du:dateUtc="2024-07-30T03:49:00Z">
        <w:r w:rsidR="00B57F78">
          <w:rPr>
            <w:color w:val="000000"/>
          </w:rPr>
          <w:t>D</w:t>
        </w:r>
      </w:ins>
      <w:del w:id="29" w:author="Wildey,Eli" w:date="2024-07-29T20:49:00Z" w16du:dateUtc="2024-07-30T03:49:00Z">
        <w:r w:rsidRPr="00724CD0" w:rsidDel="00B57F78">
          <w:rPr>
            <w:color w:val="000000"/>
          </w:rPr>
          <w:delText>d</w:delText>
        </w:r>
      </w:del>
      <w:r w:rsidRPr="00724CD0">
        <w:rPr>
          <w:color w:val="000000"/>
        </w:rPr>
        <w:t>ecreases or increases in movement rates</w:t>
      </w:r>
      <w:ins w:id="30" w:author="Wildey,Eli" w:date="2024-07-29T20:49:00Z" w16du:dateUtc="2024-07-30T03:49:00Z">
        <w:r w:rsidR="00B57F78">
          <w:rPr>
            <w:color w:val="000000"/>
          </w:rPr>
          <w:t xml:space="preserve"> are a hallmark of these spatiotemporal avoidan</w:t>
        </w:r>
      </w:ins>
      <w:ins w:id="31" w:author="Wildey,Eli" w:date="2024-07-29T20:50:00Z" w16du:dateUtc="2024-07-30T03:50:00Z">
        <w:r w:rsidR="00B57F78">
          <w:rPr>
            <w:color w:val="000000"/>
          </w:rPr>
          <w:t>ce as well</w:t>
        </w:r>
      </w:ins>
      <w:r w:rsidRPr="00724CD0">
        <w:rPr>
          <w:color w:val="000000"/>
        </w:rPr>
        <w:t xml:space="preserve"> (Tucker et al. 2018, Doherty et al. 2021). </w:t>
      </w:r>
    </w:p>
    <w:p w14:paraId="2819BF1A" w14:textId="3BF8A806" w:rsidR="00783B17" w:rsidRPr="00724CD0" w:rsidDel="00CC3C7C" w:rsidRDefault="00783B17" w:rsidP="009971C6">
      <w:pPr>
        <w:pStyle w:val="NormalWeb"/>
        <w:spacing w:before="0" w:beforeAutospacing="0" w:after="160" w:afterAutospacing="0" w:line="480" w:lineRule="auto"/>
        <w:ind w:right="-540"/>
        <w:rPr>
          <w:del w:id="32" w:author="Wildey,Eli" w:date="2024-07-29T20:51:00Z" w16du:dateUtc="2024-07-30T03:51:00Z"/>
        </w:rPr>
      </w:pPr>
      <w:del w:id="33" w:author="Wildey,Eli" w:date="2024-07-29T20:50:00Z" w16du:dateUtc="2024-07-30T03:50:00Z">
        <w:r w:rsidDel="00B57F78">
          <w:rPr>
            <w:color w:val="000000"/>
          </w:rPr>
          <w:delText>More directly</w:delText>
        </w:r>
        <w:r w:rsidRPr="00724CD0" w:rsidDel="00B57F78">
          <w:rPr>
            <w:color w:val="000000"/>
          </w:rPr>
          <w:delText>, d</w:delText>
        </w:r>
      </w:del>
      <w:del w:id="34" w:author="Wildey,Eli" w:date="2024-07-29T20:51:00Z" w16du:dateUtc="2024-07-30T03:51:00Z">
        <w:r w:rsidRPr="00724CD0" w:rsidDel="00CC3C7C">
          <w:rPr>
            <w:color w:val="000000"/>
          </w:rPr>
          <w:delText xml:space="preserve">ecreased abundance can also result from human presence more directly threatening wildlife populations (Larson et al. 2016, Larson et al. 2019). Decreases in abundance can result </w:delText>
        </w:r>
        <w:r w:rsidRPr="00724CD0" w:rsidDel="00CC3C7C">
          <w:rPr>
            <w:color w:val="000000"/>
          </w:rPr>
          <w:lastRenderedPageBreak/>
          <w:delText>from direct mortality to wildlife populations (e.g. road mortality, mortality caused by pets) and by negative impacts at the individual level such as increased stress, energetic costs, and behavioral changes discussed above. The relationship between impacts at the individual-level and population-level is not always straightforward, as modulators like habitat quality and density dependence can alleviate or aggravate expected effects across different levels of investigation (e.g. individual vs. population -level) (Tablado and Jenni 2017). For instance, better habitat quality could allow for the compensation of energetic losses at the individual-level through more nutritious and abundant forage. Density-dependence theory predicts populations well below carrying capacity also experience less competition for forage and are in better body condition resulting in improved demographic rates, potentially mitigating the negative impacts of recreation at the individual level (Stewart et al. 2005, Bowyer et al. 2014).</w:delText>
        </w:r>
      </w:del>
    </w:p>
    <w:p w14:paraId="7EC50A74" w14:textId="7A5930D3" w:rsidR="00783B17" w:rsidRPr="00724CD0" w:rsidRDefault="00783B17" w:rsidP="009971C6">
      <w:pPr>
        <w:pStyle w:val="NormalWeb"/>
        <w:spacing w:before="0" w:beforeAutospacing="0" w:after="160" w:afterAutospacing="0" w:line="480" w:lineRule="auto"/>
        <w:ind w:right="-540"/>
      </w:pPr>
      <w:r w:rsidRPr="00724CD0">
        <w:rPr>
          <w:color w:val="000000"/>
        </w:rPr>
        <w:t xml:space="preserve">Protected natural areas often face a dual mandate to conserve natural resources and provide recreational opportunities, which provide public support and </w:t>
      </w:r>
      <w:ins w:id="35" w:author="Wildey,Eli" w:date="2024-07-29T20:52:00Z" w16du:dateUtc="2024-07-30T03:52:00Z">
        <w:r w:rsidR="00CC3C7C">
          <w:rPr>
            <w:color w:val="000000"/>
          </w:rPr>
          <w:t>potentially broader</w:t>
        </w:r>
      </w:ins>
      <w:del w:id="36" w:author="Wildey,Eli" w:date="2024-07-29T20:52:00Z" w16du:dateUtc="2024-07-30T03:52:00Z">
        <w:r w:rsidRPr="00724CD0" w:rsidDel="00CC3C7C">
          <w:rPr>
            <w:color w:val="000000"/>
          </w:rPr>
          <w:delText>a</w:delText>
        </w:r>
      </w:del>
      <w:r w:rsidRPr="00724CD0">
        <w:rPr>
          <w:color w:val="000000"/>
        </w:rPr>
        <w:t xml:space="preserve"> financial incentive for land conservation (Reed and Merelender 2008). Hiking has increased by 800% from 1960-2000, and participation is projected to increase 7-10 fold over the next 40 years (Reed and Merelender 2008, Bowker et al. 2012).  Mountain biking is projected to be one of the fastest increasing activities with 6-18% increases in participation possible over the next 50 years (Bowker et al. 2012). On our particular study area, human presence</w:t>
      </w:r>
      <w:ins w:id="37" w:author="Wildey,Eli" w:date="2024-07-29T20:52:00Z" w16du:dateUtc="2024-07-30T03:52:00Z">
        <w:r w:rsidR="00CC3C7C">
          <w:rPr>
            <w:color w:val="000000"/>
          </w:rPr>
          <w:t xml:space="preserve"> often in the form of hiking and</w:t>
        </w:r>
      </w:ins>
      <w:ins w:id="38" w:author="Wildey,Eli" w:date="2024-07-29T20:53:00Z" w16du:dateUtc="2024-07-30T03:53:00Z">
        <w:r w:rsidR="00CC3C7C">
          <w:rPr>
            <w:color w:val="000000"/>
          </w:rPr>
          <w:t xml:space="preserve"> mountain biking</w:t>
        </w:r>
      </w:ins>
      <w:del w:id="39" w:author="Wildey,Eli" w:date="2024-07-29T20:52:00Z" w16du:dateUtc="2024-07-30T03:52:00Z">
        <w:r w:rsidRPr="00724CD0" w:rsidDel="00CC3C7C">
          <w:rPr>
            <w:color w:val="000000"/>
          </w:rPr>
          <w:delText xml:space="preserve">, </w:delText>
        </w:r>
      </w:del>
      <w:del w:id="40" w:author="Wildey,Eli" w:date="2024-07-29T20:53:00Z" w16du:dateUtc="2024-07-30T03:53:00Z">
        <w:r w:rsidRPr="00724CD0" w:rsidDel="00CC3C7C">
          <w:rPr>
            <w:color w:val="000000"/>
          </w:rPr>
          <w:delText xml:space="preserve">as measured by infrared trail counters, </w:delText>
        </w:r>
      </w:del>
      <w:r w:rsidRPr="00724CD0">
        <w:rPr>
          <w:color w:val="000000"/>
        </w:rPr>
        <w:t>has doubled over the past two years (2019-2021).</w:t>
      </w:r>
    </w:p>
    <w:p w14:paraId="68678AF5" w14:textId="2D6AD96C" w:rsidR="00783B17" w:rsidRPr="00783B17" w:rsidRDefault="00783B17" w:rsidP="009971C6">
      <w:pPr>
        <w:spacing w:line="480" w:lineRule="auto"/>
        <w:rPr>
          <w:color w:val="000000"/>
        </w:rPr>
      </w:pPr>
      <w:r w:rsidRPr="00724CD0">
        <w:rPr>
          <w:color w:val="000000"/>
        </w:rPr>
        <w:lastRenderedPageBreak/>
        <w:t xml:space="preserve">The growing trends in recreation and the potential ecosystem wide impacts emphasize a need to limit the effects of our activities in order to prevent the escalation of consequences to long term and large scale impacts. Recent reviews have identified gaps in knowledge linking mechanisms from short term to long term ecological impacts (Larson et al. 2016, Marion et al. 2020), and a lack of detail in quantifying recreation (Larson et al. 2016, Marion et al. 2020). Addressing these gaps can inform the balance of needs between recreation and conservation (Marion et al. 2020). </w:t>
      </w:r>
      <w:del w:id="41" w:author="Wildey,Eli" w:date="2024-07-29T20:55:00Z" w16du:dateUtc="2024-07-30T03:55:00Z">
        <w:r w:rsidRPr="00724CD0" w:rsidDel="00CC3C7C">
          <w:rPr>
            <w:color w:val="000000"/>
          </w:rPr>
          <w:delText>Here we follow recommendations for future recreation research to build upon existing literature of recreation effects, examining the response of mule deer (</w:delText>
        </w:r>
        <w:r w:rsidRPr="00724CD0" w:rsidDel="00CC3C7C">
          <w:rPr>
            <w:i/>
            <w:iCs/>
            <w:color w:val="000000"/>
          </w:rPr>
          <w:delText>Odocoileus hemionus</w:delText>
        </w:r>
        <w:r w:rsidRPr="00724CD0" w:rsidDel="00CC3C7C">
          <w:rPr>
            <w:color w:val="000000"/>
          </w:rPr>
          <w:delText>) to human recreation at multiple ecological scales of investigation.</w:delText>
        </w:r>
      </w:del>
    </w:p>
    <w:p w14:paraId="66D682DC" w14:textId="02008128" w:rsidR="002505DE" w:rsidRPr="002505DE" w:rsidRDefault="002505DE" w:rsidP="00167887">
      <w:pPr>
        <w:spacing w:after="160" w:line="480" w:lineRule="auto"/>
        <w:ind w:right="-540"/>
        <w:rPr>
          <w:rFonts w:eastAsia="Times New Roman"/>
        </w:rPr>
      </w:pPr>
      <w:r w:rsidRPr="002505DE">
        <w:rPr>
          <w:rFonts w:eastAsia="Times New Roman"/>
          <w:color w:val="000000"/>
        </w:rPr>
        <w:t>Mule deer (</w:t>
      </w:r>
      <w:r w:rsidRPr="002505DE">
        <w:rPr>
          <w:rFonts w:eastAsia="Times New Roman"/>
          <w:i/>
          <w:iCs/>
          <w:color w:val="000000"/>
        </w:rPr>
        <w:t>Odocoileus hemionus</w:t>
      </w:r>
      <w:r w:rsidRPr="002505DE">
        <w:rPr>
          <w:rFonts w:eastAsia="Times New Roman"/>
          <w:color w:val="000000"/>
        </w:rPr>
        <w:t>) are a recognizable, economically important, game species subject to significant financial investments from wildlife management agencies across the western United States. They also play a vital role as a widespread, large-bodied, primary consumer linking primary production with higher trophic levels, shaping plant community structure and diversity (Schmitz et al. 2008, Yovovich et al. 2021), as well as contributing to nutrient cycling within and across the multiple ranges they often inhabit (</w:t>
      </w:r>
      <w:r w:rsidR="0015785E" w:rsidRPr="002505DE">
        <w:rPr>
          <w:rFonts w:eastAsia="Times New Roman"/>
          <w:color w:val="000000"/>
        </w:rPr>
        <w:t>Schmitz et al. 2008</w:t>
      </w:r>
      <w:r w:rsidR="0015785E">
        <w:rPr>
          <w:rFonts w:eastAsia="Times New Roman"/>
          <w:color w:val="000000"/>
        </w:rPr>
        <w:t xml:space="preserve">, </w:t>
      </w:r>
      <w:r w:rsidR="0015785E" w:rsidRPr="002505DE">
        <w:rPr>
          <w:rFonts w:eastAsia="Times New Roman"/>
          <w:color w:val="000000"/>
        </w:rPr>
        <w:t>Murray et al. 2013</w:t>
      </w:r>
      <w:r w:rsidR="0015785E">
        <w:rPr>
          <w:rFonts w:eastAsia="Times New Roman"/>
          <w:color w:val="000000"/>
        </w:rPr>
        <w:t xml:space="preserve">, </w:t>
      </w:r>
      <w:r w:rsidRPr="002505DE">
        <w:rPr>
          <w:rFonts w:eastAsia="Times New Roman"/>
          <w:color w:val="000000"/>
        </w:rPr>
        <w:t>Bauer and Hoye 2014). </w:t>
      </w:r>
    </w:p>
    <w:p w14:paraId="4E672BE8" w14:textId="22EA0F7C"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Mule deer populations have experienced a general decline across their range, and populations are known to have previously fluctuated unpredictably (Unsworth et al. 1999). Much research has been </w:t>
      </w:r>
      <w:r w:rsidRPr="002505DE">
        <w:rPr>
          <w:rFonts w:eastAsia="Times New Roman"/>
          <w:color w:val="000000"/>
        </w:rPr>
        <w:lastRenderedPageBreak/>
        <w:t xml:space="preserve">conducted on what limits mule deer populations given their importance and past declines (Bishop et al. 2009, </w:t>
      </w:r>
      <w:r w:rsidR="0015785E" w:rsidRPr="002505DE">
        <w:rPr>
          <w:rFonts w:eastAsia="Times New Roman"/>
          <w:color w:val="000000"/>
        </w:rPr>
        <w:t>Hurley et al. 2011</w:t>
      </w:r>
      <w:r w:rsidR="0015785E">
        <w:rPr>
          <w:rFonts w:eastAsia="Times New Roman"/>
          <w:color w:val="000000"/>
        </w:rPr>
        <w:t xml:space="preserve">, </w:t>
      </w:r>
      <w:r w:rsidRPr="002505DE">
        <w:rPr>
          <w:rFonts w:eastAsia="Times New Roman"/>
          <w:color w:val="000000"/>
        </w:rPr>
        <w:t>Forrester and Wittmer 2013, , Monteith et al. 2014). In Colorado, research supports the idea that winter habitat is limiting mule deer populations (</w:t>
      </w:r>
      <w:r w:rsidR="0015785E" w:rsidRPr="002505DE">
        <w:rPr>
          <w:rFonts w:eastAsia="Times New Roman"/>
          <w:color w:val="000000"/>
        </w:rPr>
        <w:t>Bishop et al. 2009</w:t>
      </w:r>
      <w:r w:rsidR="0015785E">
        <w:rPr>
          <w:rFonts w:eastAsia="Times New Roman"/>
          <w:color w:val="000000"/>
        </w:rPr>
        <w:t xml:space="preserve">, </w:t>
      </w:r>
      <w:r w:rsidRPr="002505DE">
        <w:rPr>
          <w:rFonts w:eastAsia="Times New Roman"/>
          <w:color w:val="000000"/>
        </w:rPr>
        <w:t>Bergman et al. 2015). Mule deer face unique pressures in winter, with winter severity being a major factor influencing survival and population growth (Hurley et al. 2011). Snow and climate at high elevation constrains available habitat</w:t>
      </w:r>
      <w:ins w:id="42" w:author="Wildey,Eli" w:date="2024-07-29T20:55:00Z" w16du:dateUtc="2024-07-30T03:55:00Z">
        <w:r w:rsidR="00CC3C7C">
          <w:rPr>
            <w:rFonts w:eastAsia="Times New Roman"/>
            <w:color w:val="000000"/>
          </w:rPr>
          <w:t>,</w:t>
        </w:r>
      </w:ins>
      <w:r w:rsidRPr="002505DE">
        <w:rPr>
          <w:rFonts w:eastAsia="Times New Roman"/>
          <w:color w:val="000000"/>
        </w:rPr>
        <w:t xml:space="preserve"> forcing migration to winter ranges where snow depths can increase movement costs and obscure out-of-season, nutritionally limited forage </w:t>
      </w:r>
      <w:del w:id="43" w:author="Wildey,Eli" w:date="2024-07-29T20:59:00Z" w16du:dateUtc="2024-07-30T03:59:00Z">
        <w:r w:rsidRPr="002505DE" w:rsidDel="00CC3C7C">
          <w:rPr>
            <w:rFonts w:eastAsia="Times New Roman"/>
            <w:color w:val="000000"/>
          </w:rPr>
          <w:delText>difficult to access (</w:delText>
        </w:r>
      </w:del>
      <w:ins w:id="44" w:author="Wildey,Eli" w:date="2024-07-29T20:59:00Z" w16du:dateUtc="2024-07-30T03:59:00Z">
        <w:r w:rsidR="00CC3C7C">
          <w:rPr>
            <w:rFonts w:eastAsia="Times New Roman"/>
            <w:color w:val="000000"/>
          </w:rPr>
          <w:t>(</w:t>
        </w:r>
      </w:ins>
      <w:r w:rsidRPr="002505DE">
        <w:rPr>
          <w:rFonts w:eastAsia="Times New Roman"/>
          <w:color w:val="000000"/>
        </w:rPr>
        <w:t>Northrup et al. 2021). Recognizing the stressors limiting mule deer populations during winter, substantial habitat management has focused on winter range (Bombaci and Pejchar 2016, Miller et al. 2019)</w:t>
      </w:r>
      <w:ins w:id="45" w:author="Wildey,Eli" w:date="2024-07-29T21:00:00Z" w16du:dateUtc="2024-07-30T04:00:00Z">
        <w:r w:rsidR="00CC3C7C">
          <w:rPr>
            <w:rFonts w:eastAsia="Times New Roman"/>
            <w:color w:val="000000"/>
          </w:rPr>
          <w:t>.</w:t>
        </w:r>
      </w:ins>
      <w:del w:id="46" w:author="Wildey,Eli" w:date="2024-07-29T21:00:00Z" w16du:dateUtc="2024-07-30T04:00:00Z">
        <w:r w:rsidRPr="002505DE" w:rsidDel="00CC3C7C">
          <w:rPr>
            <w:rFonts w:eastAsia="Times New Roman"/>
            <w:color w:val="000000"/>
          </w:rPr>
          <w:delText>,</w:delText>
        </w:r>
      </w:del>
      <w:r w:rsidRPr="002505DE">
        <w:rPr>
          <w:rFonts w:eastAsia="Times New Roman"/>
          <w:color w:val="000000"/>
        </w:rPr>
        <w:t xml:space="preserve"> </w:t>
      </w:r>
      <w:del w:id="47" w:author="Wildey,Eli" w:date="2024-07-29T21:01:00Z" w16du:dateUtc="2024-07-30T04:01:00Z">
        <w:r w:rsidRPr="002505DE" w:rsidDel="0034064A">
          <w:rPr>
            <w:rFonts w:eastAsia="Times New Roman"/>
            <w:color w:val="000000"/>
          </w:rPr>
          <w:delText xml:space="preserve">most commonly through thinning of </w:delText>
        </w:r>
      </w:del>
      <w:ins w:id="48" w:author="Wildey,Eli" w:date="2024-07-29T21:01:00Z" w16du:dateUtc="2024-07-30T04:01:00Z">
        <w:r w:rsidR="0034064A">
          <w:rPr>
            <w:rFonts w:eastAsia="Times New Roman"/>
            <w:color w:val="000000"/>
          </w:rPr>
          <w:t>P</w:t>
        </w:r>
      </w:ins>
      <w:del w:id="49" w:author="Wildey,Eli" w:date="2024-07-29T21:01:00Z" w16du:dateUtc="2024-07-30T04:01:00Z">
        <w:r w:rsidRPr="002505DE" w:rsidDel="0034064A">
          <w:rPr>
            <w:rFonts w:eastAsia="Times New Roman"/>
            <w:color w:val="000000"/>
          </w:rPr>
          <w:delText>p</w:delText>
        </w:r>
      </w:del>
      <w:r w:rsidRPr="002505DE">
        <w:rPr>
          <w:rFonts w:eastAsia="Times New Roman"/>
          <w:color w:val="000000"/>
        </w:rPr>
        <w:t>inyon-juniper forest</w:t>
      </w:r>
      <w:ins w:id="50" w:author="Wildey,Eli" w:date="2024-07-29T21:01:00Z" w16du:dateUtc="2024-07-30T04:01:00Z">
        <w:r w:rsidR="0034064A">
          <w:rPr>
            <w:rFonts w:eastAsia="Times New Roman"/>
            <w:color w:val="000000"/>
          </w:rPr>
          <w:t xml:space="preserve"> comprises a substantial portion of deer winter habitat and</w:t>
        </w:r>
      </w:ins>
      <w:r w:rsidRPr="002505DE">
        <w:rPr>
          <w:rFonts w:eastAsia="Times New Roman"/>
          <w:color w:val="000000"/>
        </w:rPr>
        <w:t xml:space="preserve"> </w:t>
      </w:r>
      <w:del w:id="51" w:author="Wildey,Eli" w:date="2024-07-29T21:01:00Z" w16du:dateUtc="2024-07-30T04:01:00Z">
        <w:r w:rsidRPr="002505DE" w:rsidDel="0034064A">
          <w:rPr>
            <w:rFonts w:eastAsia="Times New Roman"/>
            <w:color w:val="000000"/>
          </w:rPr>
          <w:delText xml:space="preserve">that </w:delText>
        </w:r>
      </w:del>
      <w:r w:rsidRPr="002505DE">
        <w:rPr>
          <w:rFonts w:eastAsia="Times New Roman"/>
          <w:color w:val="000000"/>
        </w:rPr>
        <w:t>has expanded in distribution across the West and increased in tree density (Romme et al. 2009).</w:t>
      </w:r>
      <w:ins w:id="52" w:author="Wildey,Eli" w:date="2024-07-29T21:01:00Z" w16du:dateUtc="2024-07-30T04:01:00Z">
        <w:r w:rsidR="0034064A">
          <w:rPr>
            <w:rFonts w:eastAsia="Times New Roman"/>
            <w:color w:val="000000"/>
          </w:rPr>
          <w:t xml:space="preserve"> </w:t>
        </w:r>
      </w:ins>
      <w:ins w:id="53" w:author="Wildey,Eli" w:date="2024-07-29T21:02:00Z" w16du:dateUtc="2024-07-30T04:02:00Z">
        <w:r w:rsidR="0034064A">
          <w:rPr>
            <w:rFonts w:eastAsia="Times New Roman"/>
            <w:color w:val="000000"/>
          </w:rPr>
          <w:t>Thinning of pinyon juniper forest has often been conducted and</w:t>
        </w:r>
      </w:ins>
      <w:r w:rsidRPr="002505DE">
        <w:rPr>
          <w:rFonts w:eastAsia="Times New Roman"/>
          <w:color w:val="000000"/>
        </w:rPr>
        <w:t xml:space="preserve"> </w:t>
      </w:r>
      <w:ins w:id="54" w:author="Wildey,Eli" w:date="2024-07-29T21:02:00Z" w16du:dateUtc="2024-07-30T04:02:00Z">
        <w:r w:rsidR="0034064A">
          <w:rPr>
            <w:rFonts w:eastAsia="Times New Roman"/>
            <w:color w:val="000000"/>
          </w:rPr>
          <w:t>t</w:t>
        </w:r>
      </w:ins>
      <w:del w:id="55" w:author="Wildey,Eli" w:date="2024-07-29T21:02:00Z" w16du:dateUtc="2024-07-30T04:02:00Z">
        <w:r w:rsidRPr="002505DE" w:rsidDel="0034064A">
          <w:rPr>
            <w:rFonts w:eastAsia="Times New Roman"/>
            <w:color w:val="000000"/>
          </w:rPr>
          <w:delText>T</w:delText>
        </w:r>
      </w:del>
      <w:r w:rsidRPr="002505DE">
        <w:rPr>
          <w:rFonts w:eastAsia="Times New Roman"/>
          <w:color w:val="000000"/>
        </w:rPr>
        <w:t>hese efforts have been shown to improve overwinter fawn survival</w:t>
      </w:r>
      <w:ins w:id="56" w:author="Wildey,Eli" w:date="2024-07-30T20:46:00Z" w16du:dateUtc="2024-07-31T03:46:00Z">
        <w:r w:rsidR="007241D5">
          <w:rPr>
            <w:rFonts w:eastAsia="Times New Roman"/>
            <w:color w:val="000000"/>
          </w:rPr>
          <w:t>, which in mule deer, is more variable and lower in</w:t>
        </w:r>
      </w:ins>
      <w:ins w:id="57" w:author="Wildey,Eli" w:date="2024-07-30T20:47:00Z" w16du:dateUtc="2024-07-31T03:47:00Z">
        <w:r w:rsidR="007241D5">
          <w:rPr>
            <w:rFonts w:eastAsia="Times New Roman"/>
            <w:color w:val="000000"/>
          </w:rPr>
          <w:t xml:space="preserve"> </w:t>
        </w:r>
      </w:ins>
      <w:ins w:id="58" w:author="Wildey,Eli" w:date="2024-07-30T20:46:00Z" w16du:dateUtc="2024-07-31T03:46:00Z">
        <w:r w:rsidR="007241D5">
          <w:rPr>
            <w:rFonts w:eastAsia="Times New Roman"/>
            <w:color w:val="000000"/>
          </w:rPr>
          <w:t>comparison to other ungulates.</w:t>
        </w:r>
      </w:ins>
      <w:r w:rsidRPr="002505DE">
        <w:rPr>
          <w:rFonts w:eastAsia="Times New Roman"/>
          <w:color w:val="000000"/>
        </w:rPr>
        <w:t xml:space="preserve"> (Bergman et al. 2014). </w:t>
      </w:r>
      <w:del w:id="59" w:author="Wildey,Eli" w:date="2024-07-29T21:03:00Z" w16du:dateUtc="2024-07-30T04:03:00Z">
        <w:r w:rsidRPr="002505DE" w:rsidDel="0034064A">
          <w:rPr>
            <w:rFonts w:eastAsia="Times New Roman"/>
            <w:color w:val="000000"/>
          </w:rPr>
          <w:delText>This is a</w:delText>
        </w:r>
      </w:del>
      <w:del w:id="60" w:author="Wildey,Eli" w:date="2024-07-30T20:46:00Z" w16du:dateUtc="2024-07-31T03:46:00Z">
        <w:r w:rsidRPr="002505DE" w:rsidDel="007241D5">
          <w:rPr>
            <w:rFonts w:eastAsia="Times New Roman"/>
            <w:color w:val="000000"/>
          </w:rPr>
          <w:delText xml:space="preserve">n important bellwether </w:delText>
        </w:r>
      </w:del>
      <w:del w:id="61" w:author="Wildey,Eli" w:date="2024-07-29T21:03:00Z" w16du:dateUtc="2024-07-30T04:03:00Z">
        <w:r w:rsidRPr="002505DE" w:rsidDel="0034064A">
          <w:rPr>
            <w:rFonts w:eastAsia="Times New Roman"/>
            <w:color w:val="000000"/>
          </w:rPr>
          <w:delText>to</w:delText>
        </w:r>
      </w:del>
      <w:del w:id="62" w:author="Wildey,Eli" w:date="2024-07-30T20:46:00Z" w16du:dateUtc="2024-07-31T03:46:00Z">
        <w:r w:rsidRPr="002505DE" w:rsidDel="007241D5">
          <w:rPr>
            <w:rFonts w:eastAsia="Times New Roman"/>
            <w:color w:val="000000"/>
          </w:rPr>
          <w:delText xml:space="preserve"> populations, </w:delText>
        </w:r>
      </w:del>
      <w:ins w:id="63" w:author="Wildey,Eli" w:date="2024-07-30T20:46:00Z" w16du:dateUtc="2024-07-31T03:46:00Z">
        <w:r w:rsidR="007241D5">
          <w:rPr>
            <w:rFonts w:eastAsia="Times New Roman"/>
            <w:color w:val="000000"/>
          </w:rPr>
          <w:t xml:space="preserve">This </w:t>
        </w:r>
      </w:ins>
      <w:del w:id="64" w:author="Wildey,Eli" w:date="2024-07-30T20:46:00Z" w16du:dateUtc="2024-07-31T03:46:00Z">
        <w:r w:rsidRPr="002505DE" w:rsidDel="007241D5">
          <w:rPr>
            <w:rFonts w:eastAsia="Times New Roman"/>
            <w:color w:val="000000"/>
          </w:rPr>
          <w:delText xml:space="preserve">given the variability and low estimate of fawn survival in comparison with other ungulates, </w:delText>
        </w:r>
      </w:del>
      <w:r w:rsidRPr="002505DE">
        <w:rPr>
          <w:rFonts w:eastAsia="Times New Roman"/>
          <w:color w:val="000000"/>
        </w:rPr>
        <w:t>as well as the sensitivity of population growth to fawn production and survival</w:t>
      </w:r>
      <w:ins w:id="65" w:author="Wildey,Eli" w:date="2024-07-30T20:46:00Z" w16du:dateUtc="2024-07-31T03:46:00Z">
        <w:r w:rsidR="007241D5">
          <w:rPr>
            <w:rFonts w:eastAsia="Times New Roman"/>
            <w:color w:val="000000"/>
          </w:rPr>
          <w:t xml:space="preserve"> m</w:t>
        </w:r>
      </w:ins>
      <w:ins w:id="66" w:author="Wildey,Eli" w:date="2024-07-30T20:47:00Z" w16du:dateUtc="2024-07-31T03:47:00Z">
        <w:r w:rsidR="007241D5">
          <w:rPr>
            <w:rFonts w:eastAsia="Times New Roman"/>
            <w:color w:val="000000"/>
          </w:rPr>
          <w:t>ean</w:t>
        </w:r>
      </w:ins>
      <w:ins w:id="67" w:author="Wildey,Eli" w:date="2024-07-30T20:46:00Z" w16du:dateUtc="2024-07-31T03:46:00Z">
        <w:r w:rsidR="007241D5">
          <w:rPr>
            <w:rFonts w:eastAsia="Times New Roman"/>
            <w:color w:val="000000"/>
          </w:rPr>
          <w:t xml:space="preserve"> fawn su</w:t>
        </w:r>
      </w:ins>
      <w:ins w:id="68" w:author="Wildey,Eli" w:date="2024-07-30T20:47:00Z" w16du:dateUtc="2024-07-31T03:47:00Z">
        <w:r w:rsidR="007241D5">
          <w:rPr>
            <w:rFonts w:eastAsia="Times New Roman"/>
            <w:color w:val="000000"/>
          </w:rPr>
          <w:t>rvival is a</w:t>
        </w:r>
        <w:r w:rsidR="007241D5" w:rsidRPr="002505DE">
          <w:rPr>
            <w:rFonts w:eastAsia="Times New Roman"/>
            <w:color w:val="000000"/>
          </w:rPr>
          <w:t xml:space="preserve">n important bellwether </w:t>
        </w:r>
        <w:r w:rsidR="007241D5">
          <w:rPr>
            <w:rFonts w:eastAsia="Times New Roman"/>
            <w:color w:val="000000"/>
          </w:rPr>
          <w:t>for</w:t>
        </w:r>
        <w:r w:rsidR="007241D5" w:rsidRPr="002505DE">
          <w:rPr>
            <w:rFonts w:eastAsia="Times New Roman"/>
            <w:color w:val="000000"/>
          </w:rPr>
          <w:t xml:space="preserve"> populations</w:t>
        </w:r>
        <w:r w:rsidR="007241D5">
          <w:rPr>
            <w:rFonts w:eastAsia="Times New Roman"/>
            <w:color w:val="000000"/>
          </w:rPr>
          <w:t xml:space="preserve"> </w:t>
        </w:r>
      </w:ins>
      <w:del w:id="69" w:author="Wildey,Eli" w:date="2024-07-30T20:47:00Z" w16du:dateUtc="2024-07-31T03:47:00Z">
        <w:r w:rsidRPr="002505DE" w:rsidDel="007241D5">
          <w:rPr>
            <w:rFonts w:eastAsia="Times New Roman"/>
            <w:color w:val="000000"/>
          </w:rPr>
          <w:delText xml:space="preserve"> </w:delText>
        </w:r>
      </w:del>
      <w:r w:rsidRPr="002505DE">
        <w:rPr>
          <w:rFonts w:eastAsia="Times New Roman"/>
          <w:color w:val="000000"/>
        </w:rPr>
        <w:t>( Bishop et al. 2009, Forrester and Wittmer 2013</w:t>
      </w:r>
      <w:r w:rsidR="0015785E">
        <w:rPr>
          <w:rFonts w:eastAsia="Times New Roman"/>
          <w:color w:val="000000"/>
        </w:rPr>
        <w:t xml:space="preserve">, </w:t>
      </w:r>
      <w:r w:rsidR="0015785E" w:rsidRPr="002505DE">
        <w:rPr>
          <w:rFonts w:eastAsia="Times New Roman"/>
          <w:color w:val="000000"/>
        </w:rPr>
        <w:t>Bergman et al. 2014</w:t>
      </w:r>
      <w:r w:rsidRPr="002505DE">
        <w:rPr>
          <w:rFonts w:eastAsia="Times New Roman"/>
          <w:color w:val="000000"/>
        </w:rPr>
        <w:t xml:space="preserve">). </w:t>
      </w:r>
      <w:del w:id="70" w:author="Wildey,Eli" w:date="2024-07-30T20:48:00Z" w16du:dateUtc="2024-07-31T03:48:00Z">
        <w:r w:rsidRPr="002505DE" w:rsidDel="007241D5">
          <w:rPr>
            <w:rFonts w:eastAsia="Times New Roman"/>
            <w:color w:val="000000"/>
          </w:rPr>
          <w:delText>Although</w:delText>
        </w:r>
      </w:del>
      <w:ins w:id="71" w:author="Wildey,Eli" w:date="2024-07-30T20:48:00Z" w16du:dateUtc="2024-07-31T03:48:00Z">
        <w:r w:rsidR="007241D5">
          <w:rPr>
            <w:rFonts w:eastAsia="Times New Roman"/>
            <w:color w:val="000000"/>
          </w:rPr>
          <w:t>However</w:t>
        </w:r>
      </w:ins>
      <w:r w:rsidRPr="002505DE">
        <w:rPr>
          <w:rFonts w:eastAsia="Times New Roman"/>
          <w:color w:val="000000"/>
        </w:rPr>
        <w:t>,</w:t>
      </w:r>
      <w:ins w:id="72" w:author="Wildey,Eli" w:date="2024-07-30T20:48:00Z" w16du:dateUtc="2024-07-31T03:48:00Z">
        <w:r w:rsidR="007241D5">
          <w:rPr>
            <w:rFonts w:eastAsia="Times New Roman"/>
            <w:color w:val="000000"/>
          </w:rPr>
          <w:t xml:space="preserve"> similar research </w:t>
        </w:r>
      </w:ins>
      <w:ins w:id="73" w:author="Wildey,Eli" w:date="2024-07-30T20:49:00Z" w16du:dateUtc="2024-07-31T03:49:00Z">
        <w:r w:rsidR="007241D5">
          <w:rPr>
            <w:rFonts w:eastAsia="Times New Roman"/>
            <w:color w:val="000000"/>
          </w:rPr>
          <w:t xml:space="preserve">did not find a response in deer densities to winter habitat management </w:t>
        </w:r>
        <w:r w:rsidR="007241D5" w:rsidRPr="002505DE">
          <w:rPr>
            <w:rFonts w:eastAsia="Times New Roman"/>
            <w:color w:val="000000"/>
          </w:rPr>
          <w:t>(Bergman et al. 2015)</w:t>
        </w:r>
        <w:r w:rsidR="007241D5">
          <w:rPr>
            <w:rFonts w:eastAsia="Times New Roman"/>
            <w:color w:val="000000"/>
          </w:rPr>
          <w:t xml:space="preserve"> while</w:t>
        </w:r>
      </w:ins>
      <w:r w:rsidRPr="002505DE">
        <w:rPr>
          <w:rFonts w:eastAsia="Times New Roman"/>
          <w:color w:val="000000"/>
        </w:rPr>
        <w:t xml:space="preserve"> </w:t>
      </w:r>
      <w:r w:rsidRPr="002505DE">
        <w:rPr>
          <w:rFonts w:eastAsia="Times New Roman"/>
          <w:color w:val="000000"/>
        </w:rPr>
        <w:lastRenderedPageBreak/>
        <w:t xml:space="preserve">separate research has </w:t>
      </w:r>
      <w:del w:id="74" w:author="Wildey,Eli" w:date="2024-07-30T20:49:00Z" w16du:dateUtc="2024-07-31T03:49:00Z">
        <w:r w:rsidRPr="002505DE" w:rsidDel="007241D5">
          <w:rPr>
            <w:rFonts w:eastAsia="Times New Roman"/>
            <w:color w:val="000000"/>
          </w:rPr>
          <w:delText xml:space="preserve">dissimilarly </w:delText>
        </w:r>
      </w:del>
      <w:r w:rsidRPr="002505DE">
        <w:rPr>
          <w:rFonts w:eastAsia="Times New Roman"/>
          <w:color w:val="000000"/>
        </w:rPr>
        <w:t xml:space="preserve">highlighted the importance of forest cover as thermal refuge for mule deer during winter (Coe et al. 2018) </w:t>
      </w:r>
      <w:del w:id="75" w:author="Wildey,Eli" w:date="2024-07-30T20:49:00Z" w16du:dateUtc="2024-07-31T03:49:00Z">
        <w:r w:rsidRPr="002505DE" w:rsidDel="007241D5">
          <w:rPr>
            <w:rFonts w:eastAsia="Times New Roman"/>
            <w:color w:val="000000"/>
          </w:rPr>
          <w:delText>and a lack of response in deer densities to winter habitat management (Bergman et al. 2015)</w:delText>
        </w:r>
      </w:del>
      <w:r w:rsidRPr="002505DE">
        <w:rPr>
          <w:rFonts w:eastAsia="Times New Roman"/>
          <w:color w:val="000000"/>
        </w:rPr>
        <w:t>. </w:t>
      </w:r>
    </w:p>
    <w:p w14:paraId="670C3207" w14:textId="61B31C89" w:rsidR="002505DE" w:rsidRPr="002505DE" w:rsidRDefault="002505DE" w:rsidP="00167887">
      <w:pPr>
        <w:spacing w:after="160" w:line="480" w:lineRule="auto"/>
        <w:ind w:right="-540"/>
        <w:rPr>
          <w:rFonts w:eastAsia="Times New Roman"/>
        </w:rPr>
      </w:pPr>
      <w:del w:id="76" w:author="Wildey,Eli" w:date="2024-07-30T20:50:00Z" w16du:dateUtc="2024-07-31T03:50:00Z">
        <w:r w:rsidRPr="002505DE" w:rsidDel="007241D5">
          <w:rPr>
            <w:rFonts w:eastAsia="Times New Roman"/>
            <w:color w:val="000000"/>
          </w:rPr>
          <w:delText xml:space="preserve">Regardless of </w:delText>
        </w:r>
      </w:del>
      <w:ins w:id="77" w:author="Wildey,Eli" w:date="2024-07-30T20:50:00Z" w16du:dateUtc="2024-07-31T03:50:00Z">
        <w:r w:rsidR="007241D5">
          <w:rPr>
            <w:rFonts w:eastAsia="Times New Roman"/>
            <w:color w:val="000000"/>
          </w:rPr>
          <w:t xml:space="preserve">While </w:t>
        </w:r>
      </w:ins>
      <w:r w:rsidRPr="002505DE">
        <w:rPr>
          <w:rFonts w:eastAsia="Times New Roman"/>
          <w:color w:val="000000"/>
        </w:rPr>
        <w:t>the effectiveness of this management action</w:t>
      </w:r>
      <w:ins w:id="78" w:author="Wildey,Eli" w:date="2024-07-30T20:50:00Z" w16du:dateUtc="2024-07-31T03:50:00Z">
        <w:r w:rsidR="007241D5">
          <w:rPr>
            <w:rFonts w:eastAsia="Times New Roman"/>
            <w:color w:val="000000"/>
          </w:rPr>
          <w:t xml:space="preserve"> remains somewhat equivocal</w:t>
        </w:r>
      </w:ins>
      <w:r w:rsidRPr="002505DE">
        <w:rPr>
          <w:rFonts w:eastAsia="Times New Roman"/>
          <w:color w:val="000000"/>
        </w:rPr>
        <w:t>,</w:t>
      </w:r>
      <w:ins w:id="79" w:author="Wildey,Eli" w:date="2024-07-30T20:51:00Z" w16du:dateUtc="2024-07-31T03:51:00Z">
        <w:r w:rsidR="007241D5">
          <w:rPr>
            <w:rFonts w:eastAsia="Times New Roman"/>
            <w:color w:val="000000"/>
          </w:rPr>
          <w:t xml:space="preserve"> </w:t>
        </w:r>
      </w:ins>
      <w:ins w:id="80" w:author="Wildey,Eli" w:date="2024-07-30T20:52:00Z" w16du:dateUtc="2024-07-31T03:52:00Z">
        <w:r w:rsidR="007241D5">
          <w:rPr>
            <w:rFonts w:eastAsia="Times New Roman"/>
            <w:color w:val="000000"/>
          </w:rPr>
          <w:t xml:space="preserve">the severity of </w:t>
        </w:r>
      </w:ins>
      <w:ins w:id="81" w:author="Wildey,Eli" w:date="2024-07-30T20:51:00Z" w16du:dateUtc="2024-07-31T03:51:00Z">
        <w:r w:rsidR="007241D5">
          <w:rPr>
            <w:rFonts w:eastAsia="Times New Roman"/>
            <w:color w:val="000000"/>
          </w:rPr>
          <w:t>threats on</w:t>
        </w:r>
      </w:ins>
      <w:r w:rsidRPr="002505DE">
        <w:rPr>
          <w:rFonts w:eastAsia="Times New Roman"/>
          <w:color w:val="000000"/>
        </w:rPr>
        <w:t xml:space="preserve"> winter range </w:t>
      </w:r>
      <w:del w:id="82" w:author="Wildey,Eli" w:date="2024-07-30T20:51:00Z" w16du:dateUtc="2024-07-31T03:51:00Z">
        <w:r w:rsidRPr="002505DE" w:rsidDel="007241D5">
          <w:rPr>
            <w:rFonts w:eastAsia="Times New Roman"/>
            <w:color w:val="000000"/>
          </w:rPr>
          <w:delText xml:space="preserve">is under new threat due </w:delText>
        </w:r>
      </w:del>
      <w:ins w:id="83" w:author="Wildey,Eli" w:date="2024-07-30T20:52:00Z" w16du:dateUtc="2024-07-31T03:52:00Z">
        <w:r w:rsidR="007241D5">
          <w:rPr>
            <w:rFonts w:eastAsia="Times New Roman"/>
            <w:color w:val="000000"/>
          </w:rPr>
          <w:t>due</w:t>
        </w:r>
      </w:ins>
      <w:r w:rsidRPr="002505DE">
        <w:rPr>
          <w:rFonts w:eastAsia="Times New Roman"/>
          <w:color w:val="000000"/>
        </w:rPr>
        <w:t xml:space="preserve">to human development, </w:t>
      </w:r>
      <w:del w:id="84" w:author="Wildey,Eli" w:date="2024-07-30T20:54:00Z" w16du:dateUtc="2024-07-31T03:54:00Z">
        <w:r w:rsidRPr="002505DE" w:rsidDel="007241D5">
          <w:rPr>
            <w:rFonts w:eastAsia="Times New Roman"/>
            <w:color w:val="000000"/>
          </w:rPr>
          <w:delText xml:space="preserve">with humans often seeking similar </w:delText>
        </w:r>
      </w:del>
      <w:ins w:id="85" w:author="Wildey,Eli" w:date="2024-07-30T20:53:00Z" w16du:dateUtc="2024-07-31T03:53:00Z">
        <w:r w:rsidR="007241D5">
          <w:rPr>
            <w:rFonts w:eastAsia="Times New Roman"/>
            <w:color w:val="000000"/>
          </w:rPr>
          <w:t xml:space="preserve">the desirable </w:t>
        </w:r>
      </w:ins>
      <w:r w:rsidRPr="002505DE">
        <w:rPr>
          <w:rFonts w:eastAsia="Times New Roman"/>
          <w:color w:val="000000"/>
        </w:rPr>
        <w:t>biophysical traits</w:t>
      </w:r>
      <w:ins w:id="86" w:author="Wildey,Eli" w:date="2024-07-30T20:53:00Z" w16du:dateUtc="2024-07-31T03:53:00Z">
        <w:r w:rsidR="007241D5">
          <w:rPr>
            <w:rFonts w:eastAsia="Times New Roman"/>
            <w:color w:val="000000"/>
          </w:rPr>
          <w:t xml:space="preserve"> of winter range</w:t>
        </w:r>
      </w:ins>
      <w:ins w:id="87" w:author="Wildey,Eli" w:date="2024-07-30T20:54:00Z" w16du:dateUtc="2024-07-31T03:54:00Z">
        <w:r w:rsidR="007241D5">
          <w:rPr>
            <w:rFonts w:eastAsia="Times New Roman"/>
            <w:color w:val="000000"/>
          </w:rPr>
          <w:t xml:space="preserve"> that make</w:t>
        </w:r>
      </w:ins>
      <w:ins w:id="88" w:author="Wildey,Eli" w:date="2024-07-30T20:55:00Z" w16du:dateUtc="2024-07-31T03:55:00Z">
        <w:r w:rsidR="007241D5">
          <w:rPr>
            <w:rFonts w:eastAsia="Times New Roman"/>
            <w:color w:val="000000"/>
          </w:rPr>
          <w:t xml:space="preserve"> it suitable habitat</w:t>
        </w:r>
      </w:ins>
      <w:ins w:id="89" w:author="Wildey,Eli" w:date="2024-07-30T20:53:00Z" w16du:dateUtc="2024-07-31T03:53:00Z">
        <w:r w:rsidR="007241D5">
          <w:rPr>
            <w:rFonts w:eastAsia="Times New Roman"/>
            <w:color w:val="000000"/>
          </w:rPr>
          <w:t xml:space="preserve"> </w:t>
        </w:r>
      </w:ins>
      <w:ins w:id="90" w:author="Wildey,Eli" w:date="2024-07-30T20:54:00Z" w16du:dateUtc="2024-07-31T03:54:00Z">
        <w:r w:rsidR="007241D5">
          <w:rPr>
            <w:rFonts w:eastAsia="Times New Roman"/>
            <w:color w:val="000000"/>
          </w:rPr>
          <w:t>have led to more human development</w:t>
        </w:r>
      </w:ins>
      <w:r w:rsidRPr="002505DE">
        <w:rPr>
          <w:rFonts w:eastAsia="Times New Roman"/>
          <w:color w:val="000000"/>
        </w:rPr>
        <w:t xml:space="preserve"> </w:t>
      </w:r>
      <w:del w:id="91" w:author="Wildey,Eli" w:date="2024-07-30T20:55:00Z" w16du:dateUtc="2024-07-31T03:55:00Z">
        <w:r w:rsidRPr="002505DE" w:rsidDel="007241D5">
          <w:rPr>
            <w:rFonts w:eastAsia="Times New Roman"/>
            <w:color w:val="000000"/>
          </w:rPr>
          <w:delText xml:space="preserve">in habitat to wildlife </w:delText>
        </w:r>
      </w:del>
      <w:r w:rsidRPr="002505DE">
        <w:rPr>
          <w:rFonts w:eastAsia="Times New Roman"/>
          <w:color w:val="000000"/>
        </w:rPr>
        <w:t>(</w:t>
      </w:r>
      <w:r w:rsidR="0015785E" w:rsidRPr="002505DE">
        <w:rPr>
          <w:rFonts w:eastAsia="Times New Roman"/>
          <w:color w:val="000000"/>
        </w:rPr>
        <w:t>Leu et al. 2008</w:t>
      </w:r>
      <w:r w:rsidR="0015785E">
        <w:rPr>
          <w:rFonts w:eastAsia="Times New Roman"/>
          <w:color w:val="000000"/>
        </w:rPr>
        <w:t xml:space="preserve">, </w:t>
      </w:r>
      <w:r w:rsidRPr="002505DE">
        <w:rPr>
          <w:rFonts w:eastAsia="Times New Roman"/>
          <w:color w:val="000000"/>
        </w:rPr>
        <w:t>Johnson et al. 2017). Mule deer winter range in Colorado has experienced greater impact due to residential and energy development than summer range (Farnsworth et al. 2005), and both forms of development are correlated with declining recruitment (Johnson et al. 2017). Energy development on winter range has been shown to cause indirect loss of habitat through avoidance of gas infrastructure (Sawyer et al. 2006). Further development during this already stressful and lethal time of year could contribute to future declines and volatility in mule deer populations. </w:t>
      </w:r>
    </w:p>
    <w:p w14:paraId="59E83313" w14:textId="6084F422"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While impacts of human development on deer and wildlife generally have been well studied, a growing body of literature has been devoted to impacts of human outdoor recreation (Larson et al. 2016). Human presence has often, and fairly, been conflated with human development given their co-occurrence but human presence and human development can have different effects (Nickel et al. 2020), and the need to disentangle these two elements of anthropogenic effects has been expressed (Marion et al. 2020, Nickel et al. 2020). Increases in human development on mule deer winter </w:t>
      </w:r>
      <w:r w:rsidRPr="002505DE">
        <w:rPr>
          <w:rFonts w:eastAsia="Times New Roman"/>
          <w:color w:val="000000"/>
        </w:rPr>
        <w:lastRenderedPageBreak/>
        <w:t xml:space="preserve">range could also lead to an increase in human presence </w:t>
      </w:r>
      <w:ins w:id="92" w:author="Wildey,Eli" w:date="2024-07-30T20:56:00Z" w16du:dateUtc="2024-07-31T03:56:00Z">
        <w:r w:rsidR="00E33C1C">
          <w:rPr>
            <w:rFonts w:eastAsia="Times New Roman"/>
            <w:color w:val="000000"/>
          </w:rPr>
          <w:t>extending</w:t>
        </w:r>
      </w:ins>
      <w:del w:id="93" w:author="Wildey,Eli" w:date="2024-07-30T20:56:00Z" w16du:dateUtc="2024-07-31T03:56:00Z">
        <w:r w:rsidRPr="002505DE" w:rsidDel="00E33C1C">
          <w:rPr>
            <w:rFonts w:eastAsia="Times New Roman"/>
            <w:color w:val="000000"/>
          </w:rPr>
          <w:delText xml:space="preserve">which extends </w:delText>
        </w:r>
      </w:del>
      <w:r w:rsidRPr="002505DE">
        <w:rPr>
          <w:rFonts w:eastAsia="Times New Roman"/>
          <w:color w:val="000000"/>
        </w:rPr>
        <w:t>human influence further across the landscape (Nickel et al. 2020). </w:t>
      </w:r>
    </w:p>
    <w:p w14:paraId="77952F14" w14:textId="77777777" w:rsidR="00121B12" w:rsidRDefault="002505DE" w:rsidP="00167887">
      <w:pPr>
        <w:spacing w:after="160" w:line="480" w:lineRule="auto"/>
        <w:ind w:right="-540"/>
        <w:rPr>
          <w:ins w:id="94" w:author="Wildey,Eli" w:date="2024-08-19T19:53:00Z" w16du:dateUtc="2024-08-20T02:53:00Z"/>
          <w:rFonts w:eastAsia="Times New Roman"/>
          <w:color w:val="000000"/>
        </w:rPr>
      </w:pPr>
      <w:r w:rsidRPr="002505DE">
        <w:rPr>
          <w:rFonts w:eastAsia="Times New Roman"/>
          <w:color w:val="000000"/>
        </w:rPr>
        <w:t xml:space="preserve">Research on how human recreation affects mule deer is </w:t>
      </w:r>
      <w:del w:id="95" w:author="Wildey,Eli" w:date="2024-07-30T20:57:00Z" w16du:dateUtc="2024-07-31T03:57:00Z">
        <w:r w:rsidRPr="002505DE" w:rsidDel="00E33C1C">
          <w:rPr>
            <w:rFonts w:eastAsia="Times New Roman"/>
            <w:color w:val="000000"/>
          </w:rPr>
          <w:delText>rather limited</w:delText>
        </w:r>
      </w:del>
      <w:ins w:id="96" w:author="Wildey,Eli" w:date="2024-07-30T20:57:00Z" w16du:dateUtc="2024-07-31T03:57:00Z">
        <w:r w:rsidR="00E33C1C">
          <w:rPr>
            <w:rFonts w:eastAsia="Times New Roman"/>
            <w:color w:val="000000"/>
          </w:rPr>
          <w:t>mostly limited to multi-species camera studies</w:t>
        </w:r>
      </w:ins>
      <w:r w:rsidRPr="002505DE">
        <w:rPr>
          <w:rFonts w:eastAsia="Times New Roman"/>
          <w:color w:val="000000"/>
        </w:rPr>
        <w:t xml:space="preserve">. </w:t>
      </w:r>
      <w:del w:id="97" w:author="Wildey,Eli" w:date="2024-07-30T20:58:00Z" w16du:dateUtc="2024-07-31T03:58:00Z">
        <w:r w:rsidRPr="002505DE" w:rsidDel="00E33C1C">
          <w:rPr>
            <w:rFonts w:eastAsia="Times New Roman"/>
            <w:color w:val="000000"/>
          </w:rPr>
          <w:delText xml:space="preserve">Multispecies camera studies have </w:delText>
        </w:r>
      </w:del>
      <w:ins w:id="98" w:author="Wildey,Eli" w:date="2024-07-30T20:58:00Z" w16du:dateUtc="2024-07-31T03:58:00Z">
        <w:r w:rsidR="00E33C1C">
          <w:rPr>
            <w:rFonts w:eastAsia="Times New Roman"/>
            <w:color w:val="000000"/>
          </w:rPr>
          <w:t xml:space="preserve">This research has </w:t>
        </w:r>
      </w:ins>
      <w:r w:rsidRPr="002505DE">
        <w:rPr>
          <w:rFonts w:eastAsia="Times New Roman"/>
          <w:color w:val="000000"/>
        </w:rPr>
        <w:t xml:space="preserve">detected temporal responses of mule deer to recreation, documenting decreases in daytime activity during times of increased human presence but not observing shifts in space use away from cameras with the highest human activity (George and Crooks 2006, Reilly et al. 2017). Return times to specific sites have also shown to be impacted, with human presence </w:t>
      </w:r>
      <w:ins w:id="99" w:author="Wildey,Eli" w:date="2024-08-19T19:52:00Z" w16du:dateUtc="2024-08-20T02:52:00Z">
        <w:r w:rsidR="00121B12">
          <w:rPr>
            <w:rFonts w:eastAsia="Times New Roman"/>
            <w:color w:val="000000"/>
          </w:rPr>
          <w:t xml:space="preserve">increasing return times moreso </w:t>
        </w:r>
      </w:ins>
      <w:del w:id="100" w:author="Wildey,Eli" w:date="2024-08-19T19:52:00Z" w16du:dateUtc="2024-08-20T02:52:00Z">
        <w:r w:rsidRPr="002505DE" w:rsidDel="00121B12">
          <w:rPr>
            <w:rFonts w:eastAsia="Times New Roman"/>
            <w:color w:val="000000"/>
          </w:rPr>
          <w:delText xml:space="preserve">typically a more important factor in determining the timing of these recursive movements </w:delText>
        </w:r>
      </w:del>
      <w:r w:rsidRPr="002505DE">
        <w:rPr>
          <w:rFonts w:eastAsia="Times New Roman"/>
          <w:color w:val="000000"/>
        </w:rPr>
        <w:t xml:space="preserve">than the presence of predators or competitors (Visscher et al. 2023). Previous telemetry research determined deer increased movement rates slightly during periods of biking, hiking, and horseback riding in comparison to a </w:t>
      </w:r>
      <w:del w:id="101" w:author="Wildey,Eli" w:date="2024-08-19T19:52:00Z" w16du:dateUtc="2024-08-20T02:52:00Z">
        <w:r w:rsidRPr="002505DE" w:rsidDel="00121B12">
          <w:rPr>
            <w:rFonts w:eastAsia="Times New Roman"/>
            <w:color w:val="000000"/>
          </w:rPr>
          <w:delText xml:space="preserve">no recreation </w:delText>
        </w:r>
      </w:del>
      <w:r w:rsidR="009673D4" w:rsidRPr="002505DE">
        <w:rPr>
          <w:rFonts w:eastAsia="Times New Roman"/>
          <w:color w:val="000000"/>
        </w:rPr>
        <w:t>control but</w:t>
      </w:r>
      <w:r w:rsidRPr="002505DE">
        <w:rPr>
          <w:rFonts w:eastAsia="Times New Roman"/>
          <w:color w:val="000000"/>
        </w:rPr>
        <w:t xml:space="preserve"> did not observe a</w:t>
      </w:r>
      <w:del w:id="102" w:author="Wildey,Eli" w:date="2024-08-19T19:53:00Z" w16du:dateUtc="2024-08-20T02:53:00Z">
        <w:r w:rsidRPr="002505DE" w:rsidDel="00121B12">
          <w:rPr>
            <w:rFonts w:eastAsia="Times New Roman"/>
            <w:color w:val="000000"/>
          </w:rPr>
          <w:delText xml:space="preserve"> </w:delText>
        </w:r>
      </w:del>
      <w:r w:rsidRPr="002505DE">
        <w:rPr>
          <w:rFonts w:eastAsia="Times New Roman"/>
          <w:color w:val="000000"/>
        </w:rPr>
        <w:t>change</w:t>
      </w:r>
      <w:ins w:id="103" w:author="Wildey,Eli" w:date="2024-08-19T19:53:00Z" w16du:dateUtc="2024-08-20T02:53:00Z">
        <w:r w:rsidR="00121B12">
          <w:rPr>
            <w:rFonts w:eastAsia="Times New Roman"/>
            <w:color w:val="000000"/>
          </w:rPr>
          <w:t>s</w:t>
        </w:r>
      </w:ins>
      <w:r w:rsidRPr="002505DE">
        <w:rPr>
          <w:rFonts w:eastAsia="Times New Roman"/>
          <w:color w:val="000000"/>
        </w:rPr>
        <w:t xml:space="preserve"> in flight responses between treatment and control, suggesting deer might be responding to recreation with fine-scale changes in habitat use (Wisdom et al. 2004). </w:t>
      </w:r>
    </w:p>
    <w:p w14:paraId="3BFC3565" w14:textId="28F863BB" w:rsidR="002505DE" w:rsidRPr="002505DE" w:rsidRDefault="002505DE" w:rsidP="00167887">
      <w:pPr>
        <w:spacing w:after="160" w:line="480" w:lineRule="auto"/>
        <w:ind w:right="-540"/>
        <w:rPr>
          <w:rFonts w:eastAsia="Times New Roman"/>
        </w:rPr>
      </w:pPr>
      <w:r w:rsidRPr="002505DE">
        <w:rPr>
          <w:rFonts w:eastAsia="Times New Roman"/>
          <w:color w:val="000000"/>
        </w:rPr>
        <w:t>Mostly, North American deer (</w:t>
      </w:r>
      <w:r w:rsidRPr="002505DE">
        <w:rPr>
          <w:rFonts w:eastAsia="Times New Roman"/>
          <w:i/>
          <w:iCs/>
          <w:color w:val="000000"/>
        </w:rPr>
        <w:t>Odocoileus sp.</w:t>
      </w:r>
      <w:r w:rsidRPr="002505DE">
        <w:rPr>
          <w:rFonts w:eastAsia="Times New Roman"/>
          <w:color w:val="000000"/>
        </w:rPr>
        <w:t>) research has tested acute flight and vigilance responses to different types of recreation (Freddy et al. 1986, Miller et al. 2001,</w:t>
      </w:r>
      <w:r w:rsidR="0015785E">
        <w:rPr>
          <w:rFonts w:eastAsia="Times New Roman"/>
          <w:color w:val="000000"/>
        </w:rPr>
        <w:t xml:space="preserve"> </w:t>
      </w:r>
      <w:r w:rsidR="0015785E" w:rsidRPr="002505DE">
        <w:rPr>
          <w:rFonts w:eastAsia="Times New Roman"/>
          <w:color w:val="000000"/>
        </w:rPr>
        <w:t>Taylor and Knight 2003</w:t>
      </w:r>
      <w:r w:rsidR="0015785E">
        <w:rPr>
          <w:rFonts w:eastAsia="Times New Roman"/>
          <w:color w:val="000000"/>
        </w:rPr>
        <w:t xml:space="preserve">, </w:t>
      </w:r>
      <w:r w:rsidR="0015785E" w:rsidRPr="002505DE">
        <w:rPr>
          <w:rFonts w:eastAsia="Times New Roman"/>
          <w:color w:val="000000"/>
        </w:rPr>
        <w:t>Stankowich 2008</w:t>
      </w:r>
      <w:r w:rsidR="0015785E">
        <w:rPr>
          <w:rFonts w:eastAsia="Times New Roman"/>
          <w:color w:val="000000"/>
        </w:rPr>
        <w:t>,</w:t>
      </w:r>
      <w:r w:rsidRPr="002505DE">
        <w:rPr>
          <w:rFonts w:eastAsia="Times New Roman"/>
          <w:color w:val="000000"/>
        </w:rPr>
        <w:t xml:space="preserve"> Price et al 2014, Sutton and Heske 2017). Taxonomically broader investigation into recreation impacts indicates ungulates</w:t>
      </w:r>
      <w:ins w:id="104" w:author="Wildey,Eli" w:date="2024-08-19T19:53:00Z" w16du:dateUtc="2024-08-20T02:53:00Z">
        <w:r w:rsidR="00121B12">
          <w:rPr>
            <w:rFonts w:eastAsia="Times New Roman"/>
            <w:color w:val="000000"/>
          </w:rPr>
          <w:t xml:space="preserve"> are most vulnerable</w:t>
        </w:r>
      </w:ins>
      <w:del w:id="105" w:author="Wildey,Eli" w:date="2024-08-19T19:53:00Z" w16du:dateUtc="2024-08-20T02:53:00Z">
        <w:r w:rsidRPr="002505DE" w:rsidDel="00121B12">
          <w:rPr>
            <w:rFonts w:eastAsia="Times New Roman"/>
            <w:color w:val="000000"/>
          </w:rPr>
          <w:delText xml:space="preserve"> experience</w:delText>
        </w:r>
      </w:del>
      <w:r w:rsidRPr="002505DE">
        <w:rPr>
          <w:rFonts w:eastAsia="Times New Roman"/>
          <w:color w:val="000000"/>
        </w:rPr>
        <w:t xml:space="preserve"> </w:t>
      </w:r>
      <w:del w:id="106" w:author="Wildey,Eli" w:date="2024-08-19T19:54:00Z" w16du:dateUtc="2024-08-20T02:54:00Z">
        <w:r w:rsidRPr="002505DE" w:rsidDel="00121B12">
          <w:rPr>
            <w:rFonts w:eastAsia="Times New Roman"/>
            <w:color w:val="000000"/>
          </w:rPr>
          <w:delText xml:space="preserve">the most </w:delText>
        </w:r>
      </w:del>
      <w:ins w:id="107" w:author="Wildey,Eli" w:date="2024-08-19T19:54:00Z" w16du:dateUtc="2024-08-20T02:54:00Z">
        <w:r w:rsidR="00121B12">
          <w:rPr>
            <w:rFonts w:eastAsia="Times New Roman"/>
            <w:color w:val="000000"/>
          </w:rPr>
          <w:t xml:space="preserve"> to </w:t>
        </w:r>
      </w:ins>
      <w:r w:rsidRPr="002505DE">
        <w:rPr>
          <w:rFonts w:eastAsia="Times New Roman"/>
          <w:color w:val="000000"/>
        </w:rPr>
        <w:t xml:space="preserve">negative effects among mammals (Larson et al. 2016). The paucity of research into </w:t>
      </w:r>
      <w:del w:id="108" w:author="Wildey,Eli" w:date="2024-08-19T19:54:00Z" w16du:dateUtc="2024-08-20T02:54:00Z">
        <w:r w:rsidRPr="002505DE" w:rsidDel="00121B12">
          <w:rPr>
            <w:rFonts w:eastAsia="Times New Roman"/>
            <w:color w:val="000000"/>
          </w:rPr>
          <w:delText xml:space="preserve">more </w:delText>
        </w:r>
      </w:del>
      <w:r w:rsidRPr="002505DE">
        <w:rPr>
          <w:rFonts w:eastAsia="Times New Roman"/>
          <w:color w:val="000000"/>
        </w:rPr>
        <w:lastRenderedPageBreak/>
        <w:t>permanent consequences of recreation on mule deer and the substantial negative effects that ungulates experience in response to recreation, indicate a need to further investigate mule deer responses to recreation.</w:t>
      </w:r>
    </w:p>
    <w:p w14:paraId="744D2B64" w14:textId="0A0593EF"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Here we examine mule deer spatiotemporal responses to changes in recreation during a critical time of year in Salida, Colorado. Salida sits in the Arkansas River Valley and is an outdoor recreation hub for a variety of outdoor activities including mountain biking, hiking, whitewater rafting, skiing and snowboarding. Using telemetry data, hourly measures of human activity, trail and environmental layers, we determine changes in habitat use and activity/movement patterns of mule deer. Incorporating both elements of human disturbance and environmental factors we were able to account </w:t>
      </w:r>
      <w:r w:rsidR="009673D4" w:rsidRPr="002505DE">
        <w:rPr>
          <w:rFonts w:eastAsia="Times New Roman"/>
          <w:color w:val="000000"/>
        </w:rPr>
        <w:t>for and</w:t>
      </w:r>
      <w:r w:rsidRPr="002505DE">
        <w:rPr>
          <w:rFonts w:eastAsia="Times New Roman"/>
          <w:color w:val="000000"/>
        </w:rPr>
        <w:t xml:space="preserve"> compare associations between these factors. </w:t>
      </w:r>
      <w:del w:id="109" w:author="Wildey,Eli" w:date="2024-08-19T19:50:00Z" w16du:dateUtc="2024-08-20T02:50:00Z">
        <w:r w:rsidRPr="002505DE" w:rsidDel="00121B12">
          <w:rPr>
            <w:rFonts w:eastAsia="Times New Roman"/>
            <w:color w:val="000000"/>
          </w:rPr>
          <w:delText xml:space="preserve">In tandem with a camera study investigating factors influencing deer density on this winter range, </w:delText>
        </w:r>
      </w:del>
      <w:ins w:id="110" w:author="Wildey,Eli" w:date="2024-08-19T19:50:00Z" w16du:dateUtc="2024-08-20T02:50:00Z">
        <w:r w:rsidR="00121B12">
          <w:rPr>
            <w:rFonts w:eastAsia="Times New Roman"/>
            <w:color w:val="000000"/>
          </w:rPr>
          <w:t>W</w:t>
        </w:r>
      </w:ins>
      <w:del w:id="111" w:author="Wildey,Eli" w:date="2024-08-19T19:50:00Z" w16du:dateUtc="2024-08-20T02:50:00Z">
        <w:r w:rsidRPr="002505DE" w:rsidDel="00121B12">
          <w:rPr>
            <w:rFonts w:eastAsia="Times New Roman"/>
            <w:color w:val="000000"/>
          </w:rPr>
          <w:delText>w</w:delText>
        </w:r>
      </w:del>
      <w:del w:id="112" w:author="Wildey,Eli" w:date="2024-08-19T19:51:00Z" w16du:dateUtc="2024-08-20T02:51:00Z">
        <w:r w:rsidRPr="002505DE" w:rsidDel="00121B12">
          <w:rPr>
            <w:rFonts w:eastAsia="Times New Roman"/>
            <w:color w:val="000000"/>
          </w:rPr>
          <w:delText xml:space="preserve">e investigate mule deer responses to recreation at the individual- and population-level. </w:delText>
        </w:r>
      </w:del>
      <w:r w:rsidRPr="002505DE">
        <w:rPr>
          <w:rFonts w:eastAsia="Times New Roman"/>
          <w:color w:val="000000"/>
        </w:rPr>
        <w:t xml:space="preserve">We predict that mule deer will respond with shifts in activity/movement patterns and habitat selection but will not suffer an indirect loss of habitat due to trail activity. </w:t>
      </w:r>
      <w:del w:id="113" w:author="Wildey,Eli" w:date="2024-08-19T19:50:00Z" w16du:dateUtc="2024-08-20T02:50:00Z">
        <w:r w:rsidRPr="002505DE" w:rsidDel="00121B12">
          <w:rPr>
            <w:rFonts w:eastAsia="Times New Roman"/>
            <w:color w:val="000000"/>
          </w:rPr>
          <w:delText>Furthermore we expect deer density to be lower based on human factors.</w:delText>
        </w:r>
      </w:del>
    </w:p>
    <w:p w14:paraId="7AFA5E9D" w14:textId="3E8809DA" w:rsidR="00AF4F8D" w:rsidRDefault="00AF4F8D" w:rsidP="00167887">
      <w:pPr>
        <w:spacing w:after="160" w:line="480" w:lineRule="auto"/>
        <w:ind w:right="-540"/>
        <w:rPr>
          <w:rFonts w:eastAsia="Times New Roman"/>
          <w:b/>
          <w:bCs/>
          <w:color w:val="000000"/>
        </w:rPr>
      </w:pPr>
      <w:r>
        <w:rPr>
          <w:rFonts w:eastAsia="Times New Roman"/>
          <w:b/>
          <w:bCs/>
          <w:color w:val="000000"/>
        </w:rPr>
        <w:t>STUDY AREA</w:t>
      </w:r>
    </w:p>
    <w:p w14:paraId="57EE56C6" w14:textId="17E54C6E" w:rsidR="002505DE" w:rsidRDefault="00BA3DFA" w:rsidP="00167887">
      <w:pPr>
        <w:spacing w:after="160" w:line="480" w:lineRule="auto"/>
        <w:ind w:right="-540"/>
        <w:rPr>
          <w:rFonts w:eastAsia="Times New Roman"/>
          <w:color w:val="000000"/>
        </w:rPr>
      </w:pPr>
      <w:r>
        <w:rPr>
          <w:rFonts w:eastAsia="Times New Roman"/>
          <w:color w:val="000000"/>
        </w:rPr>
        <w:t>We monitored deer on one study area</w:t>
      </w:r>
      <w:r w:rsidR="00754A4E">
        <w:rPr>
          <w:rFonts w:eastAsia="Times New Roman"/>
          <w:color w:val="000000"/>
        </w:rPr>
        <w:t xml:space="preserve"> near Salida, Colorado in the Arkansas River Valley approximately 38° 30´ 8</w:t>
      </w:r>
      <w:r w:rsidR="0021474C">
        <w:rPr>
          <w:rFonts w:eastAsia="Times New Roman"/>
          <w:color w:val="000000"/>
        </w:rPr>
        <w:t>"</w:t>
      </w:r>
      <w:r w:rsidR="00754A4E">
        <w:rPr>
          <w:rFonts w:eastAsia="Times New Roman"/>
          <w:color w:val="000000"/>
        </w:rPr>
        <w:t xml:space="preserve"> N and 106° 0´ 41</w:t>
      </w:r>
      <w:r w:rsidR="0021474C">
        <w:rPr>
          <w:rFonts w:eastAsia="Times New Roman"/>
          <w:color w:val="000000"/>
        </w:rPr>
        <w:t>"</w:t>
      </w:r>
      <w:r w:rsidR="00754A4E">
        <w:rPr>
          <w:rFonts w:eastAsia="Times New Roman"/>
          <w:color w:val="000000"/>
        </w:rPr>
        <w:t xml:space="preserve"> W</w:t>
      </w:r>
      <w:r w:rsidR="00047A42">
        <w:rPr>
          <w:rFonts w:eastAsia="Times New Roman"/>
          <w:color w:val="000000"/>
        </w:rPr>
        <w:t>.</w:t>
      </w:r>
      <w:r>
        <w:rPr>
          <w:rFonts w:eastAsia="Times New Roman"/>
          <w:color w:val="000000"/>
        </w:rPr>
        <w:t xml:space="preserve"> Elevation on the study area ranged from ~2180m – </w:t>
      </w:r>
      <w:r>
        <w:rPr>
          <w:rFonts w:eastAsia="Times New Roman"/>
          <w:color w:val="000000"/>
        </w:rPr>
        <w:lastRenderedPageBreak/>
        <w:t xml:space="preserve">~2465m. </w:t>
      </w:r>
      <w:r w:rsidR="0021474C">
        <w:rPr>
          <w:rFonts w:eastAsia="Times New Roman"/>
          <w:color w:val="000000"/>
        </w:rPr>
        <w:t>Mean annual precipitation is ~ 282mm, mean annual minimum temperature is -1.26° C and mean annual maximum temperature is 15.98° C</w:t>
      </w:r>
      <w:r w:rsidR="00AA5DA1">
        <w:rPr>
          <w:rFonts w:eastAsia="Times New Roman"/>
          <w:color w:val="000000"/>
        </w:rPr>
        <w:t xml:space="preserve"> (</w:t>
      </w:r>
      <w:r w:rsidR="00AA5DA1" w:rsidRPr="00AA5DA1">
        <w:rPr>
          <w:rFonts w:eastAsia="Times New Roman"/>
          <w:color w:val="000000"/>
        </w:rPr>
        <w:t>Oregon State University PRISM Climate Group 2012</w:t>
      </w:r>
      <w:r w:rsidR="00AA5DA1">
        <w:rPr>
          <w:rFonts w:eastAsia="Times New Roman"/>
          <w:color w:val="000000"/>
        </w:rPr>
        <w:t>)</w:t>
      </w:r>
      <w:r w:rsidR="0021474C">
        <w:rPr>
          <w:rFonts w:eastAsia="Times New Roman"/>
          <w:color w:val="000000"/>
        </w:rPr>
        <w:t xml:space="preserve">. </w:t>
      </w:r>
      <w:r>
        <w:rPr>
          <w:rFonts w:eastAsia="Times New Roman"/>
          <w:color w:val="000000"/>
        </w:rPr>
        <w:t>Land cover type varied from developed land on the edge of town utilized by deer to agricultural lands, grasslands, to pinyon-juniper forest</w:t>
      </w:r>
      <w:r w:rsidR="0021474C">
        <w:rPr>
          <w:rFonts w:eastAsia="Times New Roman"/>
          <w:color w:val="000000"/>
        </w:rPr>
        <w:t xml:space="preserve"> rising up the foothills</w:t>
      </w:r>
      <w:r>
        <w:rPr>
          <w:rFonts w:eastAsia="Times New Roman"/>
          <w:color w:val="000000"/>
        </w:rPr>
        <w:t xml:space="preserve">. </w:t>
      </w:r>
      <w:r w:rsidRPr="002505DE">
        <w:rPr>
          <w:rFonts w:eastAsia="Times New Roman"/>
          <w:color w:val="000000"/>
        </w:rPr>
        <w:t>The Methodist Mountain trail network is on Bureau of Land Management property south of Salida, Colorado. Methodist Mountain is the northern terminus of the Sangre de Cristo range, the study area is characterized by pinyon dominant pinyon-juniper forest with cottonwood (</w:t>
      </w:r>
      <w:r w:rsidRPr="002505DE">
        <w:rPr>
          <w:rFonts w:eastAsia="Times New Roman"/>
          <w:i/>
          <w:iCs/>
          <w:color w:val="000000"/>
        </w:rPr>
        <w:t>Populus deltoides</w:t>
      </w:r>
      <w:r w:rsidRPr="002505DE">
        <w:rPr>
          <w:rFonts w:eastAsia="Times New Roman"/>
          <w:color w:val="000000"/>
        </w:rPr>
        <w:t>) growth along major washes and interspersed patches of gambel oak (</w:t>
      </w:r>
      <w:r w:rsidRPr="002505DE">
        <w:rPr>
          <w:rFonts w:eastAsia="Times New Roman"/>
          <w:i/>
          <w:iCs/>
          <w:color w:val="000000"/>
        </w:rPr>
        <w:t>Quercus gambelii</w:t>
      </w:r>
      <w:r w:rsidRPr="002505DE">
        <w:rPr>
          <w:rFonts w:eastAsia="Times New Roman"/>
          <w:color w:val="000000"/>
        </w:rPr>
        <w:t xml:space="preserve">). </w:t>
      </w:r>
      <w:r>
        <w:rPr>
          <w:rFonts w:eastAsia="Times New Roman"/>
          <w:color w:val="000000"/>
        </w:rPr>
        <w:t xml:space="preserve"> </w:t>
      </w:r>
      <w:r w:rsidR="002505DE" w:rsidRPr="002505DE">
        <w:rPr>
          <w:rFonts w:eastAsia="Times New Roman"/>
          <w:color w:val="000000"/>
        </w:rPr>
        <w:t xml:space="preserve">Habitat management has been performed for the purposes of fuel reduction, habitat management, and watershed improvement (Miller et al. 2019). This involves thinning of pinyon juniper forest on flat ground accessible to machinery. This thinned habitat appears on </w:t>
      </w:r>
      <w:ins w:id="114" w:author="Wildey,Eli" w:date="2024-08-19T19:54:00Z" w16du:dateUtc="2024-08-20T02:54:00Z">
        <w:r w:rsidR="00121B12">
          <w:rPr>
            <w:rFonts w:eastAsia="Times New Roman"/>
            <w:color w:val="000000"/>
          </w:rPr>
          <w:t xml:space="preserve">NLCD </w:t>
        </w:r>
      </w:ins>
      <w:r w:rsidR="002505DE" w:rsidRPr="002505DE">
        <w:rPr>
          <w:rFonts w:eastAsia="Times New Roman"/>
          <w:color w:val="000000"/>
        </w:rPr>
        <w:t>land cover classification layers as “shrub” habitat as opposed to surrounding “forest” habitat. The managed habitat promotes the growth of shrub species such as golden currant (</w:t>
      </w:r>
      <w:r w:rsidR="002505DE" w:rsidRPr="002505DE">
        <w:rPr>
          <w:rFonts w:eastAsia="Times New Roman"/>
          <w:i/>
          <w:iCs/>
          <w:color w:val="000000"/>
        </w:rPr>
        <w:t>Ribes aureum</w:t>
      </w:r>
      <w:r w:rsidR="002505DE" w:rsidRPr="002505DE">
        <w:rPr>
          <w:rFonts w:eastAsia="Times New Roman"/>
          <w:color w:val="000000"/>
        </w:rPr>
        <w:t>), mountain mahogany (</w:t>
      </w:r>
      <w:r w:rsidR="002505DE" w:rsidRPr="002505DE">
        <w:rPr>
          <w:rFonts w:eastAsia="Times New Roman"/>
          <w:i/>
          <w:iCs/>
          <w:color w:val="000000"/>
        </w:rPr>
        <w:t>Cercocarpus ledifolius</w:t>
      </w:r>
      <w:r w:rsidR="002505DE" w:rsidRPr="002505DE">
        <w:rPr>
          <w:rFonts w:eastAsia="Times New Roman"/>
          <w:color w:val="000000"/>
        </w:rPr>
        <w:t>), and rabbitbrush (</w:t>
      </w:r>
      <w:r w:rsidR="002505DE" w:rsidRPr="002505DE">
        <w:rPr>
          <w:rFonts w:eastAsia="Times New Roman"/>
          <w:i/>
          <w:iCs/>
          <w:color w:val="000000"/>
        </w:rPr>
        <w:t>Ericameria spp.</w:t>
      </w:r>
      <w:r w:rsidR="002505DE" w:rsidRPr="002505DE">
        <w:rPr>
          <w:rFonts w:eastAsia="Times New Roman"/>
          <w:color w:val="000000"/>
        </w:rPr>
        <w:t xml:space="preserve">). Our study area serves as a winter range for a migratory population of mule deer who migrate about </w:t>
      </w:r>
      <w:r w:rsidR="00B740C8">
        <w:rPr>
          <w:rFonts w:eastAsia="Times New Roman"/>
          <w:color w:val="000000"/>
        </w:rPr>
        <w:t>1</w:t>
      </w:r>
      <w:r w:rsidR="002505DE" w:rsidRPr="002505DE">
        <w:rPr>
          <w:rFonts w:eastAsia="Times New Roman"/>
          <w:color w:val="000000"/>
        </w:rPr>
        <w:t>1km southwest to summer range across the San Luis Valley.</w:t>
      </w:r>
    </w:p>
    <w:p w14:paraId="37D59C1B" w14:textId="0338DB2D" w:rsidR="00B740C8" w:rsidRPr="002505DE" w:rsidRDefault="00B740C8" w:rsidP="00167887">
      <w:pPr>
        <w:spacing w:after="160" w:line="480" w:lineRule="auto"/>
        <w:ind w:right="-540"/>
        <w:jc w:val="center"/>
        <w:rPr>
          <w:rFonts w:eastAsia="Times New Roman"/>
          <w:color w:val="000000"/>
        </w:rPr>
      </w:pPr>
    </w:p>
    <w:p w14:paraId="6D83BE99" w14:textId="1AAC592D" w:rsidR="002505DE" w:rsidRDefault="00AF4F8D" w:rsidP="00167887">
      <w:pPr>
        <w:spacing w:after="160" w:line="480" w:lineRule="auto"/>
        <w:ind w:right="-540"/>
        <w:rPr>
          <w:rFonts w:eastAsia="Times New Roman"/>
          <w:b/>
          <w:bCs/>
          <w:color w:val="000000"/>
        </w:rPr>
      </w:pPr>
      <w:r>
        <w:rPr>
          <w:rFonts w:eastAsia="Times New Roman"/>
          <w:b/>
          <w:bCs/>
          <w:color w:val="000000"/>
        </w:rPr>
        <w:t>METHODS</w:t>
      </w:r>
    </w:p>
    <w:p w14:paraId="26773474" w14:textId="2DB267EC" w:rsidR="00AF4F8D" w:rsidRPr="00AF4F8D" w:rsidRDefault="00AF4F8D" w:rsidP="00167887">
      <w:pPr>
        <w:spacing w:after="160" w:line="480" w:lineRule="auto"/>
        <w:ind w:right="-540"/>
        <w:rPr>
          <w:rFonts w:eastAsia="Times New Roman"/>
          <w:b/>
          <w:bCs/>
        </w:rPr>
      </w:pPr>
      <w:r>
        <w:rPr>
          <w:rFonts w:eastAsia="Times New Roman"/>
          <w:b/>
          <w:bCs/>
          <w:color w:val="000000"/>
        </w:rPr>
        <w:lastRenderedPageBreak/>
        <w:t>Field methods</w:t>
      </w:r>
    </w:p>
    <w:p w14:paraId="7ABCEC6E" w14:textId="28E6CB58" w:rsidR="00B740C8" w:rsidRPr="00AF4F8D" w:rsidRDefault="002505DE" w:rsidP="00167887">
      <w:pPr>
        <w:spacing w:after="160" w:line="480" w:lineRule="auto"/>
        <w:ind w:right="-540"/>
        <w:rPr>
          <w:rFonts w:eastAsia="Times New Roman"/>
        </w:rPr>
      </w:pPr>
      <w:r w:rsidRPr="002505DE">
        <w:rPr>
          <w:rFonts w:eastAsia="Times New Roman"/>
          <w:color w:val="000000"/>
        </w:rPr>
        <w:t>Deer were captured using clover traps baited with corn and alfalfa, or free darting from a vehicle</w:t>
      </w:r>
      <w:r w:rsidR="00E659F4">
        <w:rPr>
          <w:rFonts w:eastAsia="Times New Roman"/>
          <w:color w:val="000000"/>
        </w:rPr>
        <w:t xml:space="preserve"> 2021 - 2022</w:t>
      </w:r>
      <w:r w:rsidRPr="002505DE">
        <w:rPr>
          <w:rFonts w:eastAsia="Times New Roman"/>
          <w:color w:val="000000"/>
        </w:rPr>
        <w:t>. Ten deer had a Cellular Tracking Technology (CTT) solar powered GPS ear tag placed in their ear with a cattle tag placed in the opposite ear. Locations were taken every 2-4hrs depending on solar charge of the batteries; for analysis purposes 4 hour location intervals were used. Nine deer total, three males and six females, and 1,354 locations were ultimately used for this analysis.</w:t>
      </w:r>
    </w:p>
    <w:p w14:paraId="04BAA2D6" w14:textId="7DA66D3C" w:rsidR="002505DE" w:rsidDel="00121B12" w:rsidRDefault="002505DE" w:rsidP="00167887">
      <w:pPr>
        <w:spacing w:line="480" w:lineRule="auto"/>
        <w:rPr>
          <w:del w:id="115" w:author="Wildey,Eli" w:date="2024-08-19T19:55:00Z" w16du:dateUtc="2024-08-20T02:55:00Z"/>
          <w:rFonts w:eastAsia="Times New Roman"/>
        </w:rPr>
      </w:pPr>
      <w:del w:id="116" w:author="Wildey,Eli" w:date="2024-08-19T19:55:00Z" w16du:dateUtc="2024-08-20T02:55:00Z">
        <w:r w:rsidRPr="002505DE" w:rsidDel="00121B12">
          <w:rPr>
            <w:rFonts w:eastAsia="Times New Roman"/>
            <w:color w:val="000000"/>
          </w:rPr>
          <w:delText xml:space="preserve">We arranged 36 cameras in a grid pattern at a spacing of ~400m. Specific camera locations were randomized within a 100m buffer of the center of each grid cell, following recommendations for </w:delText>
        </w:r>
        <w:r w:rsidRPr="002505DE" w:rsidDel="00121B12">
          <w:rPr>
            <w:rFonts w:eastAsia="Times New Roman"/>
            <w:i/>
            <w:iCs/>
            <w:color w:val="000000"/>
          </w:rPr>
          <w:delText xml:space="preserve">a priori </w:delText>
        </w:r>
        <w:r w:rsidRPr="002505DE" w:rsidDel="00121B12">
          <w:rPr>
            <w:rFonts w:eastAsia="Times New Roman"/>
            <w:color w:val="000000"/>
          </w:rPr>
          <w:delText xml:space="preserve">rules when deploying cameras for our specific analysis (Loonam et al. 2021). Microsite selection involved placing cameras along a corridor of travel established by humans or animals within 30m of randomized point. Hiking trails were used if they were present within the microsite search area for camera placement. Cameras were placed at knee height, 5m off path of travel at a 30 degree angle to maximize exposure time of animals crossing the camera frame. Cameras were deployed from April 2022- August 2022. Trail camera photos were uploaded to Wildlife Insights for processing photos using an artificial intelligence model trained on 35+ million images (Ahumada et al. 2020). Wildlife Insights was used to filter out blank images, which can be identified 88% of the time with an error rate of less than 2% (Wildlife Insights). Photos tagged as containing an animal were </w:delText>
        </w:r>
        <w:r w:rsidRPr="002505DE" w:rsidDel="00121B12">
          <w:rPr>
            <w:rFonts w:eastAsia="Times New Roman"/>
            <w:color w:val="000000"/>
          </w:rPr>
          <w:lastRenderedPageBreak/>
          <w:delText>reviewed for identification, while a subset of blank images was reviewed for quality assurance.</w:delText>
        </w:r>
      </w:del>
    </w:p>
    <w:p w14:paraId="643ADC36" w14:textId="77777777" w:rsidR="002D4925" w:rsidRPr="002505DE" w:rsidRDefault="002D4925" w:rsidP="00167887">
      <w:pPr>
        <w:spacing w:line="480" w:lineRule="auto"/>
        <w:rPr>
          <w:rFonts w:eastAsia="Times New Roman"/>
        </w:rPr>
      </w:pPr>
    </w:p>
    <w:p w14:paraId="07058FF0" w14:textId="1F4C1488" w:rsidR="002505DE" w:rsidRPr="00AF4F8D" w:rsidRDefault="002505DE" w:rsidP="00167887">
      <w:pPr>
        <w:spacing w:after="160" w:line="480" w:lineRule="auto"/>
        <w:ind w:right="-540"/>
        <w:rPr>
          <w:rFonts w:eastAsia="Times New Roman"/>
          <w:b/>
          <w:bCs/>
        </w:rPr>
      </w:pPr>
      <w:r w:rsidRPr="00AF4F8D">
        <w:rPr>
          <w:rFonts w:eastAsia="Times New Roman"/>
          <w:b/>
          <w:bCs/>
          <w:color w:val="000000"/>
        </w:rPr>
        <w:t xml:space="preserve">Environmental </w:t>
      </w:r>
      <w:r w:rsidR="00AF4F8D">
        <w:rPr>
          <w:rFonts w:eastAsia="Times New Roman"/>
          <w:b/>
          <w:bCs/>
          <w:color w:val="000000"/>
        </w:rPr>
        <w:t>c</w:t>
      </w:r>
      <w:r w:rsidRPr="00AF4F8D">
        <w:rPr>
          <w:rFonts w:eastAsia="Times New Roman"/>
          <w:b/>
          <w:bCs/>
          <w:color w:val="000000"/>
        </w:rPr>
        <w:t xml:space="preserve">ovariates </w:t>
      </w:r>
      <w:r w:rsidR="00AF4F8D">
        <w:rPr>
          <w:rFonts w:eastAsia="Times New Roman"/>
          <w:b/>
          <w:bCs/>
          <w:color w:val="000000"/>
        </w:rPr>
        <w:t>h</w:t>
      </w:r>
      <w:r w:rsidRPr="00AF4F8D">
        <w:rPr>
          <w:rFonts w:eastAsia="Times New Roman"/>
          <w:b/>
          <w:bCs/>
          <w:color w:val="000000"/>
        </w:rPr>
        <w:t xml:space="preserve">abitat </w:t>
      </w:r>
      <w:r w:rsidR="00AF4F8D">
        <w:rPr>
          <w:rFonts w:eastAsia="Times New Roman"/>
          <w:b/>
          <w:bCs/>
          <w:color w:val="000000"/>
        </w:rPr>
        <w:t>s</w:t>
      </w:r>
      <w:r w:rsidRPr="00AF4F8D">
        <w:rPr>
          <w:rFonts w:eastAsia="Times New Roman"/>
          <w:b/>
          <w:bCs/>
          <w:color w:val="000000"/>
        </w:rPr>
        <w:t>election</w:t>
      </w:r>
    </w:p>
    <w:p w14:paraId="7B6F9365"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Trailheads at either end of the study area were equipped with infrared trail counters from which human activity was estimated. One counter was placed on the actual trail while the other was placed on the parking lot recording the number of cars. While this does not count the exact number of trail users from one end of the trail network, we assume it is an accurate index of human activity originating from that trailhead. Trail counters recorded the number of people per hour. We summed the number of users from each trailhead and created a rolling average of trail users from the current hour and the previous 3 hours to match our GPS fix interval. Distance to trail for each location was also included as a covariate to test for indirect loss of habitat.</w:t>
      </w:r>
    </w:p>
    <w:p w14:paraId="02768627" w14:textId="69C21899"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We included layers of terrain ruggedness index (TRI), aspect and landcover type to model habitat selection. TRI was chosen to not only represent </w:t>
      </w:r>
      <w:del w:id="117" w:author="Wildey,Eli" w:date="2024-08-19T19:56:00Z" w16du:dateUtc="2024-08-20T02:56:00Z">
        <w:r w:rsidRPr="002505DE" w:rsidDel="00121B12">
          <w:rPr>
            <w:rFonts w:eastAsia="Times New Roman"/>
            <w:color w:val="000000"/>
          </w:rPr>
          <w:delText>rugged terrain</w:delText>
        </w:r>
      </w:del>
      <w:ins w:id="118" w:author="Wildey,Eli" w:date="2024-08-19T19:56:00Z" w16du:dateUtc="2024-08-20T02:56:00Z">
        <w:r w:rsidR="00121B12">
          <w:rPr>
            <w:rFonts w:eastAsia="Times New Roman"/>
            <w:color w:val="000000"/>
          </w:rPr>
          <w:t>an impediment to movement</w:t>
        </w:r>
      </w:ins>
      <w:r w:rsidRPr="002505DE">
        <w:rPr>
          <w:rFonts w:eastAsia="Times New Roman"/>
          <w:color w:val="000000"/>
        </w:rPr>
        <w:t xml:space="preserve"> but also as a proxy for predation risk from mountain lions, a primary predator of mule deer, as has been done in other studies (Kohl et al. 2019, Smith et al. 2019). Aspect, measured in radians, was cosine transformed to represent “northness”, as deer may preferentially select warmer south-facing slopes in winter (Sawyer et al. 2006, Anderson et al. 2012, Coe et al. 2018).  Land cover classes were modeled using the most recent landcover data from the National Land Cover Database in 2019 </w:t>
      </w:r>
      <w:r w:rsidRPr="002505DE">
        <w:rPr>
          <w:rFonts w:eastAsia="Times New Roman"/>
          <w:color w:val="000000"/>
        </w:rPr>
        <w:lastRenderedPageBreak/>
        <w:t>(DeWitz 2021). Landcover classes were simplified into forest, shrub, herbaceous, developed and wetland land cover types. Thinned forest from habitat management was represented by the shrub land cover class from the NLCD. Land cover types associated with human development were considered as available habitat for mule deer in our analysis and not excluded, due to the presence of a resident deer population in the town of Salida indicating this habitat could be used. Wetland habitat represented riparian vegetation along a stream. Time of day for each location was classified as day, night or crepuscular using the time_of_day function in R package animal movement tools (Signer et al. 2019), and</w:t>
      </w:r>
      <w:r w:rsidR="009673D4">
        <w:rPr>
          <w:rFonts w:eastAsia="Times New Roman"/>
          <w:color w:val="000000"/>
        </w:rPr>
        <w:t xml:space="preserve"> then</w:t>
      </w:r>
      <w:r w:rsidRPr="002505DE">
        <w:rPr>
          <w:rFonts w:eastAsia="Times New Roman"/>
          <w:color w:val="000000"/>
        </w:rPr>
        <w:t xml:space="preserve"> used to subset data to evaluate the temporal aspect of habitat selection. All continuous variables were scaled and centered for analysis.</w:t>
      </w:r>
    </w:p>
    <w:p w14:paraId="18052E68" w14:textId="056211E4" w:rsidR="002505DE" w:rsidRPr="002505DE" w:rsidDel="00121B12" w:rsidRDefault="002505DE" w:rsidP="00167887">
      <w:pPr>
        <w:spacing w:after="160" w:line="480" w:lineRule="auto"/>
        <w:ind w:right="-540"/>
        <w:rPr>
          <w:del w:id="119" w:author="Wildey,Eli" w:date="2024-08-19T19:57:00Z" w16du:dateUtc="2024-08-20T02:57:00Z"/>
          <w:rFonts w:eastAsia="Times New Roman"/>
        </w:rPr>
      </w:pPr>
      <w:del w:id="120" w:author="Wildey,Eli" w:date="2024-08-19T19:57:00Z" w16du:dateUtc="2024-08-20T02:57:00Z">
        <w:r w:rsidRPr="002505DE" w:rsidDel="00121B12">
          <w:rPr>
            <w:rFonts w:eastAsia="Times New Roman"/>
            <w:i/>
            <w:iCs/>
            <w:color w:val="000000"/>
          </w:rPr>
          <w:delText>Environmental Covariates - Density Estimate</w:delText>
        </w:r>
      </w:del>
    </w:p>
    <w:p w14:paraId="19D21404" w14:textId="019506F3" w:rsidR="002505DE" w:rsidRPr="002505DE" w:rsidDel="00121B12" w:rsidRDefault="002505DE" w:rsidP="00167887">
      <w:pPr>
        <w:spacing w:after="160" w:line="480" w:lineRule="auto"/>
        <w:ind w:right="-540"/>
        <w:rPr>
          <w:del w:id="121" w:author="Wildey,Eli" w:date="2024-08-19T19:57:00Z" w16du:dateUtc="2024-08-20T02:57:00Z"/>
          <w:rFonts w:eastAsia="Times New Roman"/>
        </w:rPr>
      </w:pPr>
      <w:del w:id="122" w:author="Wildey,Eli" w:date="2024-08-19T19:57:00Z" w16du:dateUtc="2024-08-20T02:57:00Z">
        <w:r w:rsidRPr="002505DE" w:rsidDel="00121B12">
          <w:rPr>
            <w:rFonts w:eastAsia="Times New Roman"/>
            <w:color w:val="000000"/>
          </w:rPr>
          <w:delText xml:space="preserve">Relative human activity was measured as weekly detections of humans at camera sites. Previous research has recognized the importance of scale in species-habitat relationships (McGarigal et al. 2016, Moraga et al.2019), therefore we included measurements of variables at multiple scales to account for the scale of effect (Moraga et al. 2019). An estimate of slope at camera site and mean slope within 100 meters of camera site was derived from a digital elevation raster. Landcover classes were extracted from the National Land Cover Database for 2019 (DeWitz 2021) and simplified in the same manner as for the habitat selection portion of the study. Forest and shrub land cover was modeled as a percent land cover within three different buffer distances of camera locations — 100m, 250m, and 385m. Distance to herbaceous cover, assumed to be a proxy for high </w:delText>
        </w:r>
        <w:r w:rsidRPr="002505DE" w:rsidDel="00121B12">
          <w:rPr>
            <w:rFonts w:eastAsia="Times New Roman"/>
            <w:color w:val="000000"/>
          </w:rPr>
          <w:lastRenderedPageBreak/>
          <w:delText>quality forage for mule deer based on our habitat selection study, was also included as a variable. Trails in the study area were digitized and trail length was measured at the grid cell scale and within 100m of camera locations. All continuous variables were scaled and centered for analysis.</w:delText>
        </w:r>
      </w:del>
    </w:p>
    <w:p w14:paraId="2B56ABD4" w14:textId="25D85544" w:rsidR="002505DE" w:rsidRPr="00AF4F8D" w:rsidRDefault="002505DE" w:rsidP="00167887">
      <w:pPr>
        <w:spacing w:after="160" w:line="480" w:lineRule="auto"/>
        <w:ind w:right="-540"/>
        <w:rPr>
          <w:rFonts w:eastAsia="Times New Roman"/>
          <w:b/>
          <w:bCs/>
        </w:rPr>
      </w:pPr>
      <w:r w:rsidRPr="00AF4F8D">
        <w:rPr>
          <w:rFonts w:eastAsia="Times New Roman"/>
          <w:b/>
          <w:bCs/>
          <w:color w:val="000000"/>
        </w:rPr>
        <w:t xml:space="preserve">Habitat </w:t>
      </w:r>
      <w:r w:rsidR="00AF4F8D">
        <w:rPr>
          <w:rFonts w:eastAsia="Times New Roman"/>
          <w:b/>
          <w:bCs/>
          <w:color w:val="000000"/>
        </w:rPr>
        <w:t>s</w:t>
      </w:r>
      <w:r w:rsidRPr="00AF4F8D">
        <w:rPr>
          <w:rFonts w:eastAsia="Times New Roman"/>
          <w:b/>
          <w:bCs/>
          <w:color w:val="000000"/>
        </w:rPr>
        <w:t xml:space="preserve">election </w:t>
      </w:r>
      <w:r w:rsidR="00AF4F8D">
        <w:rPr>
          <w:rFonts w:eastAsia="Times New Roman"/>
          <w:b/>
          <w:bCs/>
          <w:color w:val="000000"/>
        </w:rPr>
        <w:t>s</w:t>
      </w:r>
      <w:r w:rsidRPr="00AF4F8D">
        <w:rPr>
          <w:rFonts w:eastAsia="Times New Roman"/>
          <w:b/>
          <w:bCs/>
          <w:color w:val="000000"/>
        </w:rPr>
        <w:t xml:space="preserve">tatistical </w:t>
      </w:r>
      <w:r w:rsidR="00AF4F8D">
        <w:rPr>
          <w:rFonts w:eastAsia="Times New Roman"/>
          <w:b/>
          <w:bCs/>
          <w:color w:val="000000"/>
        </w:rPr>
        <w:t>a</w:t>
      </w:r>
      <w:r w:rsidRPr="00AF4F8D">
        <w:rPr>
          <w:rFonts w:eastAsia="Times New Roman"/>
          <w:b/>
          <w:bCs/>
          <w:color w:val="000000"/>
        </w:rPr>
        <w:t>nalyses</w:t>
      </w:r>
    </w:p>
    <w:p w14:paraId="370ABDB5" w14:textId="18F960D4"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I analyzed deer spatiotemporal habitat selection using integrated Step Selection Analysis (iSSA) which allows for the simultaneous estimation of a selection free movement kernel representing how an animal would move in a homogeneous environment and a movement free selection kernel (Avgar et al. 2016). This analysis compares used steps, </w:t>
      </w:r>
      <w:del w:id="123" w:author="Wildey,Eli" w:date="2024-08-19T19:58:00Z" w16du:dateUtc="2024-08-20T02:58:00Z">
        <w:r w:rsidRPr="002505DE" w:rsidDel="00121B12">
          <w:rPr>
            <w:rFonts w:eastAsia="Times New Roman"/>
            <w:color w:val="000000"/>
          </w:rPr>
          <w:delText xml:space="preserve">those taken by the animal, </w:delText>
        </w:r>
      </w:del>
      <w:r w:rsidRPr="002505DE">
        <w:rPr>
          <w:rFonts w:eastAsia="Times New Roman"/>
          <w:color w:val="000000"/>
        </w:rPr>
        <w:t xml:space="preserve">to available steps, calculated by combining a random step length and turn angle sampled from distributions fit to the empirical observations of step length and turn angles. The model calculates a probability of use between 0 and 1 as the response variable based on the binary used (1) and available (0) points (Fieberg et al. 2021). Used steps were paired with 20 available steps in this analysis, </w:t>
      </w:r>
      <w:del w:id="124" w:author="Wildey,Eli" w:date="2024-08-19T19:59:00Z" w16du:dateUtc="2024-08-20T02:59:00Z">
        <w:r w:rsidRPr="002505DE" w:rsidDel="00C624FB">
          <w:rPr>
            <w:rFonts w:eastAsia="Times New Roman"/>
            <w:color w:val="000000"/>
          </w:rPr>
          <w:delText xml:space="preserve">with </w:delText>
        </w:r>
      </w:del>
      <w:ins w:id="125" w:author="Wildey,Eli" w:date="2024-08-19T19:59:00Z" w16du:dateUtc="2024-08-20T02:59:00Z">
        <w:r w:rsidR="00C624FB">
          <w:rPr>
            <w:rFonts w:eastAsia="Times New Roman"/>
            <w:color w:val="000000"/>
          </w:rPr>
          <w:t>as it is recommended that</w:t>
        </w:r>
        <w:r w:rsidR="00C624FB" w:rsidRPr="002505DE">
          <w:rPr>
            <w:rFonts w:eastAsia="Times New Roman"/>
            <w:color w:val="000000"/>
          </w:rPr>
          <w:t xml:space="preserve"> </w:t>
        </w:r>
      </w:ins>
      <w:r w:rsidRPr="002505DE">
        <w:rPr>
          <w:rFonts w:eastAsia="Times New Roman"/>
          <w:color w:val="000000"/>
        </w:rPr>
        <w:t>more available points</w:t>
      </w:r>
      <w:ins w:id="126" w:author="Wildey,Eli" w:date="2024-08-19T19:59:00Z" w16du:dateUtc="2024-08-20T02:59:00Z">
        <w:r w:rsidR="00C624FB">
          <w:rPr>
            <w:rFonts w:eastAsia="Times New Roman"/>
            <w:color w:val="000000"/>
          </w:rPr>
          <w:t xml:space="preserve"> is better</w:t>
        </w:r>
      </w:ins>
      <w:r w:rsidRPr="002505DE">
        <w:rPr>
          <w:rFonts w:eastAsia="Times New Roman"/>
          <w:color w:val="000000"/>
        </w:rPr>
        <w:t xml:space="preserve"> </w:t>
      </w:r>
      <w:del w:id="127" w:author="Wildey,Eli" w:date="2024-08-19T19:59:00Z" w16du:dateUtc="2024-08-20T02:59:00Z">
        <w:r w:rsidRPr="002505DE" w:rsidDel="00C624FB">
          <w:rPr>
            <w:rFonts w:eastAsia="Times New Roman"/>
            <w:color w:val="000000"/>
          </w:rPr>
          <w:delText xml:space="preserve">recommended </w:delText>
        </w:r>
      </w:del>
      <w:r w:rsidRPr="002505DE">
        <w:rPr>
          <w:rFonts w:eastAsia="Times New Roman"/>
          <w:color w:val="000000"/>
        </w:rPr>
        <w:t>(Avgar et al. 2016, Fieberg et al. 2021). I fit a von Mises distribution to observed turn angles and a lognormal distribution to observed step lengths</w:t>
      </w:r>
      <w:ins w:id="128" w:author="Wildey,Eli" w:date="2024-08-19T20:00:00Z" w16du:dateUtc="2024-08-20T03:00:00Z">
        <w:r w:rsidR="00C624FB">
          <w:rPr>
            <w:rFonts w:eastAsia="Times New Roman"/>
            <w:color w:val="000000"/>
          </w:rPr>
          <w:t>,</w:t>
        </w:r>
      </w:ins>
      <w:r w:rsidRPr="002505DE">
        <w:rPr>
          <w:rFonts w:eastAsia="Times New Roman"/>
          <w:color w:val="000000"/>
        </w:rPr>
        <w:t xml:space="preserve"> </w:t>
      </w:r>
      <w:del w:id="129" w:author="Wildey,Eli" w:date="2024-08-19T20:00:00Z" w16du:dateUtc="2024-08-20T03:00:00Z">
        <w:r w:rsidRPr="002505DE" w:rsidDel="00C624FB">
          <w:rPr>
            <w:rFonts w:eastAsia="Times New Roman"/>
            <w:color w:val="000000"/>
          </w:rPr>
          <w:delText>as a</w:delText>
        </w:r>
      </w:del>
      <w:ins w:id="130" w:author="Wildey,Eli" w:date="2024-08-19T20:00:00Z" w16du:dateUtc="2024-08-20T03:00:00Z">
        <w:r w:rsidR="00C624FB">
          <w:rPr>
            <w:rFonts w:eastAsia="Times New Roman"/>
            <w:color w:val="000000"/>
          </w:rPr>
          <w:t xml:space="preserve"> with this</w:t>
        </w:r>
      </w:ins>
      <w:r w:rsidRPr="002505DE">
        <w:rPr>
          <w:rFonts w:eastAsia="Times New Roman"/>
          <w:color w:val="000000"/>
        </w:rPr>
        <w:t xml:space="preserve"> heavy tailed distribution better fit the probability of larger step lengths. I used a mixed Poisson regression to calculate population level estimates of habitat selection. A Poisson regression, with stratum-specific intercepts fixed at a large variance, is likelihood equivalent to the conditional logistic regression that is traditionally used in iSSA (Muff et al. 2020). But the Poisson regression allows for the incorporation of random slopes that are </w:t>
      </w:r>
      <w:r w:rsidRPr="002505DE">
        <w:rPr>
          <w:rFonts w:eastAsia="Times New Roman"/>
          <w:color w:val="000000"/>
        </w:rPr>
        <w:lastRenderedPageBreak/>
        <w:t>computationally and mathematically challenging when fit with conditional logistic regression models (Muff et al. 2020). This allowed me to account for dependence among locations from the same individuals and variation in responses to different habitat and human-related covariates. Mixed models were compared to fixed effect models using information criteria to ensure the incorporation of random effects produced the best performing models. Regression analysis was run using the R package glmmTMB (Brooks et al. 2017).</w:t>
      </w:r>
    </w:p>
    <w:p w14:paraId="321C8C7E" w14:textId="251A6946"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Models fit to data included a null model that contained only attributes of movement representing how an animal would move free of selection for habitat. Parameters included cosine-transformed turning angle, cosine-transformed turning angle squared, log step length and the squared log step length. Cosine-transformed step length converts this circular variable into a variable where 1 represents no change in turn angle and -1 indicates a 180° change in direction, with left and right turns represented by 0. This allows us to account for the tendency of movement in the same direction. Cosine-transformed turning angle squared was added as a covariate after initial data exploration indicated deer exhibited a tendency to persist in direction of travel (1) or travel in the exact opposite direction (-1). Log step length and squared log step length were included because the estimated coefficients of these step length parameters can be combined with the estimated parameters of our observed lognormal step length distribution to update our step length distribution (Avgar et al. 2016). Furthermore, we can include interactions with these movement parameters to allow movement distributions to change depending on environmental conditions (Fieberg et al. </w:t>
      </w:r>
      <w:r w:rsidRPr="002505DE">
        <w:rPr>
          <w:rFonts w:eastAsia="Times New Roman"/>
          <w:color w:val="000000"/>
        </w:rPr>
        <w:lastRenderedPageBreak/>
        <w:t xml:space="preserve">2021). Movement parameters </w:t>
      </w:r>
      <w:del w:id="131" w:author="Wildey,Eli" w:date="2024-08-19T20:01:00Z" w16du:dateUtc="2024-08-20T03:01:00Z">
        <w:r w:rsidRPr="002505DE" w:rsidDel="00C624FB">
          <w:rPr>
            <w:rFonts w:eastAsia="Times New Roman"/>
            <w:color w:val="000000"/>
          </w:rPr>
          <w:delText xml:space="preserve">interacted with </w:delText>
        </w:r>
      </w:del>
      <w:r w:rsidRPr="002505DE">
        <w:rPr>
          <w:rFonts w:eastAsia="Times New Roman"/>
          <w:color w:val="000000"/>
        </w:rPr>
        <w:t>human activity</w:t>
      </w:r>
      <w:ins w:id="132" w:author="Wildey,Eli" w:date="2024-08-19T20:02:00Z" w16du:dateUtc="2024-08-20T03:02:00Z">
        <w:r w:rsidR="00C624FB">
          <w:rPr>
            <w:rFonts w:eastAsia="Times New Roman"/>
            <w:color w:val="000000"/>
          </w:rPr>
          <w:t xml:space="preserve"> covariate interactions</w:t>
        </w:r>
      </w:ins>
      <w:r w:rsidRPr="002505DE">
        <w:rPr>
          <w:rFonts w:eastAsia="Times New Roman"/>
          <w:color w:val="000000"/>
        </w:rPr>
        <w:t xml:space="preserve"> were used to update step length distributions from the model to explore changes in movement patterns in response to human activity. </w:t>
      </w:r>
    </w:p>
    <w:p w14:paraId="0C46790C"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The null model with just movement parameters explained above was fit to test if models involving habitat selection parameters could outperform a model assuming movement irrespective of habitat selection (Fieberg et al. 2021). A habitat model was fit incorporating habitat covariates (land cover classes, cosine-transformed aspect, terrain ruggedness index) and a human activity model was fit with main effects of, and an interaction between, rolling average of human activity and distance to trail. Two variations of a global model were fit, the first of which included interactions between movement characteristics and rolling average of human activity. We used this interaction to investigate how movement behavior changed in response to changes in human activity. The second global model contained an interaction between rolling average of human activity and forest habitat selection. The five models were fit on the whole (pooled) dataset, a dataset for points at night and a dataset for points during the day. Continuous variables were scaled and centered. Analysis was not done with the crepuscular time period due to a small sample size caused by the small window of time classified as crepuscular. Models were evaluated using Akaike Information Criterion (AIC) (Burnham and Anderson 2002).</w:t>
      </w:r>
    </w:p>
    <w:p w14:paraId="061ABCC2" w14:textId="20E37E24"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To compare and visualize deer movement patterns in relation to human activity between different time periods including crepuscular times, we used a linear mixed effects regression in R package </w:t>
      </w:r>
      <w:r w:rsidRPr="002505DE">
        <w:rPr>
          <w:rFonts w:eastAsia="Times New Roman"/>
          <w:color w:val="000000"/>
        </w:rPr>
        <w:lastRenderedPageBreak/>
        <w:t>nlme (Pinhiero and Bates 2023), with a log-transformed response variable of mean movement rate (meters/hour) over each time period of each day for each individual. We tested a model with an interaction between human activity and time of day versus a model with just the main effects of human activity and time of day. Since human activity could not be incorporated at the hourly level, we used a daily measurement of human activity as an explanatory variable. Human activity measurements for movement rates at night corresponded to the previous day's value of human activity. We included a random effect for individual deer and the main effect of sex in both models. Models were checked for fit with residuals and qq plots and evaluated using Akaike Information Criterion (AICc) (Burnham and Anderson 2002).</w:t>
      </w:r>
    </w:p>
    <w:p w14:paraId="4AC806F0" w14:textId="34666395" w:rsidR="002505DE" w:rsidRPr="002505DE" w:rsidDel="00C624FB" w:rsidRDefault="002505DE" w:rsidP="00167887">
      <w:pPr>
        <w:spacing w:before="120" w:line="480" w:lineRule="auto"/>
        <w:ind w:right="-540"/>
        <w:rPr>
          <w:del w:id="133" w:author="Wildey,Eli" w:date="2024-08-19T20:04:00Z" w16du:dateUtc="2024-08-20T03:04:00Z"/>
          <w:rFonts w:eastAsia="Times New Roman"/>
        </w:rPr>
      </w:pPr>
      <w:del w:id="134" w:author="Wildey,Eli" w:date="2024-08-19T20:04:00Z" w16du:dateUtc="2024-08-20T03:04:00Z">
        <w:r w:rsidRPr="002505DE" w:rsidDel="00C624FB">
          <w:rPr>
            <w:rFonts w:eastAsia="Times New Roman"/>
            <w:i/>
            <w:iCs/>
            <w:color w:val="000000"/>
          </w:rPr>
          <w:delText>Time-to-event Camera Analysis</w:delText>
        </w:r>
      </w:del>
    </w:p>
    <w:p w14:paraId="18C8FB87" w14:textId="459C83F8" w:rsidR="002505DE" w:rsidRPr="002505DE" w:rsidDel="00C624FB" w:rsidRDefault="002505DE" w:rsidP="00167887">
      <w:pPr>
        <w:spacing w:before="120" w:line="480" w:lineRule="auto"/>
        <w:rPr>
          <w:del w:id="135" w:author="Wildey,Eli" w:date="2024-08-19T20:04:00Z" w16du:dateUtc="2024-08-20T03:04:00Z"/>
          <w:rFonts w:eastAsia="Times New Roman"/>
        </w:rPr>
      </w:pPr>
      <w:del w:id="136" w:author="Wildey,Eli" w:date="2024-08-19T20:04:00Z" w16du:dateUtc="2024-08-20T03:04:00Z">
        <w:r w:rsidRPr="002505DE" w:rsidDel="00C624FB">
          <w:rPr>
            <w:rFonts w:eastAsia="Times New Roman"/>
            <w:color w:val="000000"/>
          </w:rPr>
          <w:delText>Time-to-event modeling (TTE) (</w:delText>
        </w:r>
        <w:r w:rsidR="0015785E" w:rsidRPr="002505DE" w:rsidDel="00C624FB">
          <w:rPr>
            <w:rFonts w:eastAsia="Times New Roman"/>
            <w:color w:val="000000"/>
          </w:rPr>
          <w:delText>Moeller et al. 2018</w:delText>
        </w:r>
        <w:r w:rsidR="0015785E" w:rsidDel="00C624FB">
          <w:rPr>
            <w:rFonts w:eastAsia="Times New Roman"/>
            <w:color w:val="000000"/>
          </w:rPr>
          <w:delText xml:space="preserve">, </w:delText>
        </w:r>
        <w:r w:rsidRPr="002505DE" w:rsidDel="00C624FB">
          <w:rPr>
            <w:rFonts w:eastAsia="Times New Roman"/>
            <w:color w:val="000000"/>
          </w:rPr>
          <w:delText>Loonam et al. 2021), is a part of a relatively new set of models using camera viewsheds to estimate abundance of unmarked populations. TTE specifically allows us to leverage movement data from mule deer telemetry, in combination with captures of our study species on trail cameras to estimate abundance (Moeller et al. 2018). TTE and similar statistical approaches (space-to-event, random encounter models) sample the landscape as opposed to modeling unmarked animals and therefore do not carry the same difficult assumptions as other models to estimate unmarked populations of animals (Loonam et al. 2021</w:delText>
        </w:r>
        <w:r w:rsidR="0076619F" w:rsidDel="00C624FB">
          <w:rPr>
            <w:rFonts w:eastAsia="Times New Roman"/>
            <w:color w:val="000000"/>
          </w:rPr>
          <w:delText>a</w:delText>
        </w:r>
        <w:r w:rsidRPr="002505DE" w:rsidDel="00C624FB">
          <w:rPr>
            <w:rFonts w:eastAsia="Times New Roman"/>
            <w:color w:val="000000"/>
          </w:rPr>
          <w:delText xml:space="preserve">, Moeller et al. 2022). More specifically, TTE models the distribution of animals in the collective viewshed of all the cameras as a Poisson </w:delText>
        </w:r>
        <w:r w:rsidRPr="002505DE" w:rsidDel="00C624FB">
          <w:rPr>
            <w:rFonts w:eastAsia="Times New Roman"/>
            <w:color w:val="000000"/>
          </w:rPr>
          <w:lastRenderedPageBreak/>
          <w:delText>distribution and utilizes the connection to the exponential distribution, representing the amount of time it takes for a Poisson distributed event to occur (Loonam et al. 2021</w:delText>
        </w:r>
        <w:r w:rsidR="0076619F" w:rsidDel="00C624FB">
          <w:rPr>
            <w:rFonts w:eastAsia="Times New Roman"/>
            <w:color w:val="000000"/>
          </w:rPr>
          <w:delText>a</w:delText>
        </w:r>
        <w:r w:rsidRPr="002505DE" w:rsidDel="00C624FB">
          <w:rPr>
            <w:rFonts w:eastAsia="Times New Roman"/>
            <w:color w:val="000000"/>
          </w:rPr>
          <w:delText>). Therefore, we measure the number of sampling periods it takes for an animal to appear during a sampling occasion to then estimate abundance. These measures are repeated across time and across space at multiple cameras allowing us to model heterogeneous density at individual cameras based on environmental factors (</w:delText>
        </w:r>
        <w:r w:rsidR="0015785E" w:rsidRPr="002505DE" w:rsidDel="00C624FB">
          <w:rPr>
            <w:rFonts w:eastAsia="Times New Roman"/>
            <w:color w:val="000000"/>
          </w:rPr>
          <w:delText>Moeller et al. 2018</w:delText>
        </w:r>
        <w:r w:rsidR="0015785E" w:rsidDel="00C624FB">
          <w:rPr>
            <w:rFonts w:eastAsia="Times New Roman"/>
            <w:color w:val="000000"/>
          </w:rPr>
          <w:delText xml:space="preserve">, </w:delText>
        </w:r>
        <w:r w:rsidRPr="002505DE" w:rsidDel="00C624FB">
          <w:rPr>
            <w:rFonts w:eastAsia="Times New Roman"/>
            <w:color w:val="000000"/>
          </w:rPr>
          <w:delText>Loonam et al. 2021</w:delText>
        </w:r>
        <w:r w:rsidR="0076619F" w:rsidDel="00C624FB">
          <w:rPr>
            <w:rFonts w:eastAsia="Times New Roman"/>
            <w:color w:val="000000"/>
          </w:rPr>
          <w:delText>a</w:delText>
        </w:r>
        <w:r w:rsidRPr="002505DE" w:rsidDel="00C624FB">
          <w:rPr>
            <w:rFonts w:eastAsia="Times New Roman"/>
            <w:color w:val="000000"/>
          </w:rPr>
          <w:delText>). Time-to-event models have been shown to have more precise estimates than space-to-event or random encounter models (Morin et al. 2022), and estimated densities are comparable to more intensively derived density estimates (Loonam et al. 2021).</w:delText>
        </w:r>
      </w:del>
    </w:p>
    <w:p w14:paraId="770E3766" w14:textId="7DEAD4F9" w:rsidR="002505DE" w:rsidRPr="002505DE" w:rsidDel="00C624FB" w:rsidRDefault="002505DE" w:rsidP="00167887">
      <w:pPr>
        <w:spacing w:after="120" w:line="480" w:lineRule="auto"/>
        <w:rPr>
          <w:del w:id="137" w:author="Wildey,Eli" w:date="2024-08-19T20:04:00Z" w16du:dateUtc="2024-08-20T03:04:00Z"/>
          <w:rFonts w:eastAsia="Times New Roman"/>
        </w:rPr>
      </w:pPr>
      <w:del w:id="138" w:author="Wildey,Eli" w:date="2024-08-19T20:04:00Z" w16du:dateUtc="2024-08-20T03:04:00Z">
        <w:r w:rsidRPr="002505DE" w:rsidDel="00C624FB">
          <w:rPr>
            <w:rFonts w:eastAsia="Times New Roman"/>
            <w:color w:val="000000"/>
          </w:rPr>
          <w:delText>An estimate of speed is required to define the sampling period as the time it takes to cross the viewshed of a camera (</w:delText>
        </w:r>
        <w:r w:rsidR="0015785E" w:rsidRPr="002505DE" w:rsidDel="00C624FB">
          <w:rPr>
            <w:rFonts w:eastAsia="Times New Roman"/>
            <w:color w:val="000000"/>
          </w:rPr>
          <w:delText>Moeller et al. 2018</w:delText>
        </w:r>
        <w:r w:rsidR="0015785E" w:rsidDel="00C624FB">
          <w:rPr>
            <w:rFonts w:eastAsia="Times New Roman"/>
            <w:color w:val="000000"/>
          </w:rPr>
          <w:delText xml:space="preserve">, </w:delText>
        </w:r>
        <w:r w:rsidRPr="002505DE" w:rsidDel="00C624FB">
          <w:rPr>
            <w:rFonts w:eastAsia="Times New Roman"/>
            <w:color w:val="000000"/>
          </w:rPr>
          <w:delText>Loonam et al. 2021). Estimation of speed is non-trivial, as movement rate measured in discrete time is dependent on sampling rate with coarse time scales under-estimating speed and very fine time scales over-estimating speed (Noonan et al. 2019, Poulin et al. 2021). Over- and underestimating speed has been shown to cause a linear bias in density estimates from TTE models (Loonam et al. 2021</w:delText>
        </w:r>
        <w:r w:rsidR="0076619F" w:rsidDel="00C624FB">
          <w:rPr>
            <w:rFonts w:eastAsia="Times New Roman"/>
            <w:color w:val="000000"/>
          </w:rPr>
          <w:delText>a</w:delText>
        </w:r>
        <w:r w:rsidRPr="002505DE" w:rsidDel="00C624FB">
          <w:rPr>
            <w:rFonts w:eastAsia="Times New Roman"/>
            <w:color w:val="000000"/>
          </w:rPr>
          <w:delText xml:space="preserve">, Santini et al. 2022). To solve this, we calculated speed using continuous time movement modeling which has shown to be robust to variable sampling rates (Noonan et al. 2019), while also calculating movement rate from more frequent (&lt;1hr) locations, estimating density from both movement rates. Viewshed area was estimated as 45m², based on ex situ measurements of camera </w:delText>
        </w:r>
        <w:r w:rsidRPr="002505DE" w:rsidDel="00C624FB">
          <w:rPr>
            <w:rFonts w:eastAsia="Times New Roman"/>
            <w:color w:val="000000"/>
          </w:rPr>
          <w:lastRenderedPageBreak/>
          <w:delText>detection area used in other TTE modeling applications (Loonam et al. 2021). Other measures of trail camera viewshed area include a total viewshed area of 87m² area with detection reduced to 22-65m² depending on direction of animal movement in a controlled test (Apps and McNutt 2018), and 106m² used in similar space-to-event modeling (Ausband et al. 2022). To account for uncertainty in camera viewshed we estimated density at three different measurements of viewshed area, sampling camera viewsheds from a normal distribution centered around 45m², 65m², and 80m², all with a standard deviation of 5m².</w:delText>
        </w:r>
      </w:del>
    </w:p>
    <w:p w14:paraId="256B1298" w14:textId="4B1C30D7" w:rsidR="002505DE" w:rsidRPr="002505DE" w:rsidDel="00C624FB" w:rsidRDefault="002505DE" w:rsidP="00167887">
      <w:pPr>
        <w:spacing w:before="120" w:line="480" w:lineRule="auto"/>
        <w:rPr>
          <w:del w:id="139" w:author="Wildey,Eli" w:date="2024-08-19T20:04:00Z" w16du:dateUtc="2024-08-20T03:04:00Z"/>
          <w:rFonts w:eastAsia="Times New Roman"/>
        </w:rPr>
      </w:pPr>
      <w:del w:id="140" w:author="Wildey,Eli" w:date="2024-08-19T20:04:00Z" w16du:dateUtc="2024-08-20T03:04:00Z">
        <w:r w:rsidRPr="002505DE" w:rsidDel="00C624FB">
          <w:rPr>
            <w:rFonts w:eastAsia="Times New Roman"/>
            <w:color w:val="000000"/>
          </w:rPr>
          <w:delText xml:space="preserve">A time frame from April 14, 2022- May 15, 2022 was chosen for an overall density estimate for the study area. This timeframe was chosen to match the timing of our habitat selection study on deer winter range, with the earliest migration date found among collared deer to be May 15. To separately investigate heterogeneous density among cameras, the entire deployment period (April 2022-August 2022) was used to maximize data available for estimation of density at individual cameras. When the assumption of a closed population is violated, TTE models estimate average abundance across the duration of the survey (Loonam et al. 2021). Following the recommendations of Moeller et al. 2019, fewer number of sampling periods per occasion were used for modeling density at individual cameras, accounting for animals in the immediate vicinity of the camera (Moeller et al. 2018). Heterogeneous density was modeled at individual cameras using generalized linear models with a gamma distribution and identity link function. Given the small sample size, </w:delText>
        </w:r>
        <w:r w:rsidRPr="002505DE" w:rsidDel="00C624FB">
          <w:rPr>
            <w:rFonts w:eastAsia="Times New Roman"/>
            <w:color w:val="000000"/>
          </w:rPr>
          <w:lastRenderedPageBreak/>
          <w:delText>environmental (slope and land cover at different scales, distance to herbaceous cover) and human factors (trail density at different scales and relative human activity at the camera) were tested individually before combining the environmental layers that best predicted the data, as measured by ΔAIC, with human factors.  Models were checked to ensure assumptions were met and evaluated using Akaike Information Criterion for small sample sizes (AICc) (Burnham and Anderson 2002).</w:delText>
        </w:r>
      </w:del>
    </w:p>
    <w:p w14:paraId="22695E62" w14:textId="62B9A598" w:rsidR="006D2BE7" w:rsidRDefault="002505DE" w:rsidP="00167887">
      <w:pPr>
        <w:spacing w:before="120" w:after="160" w:line="480" w:lineRule="auto"/>
        <w:ind w:right="-540"/>
        <w:rPr>
          <w:rFonts w:eastAsia="Times New Roman"/>
          <w:b/>
          <w:bCs/>
          <w:color w:val="000000"/>
        </w:rPr>
      </w:pPr>
      <w:r w:rsidRPr="002505DE">
        <w:rPr>
          <w:rFonts w:eastAsia="Times New Roman"/>
          <w:b/>
          <w:bCs/>
          <w:color w:val="000000"/>
        </w:rPr>
        <w:t>R</w:t>
      </w:r>
      <w:r w:rsidR="00AF4F8D">
        <w:rPr>
          <w:rFonts w:eastAsia="Times New Roman"/>
          <w:b/>
          <w:bCs/>
          <w:color w:val="000000"/>
        </w:rPr>
        <w:t>ESULTS</w:t>
      </w:r>
    </w:p>
    <w:p w14:paraId="6575BF4A" w14:textId="6E6CF44C" w:rsidR="00DB0EC0" w:rsidRDefault="00DB0EC0" w:rsidP="00167887">
      <w:pPr>
        <w:spacing w:after="160" w:line="480" w:lineRule="auto"/>
        <w:ind w:right="-540"/>
        <w:jc w:val="center"/>
        <w:rPr>
          <w:rFonts w:eastAsia="Times New Roman"/>
          <w:b/>
          <w:bCs/>
          <w:color w:val="000000"/>
        </w:rPr>
      </w:pPr>
    </w:p>
    <w:p w14:paraId="56111041" w14:textId="43C2E5F9" w:rsidR="00DB0EC0" w:rsidRPr="0016558B" w:rsidRDefault="0016558B" w:rsidP="00167887">
      <w:pPr>
        <w:spacing w:after="160" w:line="480" w:lineRule="auto"/>
        <w:ind w:right="-540"/>
        <w:jc w:val="center"/>
        <w:rPr>
          <w:rFonts w:eastAsia="Times New Roman"/>
          <w:b/>
          <w:bCs/>
          <w:color w:val="000000"/>
        </w:rPr>
      </w:pPr>
      <w:r>
        <w:rPr>
          <w:rFonts w:eastAsia="Times New Roman"/>
          <w:b/>
          <w:bCs/>
          <w:noProof/>
          <w:color w:val="000000"/>
        </w:rPr>
        <w:drawing>
          <wp:inline distT="0" distB="0" distL="0" distR="0" wp14:anchorId="467BE3E2" wp14:editId="10C07E88">
            <wp:extent cx="5400040" cy="4132580"/>
            <wp:effectExtent l="0" t="0" r="0" b="1270"/>
            <wp:docPr id="1472298850" name="Picture 5" descr="A graph with black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298850" name="Picture 5" descr="A graph with black lines and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00040" cy="4132580"/>
                    </a:xfrm>
                    <a:prstGeom prst="rect">
                      <a:avLst/>
                    </a:prstGeom>
                  </pic:spPr>
                </pic:pic>
              </a:graphicData>
            </a:graphic>
          </wp:inline>
        </w:drawing>
      </w:r>
    </w:p>
    <w:p w14:paraId="6ABB7812" w14:textId="45643A47"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Pooled iSSF </w:t>
      </w:r>
      <w:r w:rsidR="00193A49">
        <w:rPr>
          <w:rFonts w:eastAsia="Times New Roman"/>
          <w:b/>
          <w:bCs/>
          <w:color w:val="000000"/>
        </w:rPr>
        <w:t>m</w:t>
      </w:r>
      <w:r w:rsidRPr="00193A49">
        <w:rPr>
          <w:rFonts w:eastAsia="Times New Roman"/>
          <w:b/>
          <w:bCs/>
          <w:color w:val="000000"/>
        </w:rPr>
        <w:t>odel</w:t>
      </w:r>
    </w:p>
    <w:p w14:paraId="34FA2F3E"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lastRenderedPageBreak/>
        <w:t>The best fit model for the pooled dataset was the global model containing an interaction between forest land cover and rolling average of human activity (“Global 2” model, Table 1). Due to a large difference in ΔAIC and model weight, we proceeded with inference from this model. The posterior estimates for the effects of all covariates can be seen in Figure 2. The interaction for forest land cover and rolling average of human activity was found to have a strong, positive effect on selection, meaning as the rolling average of human activity increased, selection for forest habitat as compared to shrub habitat increased. Herbaceous and wetland landcover types also have a strong positive effect on selection in relation to shrub habitat. There is a weak, positive effect of forest habitat on selection. Lastly there is a strong, negative effect of distance to trail on selection implying selection for areas closer to trail.</w:t>
      </w:r>
    </w:p>
    <w:p w14:paraId="7CF33C28" w14:textId="5D3B947A" w:rsidR="002505DE" w:rsidRDefault="002505DE" w:rsidP="00167887">
      <w:pPr>
        <w:spacing w:line="480" w:lineRule="auto"/>
        <w:jc w:val="center"/>
        <w:rPr>
          <w:rFonts w:eastAsia="Times New Roman"/>
        </w:rPr>
      </w:pPr>
    </w:p>
    <w:p w14:paraId="1741D7C7" w14:textId="77777777" w:rsidR="0016558B" w:rsidRDefault="0016558B" w:rsidP="00167887">
      <w:pPr>
        <w:spacing w:line="480" w:lineRule="auto"/>
        <w:jc w:val="center"/>
        <w:rPr>
          <w:rFonts w:eastAsia="Times New Roman"/>
        </w:rPr>
      </w:pPr>
    </w:p>
    <w:p w14:paraId="01E958BB" w14:textId="74520662" w:rsidR="0016558B" w:rsidRPr="002505DE" w:rsidRDefault="0016558B" w:rsidP="00167887">
      <w:pPr>
        <w:spacing w:line="480" w:lineRule="auto"/>
        <w:jc w:val="center"/>
        <w:rPr>
          <w:rFonts w:eastAsia="Times New Roman"/>
        </w:rPr>
      </w:pPr>
      <w:r>
        <w:rPr>
          <w:rFonts w:eastAsia="Times New Roman"/>
          <w:noProof/>
        </w:rPr>
        <w:lastRenderedPageBreak/>
        <w:drawing>
          <wp:inline distT="0" distB="0" distL="0" distR="0" wp14:anchorId="09CBCF1F" wp14:editId="06EF7181">
            <wp:extent cx="5400040" cy="4243070"/>
            <wp:effectExtent l="0" t="0" r="0" b="5080"/>
            <wp:docPr id="27951721"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1721" name="Picture 7"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00040" cy="4243070"/>
                    </a:xfrm>
                    <a:prstGeom prst="rect">
                      <a:avLst/>
                    </a:prstGeom>
                  </pic:spPr>
                </pic:pic>
              </a:graphicData>
            </a:graphic>
          </wp:inline>
        </w:drawing>
      </w:r>
    </w:p>
    <w:p w14:paraId="1A57B42F" w14:textId="635A095C"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Day iSSF </w:t>
      </w:r>
      <w:r w:rsidR="00193A49" w:rsidRPr="00193A49">
        <w:rPr>
          <w:rFonts w:eastAsia="Times New Roman"/>
          <w:b/>
          <w:bCs/>
          <w:color w:val="000000"/>
        </w:rPr>
        <w:t>m</w:t>
      </w:r>
      <w:r w:rsidRPr="00193A49">
        <w:rPr>
          <w:rFonts w:eastAsia="Times New Roman"/>
          <w:b/>
          <w:bCs/>
          <w:color w:val="000000"/>
        </w:rPr>
        <w:t>odel</w:t>
      </w:r>
    </w:p>
    <w:p w14:paraId="31A8270C"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The global model including interactions between human activity and movement characteristics was the best fit model for the day dataset (Table 2). In terms of habitat selection, we found a weak, negative effect of herbaceous land cover on selection, while we see a weak, positive effect for forest land cover on selection (Figure 3). Suggesting a minor avoidance of herbaceous land cover and selection for forest land cover during the day. There is a significant, positive effect of wetland land cover, meaning wetland habitat along a riparian corridor was preferred during the day (Figure 3). </w:t>
      </w:r>
    </w:p>
    <w:p w14:paraId="1AEEC523" w14:textId="77777777" w:rsidR="002505DE" w:rsidRDefault="002505DE" w:rsidP="00167887">
      <w:pPr>
        <w:spacing w:after="160" w:line="480" w:lineRule="auto"/>
        <w:ind w:right="-540"/>
        <w:rPr>
          <w:rFonts w:eastAsia="Times New Roman"/>
          <w:color w:val="000000"/>
        </w:rPr>
      </w:pPr>
      <w:r w:rsidRPr="002505DE">
        <w:rPr>
          <w:rFonts w:eastAsia="Times New Roman"/>
          <w:color w:val="000000"/>
        </w:rPr>
        <w:lastRenderedPageBreak/>
        <w:t>We also see significant interactive effects with movement characteristics. Interactions between log step length and human activity and squared log step length x rolling average were significant. Using the beta coefficients from our model we can update our step length distribution to facilitate interpretation of this interaction on movement behavior. Doing so produces Figure 4 illustrating that as human activity increases the step length distribution changes and deer are move less.</w:t>
      </w:r>
    </w:p>
    <w:p w14:paraId="41CA5D75" w14:textId="487BDA3D" w:rsidR="002D4925" w:rsidRPr="002505DE" w:rsidRDefault="007361B9" w:rsidP="00167887">
      <w:pPr>
        <w:spacing w:after="160" w:line="480" w:lineRule="auto"/>
        <w:ind w:right="-540"/>
        <w:jc w:val="center"/>
        <w:rPr>
          <w:rFonts w:eastAsia="Times New Roman"/>
        </w:rPr>
      </w:pPr>
      <w:r>
        <w:rPr>
          <w:rFonts w:eastAsia="Times New Roman"/>
          <w:noProof/>
        </w:rPr>
        <w:drawing>
          <wp:inline distT="0" distB="0" distL="0" distR="0" wp14:anchorId="52701EEA" wp14:editId="29FBAE92">
            <wp:extent cx="5400040" cy="4182110"/>
            <wp:effectExtent l="0" t="0" r="0" b="8890"/>
            <wp:docPr id="1716680057" name="Picture 8" descr="A graph of a ste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680057" name="Picture 8" descr="A graph of a step&#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00040" cy="4182110"/>
                    </a:xfrm>
                    <a:prstGeom prst="rect">
                      <a:avLst/>
                    </a:prstGeom>
                  </pic:spPr>
                </pic:pic>
              </a:graphicData>
            </a:graphic>
          </wp:inline>
        </w:drawing>
      </w:r>
    </w:p>
    <w:p w14:paraId="314C9508" w14:textId="5864034E" w:rsidR="007361B9" w:rsidRDefault="007361B9" w:rsidP="00167887">
      <w:pPr>
        <w:spacing w:after="160" w:line="480" w:lineRule="auto"/>
        <w:ind w:right="-540"/>
        <w:jc w:val="center"/>
        <w:rPr>
          <w:rFonts w:eastAsia="Times New Roman"/>
          <w:i/>
          <w:iCs/>
          <w:color w:val="000000"/>
        </w:rPr>
      </w:pPr>
    </w:p>
    <w:p w14:paraId="58112928" w14:textId="24CD36AB" w:rsidR="007361B9" w:rsidRDefault="007361B9" w:rsidP="00167887">
      <w:pPr>
        <w:spacing w:after="160" w:line="480" w:lineRule="auto"/>
        <w:ind w:right="-540"/>
        <w:jc w:val="center"/>
        <w:rPr>
          <w:rFonts w:eastAsia="Times New Roman"/>
          <w:i/>
          <w:iCs/>
          <w:color w:val="000000"/>
        </w:rPr>
      </w:pPr>
      <w:r>
        <w:rPr>
          <w:rFonts w:eastAsia="Times New Roman"/>
          <w:i/>
          <w:iCs/>
          <w:noProof/>
          <w:color w:val="000000"/>
        </w:rPr>
        <w:lastRenderedPageBreak/>
        <w:drawing>
          <wp:inline distT="0" distB="0" distL="0" distR="0" wp14:anchorId="6FB70706" wp14:editId="2F34B724">
            <wp:extent cx="5400040" cy="4070350"/>
            <wp:effectExtent l="0" t="0" r="0" b="6350"/>
            <wp:docPr id="226196702" name="Picture 10" descr="A graph of ste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96702" name="Picture 10" descr="A graph of step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00040" cy="4070350"/>
                    </a:xfrm>
                    <a:prstGeom prst="rect">
                      <a:avLst/>
                    </a:prstGeom>
                  </pic:spPr>
                </pic:pic>
              </a:graphicData>
            </a:graphic>
          </wp:inline>
        </w:drawing>
      </w:r>
    </w:p>
    <w:p w14:paraId="550D9805" w14:textId="4437AA3C"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Night iSSF </w:t>
      </w:r>
      <w:r w:rsidR="00193A49">
        <w:rPr>
          <w:rFonts w:eastAsia="Times New Roman"/>
          <w:b/>
          <w:bCs/>
          <w:color w:val="000000"/>
        </w:rPr>
        <w:t>m</w:t>
      </w:r>
      <w:r w:rsidRPr="00193A49">
        <w:rPr>
          <w:rFonts w:eastAsia="Times New Roman"/>
          <w:b/>
          <w:bCs/>
          <w:color w:val="000000"/>
        </w:rPr>
        <w:t>odel</w:t>
      </w:r>
    </w:p>
    <w:p w14:paraId="058DDC86" w14:textId="42D7CE7B"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For our </w:t>
      </w:r>
      <w:r w:rsidR="009673D4" w:rsidRPr="002505DE">
        <w:rPr>
          <w:rFonts w:eastAsia="Times New Roman"/>
          <w:color w:val="000000"/>
        </w:rPr>
        <w:t>nighttime</w:t>
      </w:r>
      <w:r w:rsidRPr="002505DE">
        <w:rPr>
          <w:rFonts w:eastAsia="Times New Roman"/>
          <w:color w:val="000000"/>
        </w:rPr>
        <w:t xml:space="preserve"> model set, the global model with an interaction between movement characteristics and human activity once again was the best fit model similar to the day dataset (Table 3). There was a strong, positive effect of herbaceous land cover type on selection), indicating deer selected for herbaceous land cover at night. There was also a significant interaction between human </w:t>
      </w:r>
      <w:r w:rsidR="0015785E" w:rsidRPr="002505DE">
        <w:rPr>
          <w:rFonts w:eastAsia="Times New Roman"/>
          <w:color w:val="000000"/>
        </w:rPr>
        <w:t>activity</w:t>
      </w:r>
      <w:r w:rsidRPr="002505DE">
        <w:rPr>
          <w:rFonts w:eastAsia="Times New Roman"/>
          <w:color w:val="000000"/>
        </w:rPr>
        <w:t xml:space="preserve"> and log step length (Figure 3). Similar to our </w:t>
      </w:r>
      <w:r w:rsidR="0015785E">
        <w:rPr>
          <w:rFonts w:eastAsia="Times New Roman"/>
          <w:color w:val="000000"/>
        </w:rPr>
        <w:t>d</w:t>
      </w:r>
      <w:r w:rsidRPr="002505DE">
        <w:rPr>
          <w:rFonts w:eastAsia="Times New Roman"/>
          <w:color w:val="000000"/>
        </w:rPr>
        <w:t xml:space="preserve">ay iSSF model, we can update our step length distribution with the beta coefficients from our interaction terms to ease interpretation. This indicates a greater likelihood of longer step lengths with increasing human activity at night implicating deer move more at night with increases in human activity (Figure 5), </w:t>
      </w:r>
      <w:r w:rsidRPr="002505DE">
        <w:rPr>
          <w:rFonts w:eastAsia="Times New Roman"/>
          <w:color w:val="000000"/>
        </w:rPr>
        <w:lastRenderedPageBreak/>
        <w:t xml:space="preserve">albeit this is a smaller effect when compared to the step length distribution for the </w:t>
      </w:r>
      <w:r w:rsidR="0015785E" w:rsidRPr="002505DE">
        <w:rPr>
          <w:rFonts w:eastAsia="Times New Roman"/>
          <w:color w:val="000000"/>
        </w:rPr>
        <w:t>daytime</w:t>
      </w:r>
      <w:r w:rsidRPr="002505DE">
        <w:rPr>
          <w:rFonts w:eastAsia="Times New Roman"/>
          <w:color w:val="000000"/>
        </w:rPr>
        <w:t xml:space="preserve"> analysis.</w:t>
      </w:r>
    </w:p>
    <w:p w14:paraId="775CD1AA" w14:textId="0FDBDB44" w:rsidR="002D4925" w:rsidRDefault="00E121B6" w:rsidP="00167887">
      <w:pPr>
        <w:spacing w:after="160" w:line="480" w:lineRule="auto"/>
        <w:ind w:right="-540"/>
        <w:jc w:val="center"/>
        <w:rPr>
          <w:rFonts w:eastAsia="Times New Roman"/>
          <w:i/>
          <w:iCs/>
          <w:color w:val="000000"/>
        </w:rPr>
      </w:pPr>
      <w:r>
        <w:rPr>
          <w:rFonts w:eastAsia="Times New Roman"/>
          <w:i/>
          <w:iCs/>
          <w:noProof/>
          <w:color w:val="000000"/>
        </w:rPr>
        <w:drawing>
          <wp:inline distT="0" distB="0" distL="0" distR="0" wp14:anchorId="00776EB0" wp14:editId="6078208D">
            <wp:extent cx="5029902" cy="3600953"/>
            <wp:effectExtent l="0" t="0" r="0" b="0"/>
            <wp:docPr id="262755065" name="Picture 11" descr="A graph with black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755065" name="Picture 11" descr="A graph with black lines and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29902" cy="3600953"/>
                    </a:xfrm>
                    <a:prstGeom prst="rect">
                      <a:avLst/>
                    </a:prstGeom>
                  </pic:spPr>
                </pic:pic>
              </a:graphicData>
            </a:graphic>
          </wp:inline>
        </w:drawing>
      </w:r>
    </w:p>
    <w:p w14:paraId="10312BEE" w14:textId="79274F26"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Movement </w:t>
      </w:r>
      <w:r w:rsidR="00193A49">
        <w:rPr>
          <w:rFonts w:eastAsia="Times New Roman"/>
          <w:b/>
          <w:bCs/>
          <w:color w:val="000000"/>
        </w:rPr>
        <w:t>r</w:t>
      </w:r>
      <w:r w:rsidRPr="00193A49">
        <w:rPr>
          <w:rFonts w:eastAsia="Times New Roman"/>
          <w:b/>
          <w:bCs/>
          <w:color w:val="000000"/>
        </w:rPr>
        <w:t xml:space="preserve">ate </w:t>
      </w:r>
      <w:r w:rsidR="00193A49">
        <w:rPr>
          <w:rFonts w:eastAsia="Times New Roman"/>
          <w:b/>
          <w:bCs/>
          <w:color w:val="000000"/>
        </w:rPr>
        <w:t>r</w:t>
      </w:r>
      <w:r w:rsidRPr="00193A49">
        <w:rPr>
          <w:rFonts w:eastAsia="Times New Roman"/>
          <w:b/>
          <w:bCs/>
          <w:color w:val="000000"/>
        </w:rPr>
        <w:t>egression</w:t>
      </w:r>
    </w:p>
    <w:p w14:paraId="496F0148" w14:textId="77777777" w:rsidR="002505DE" w:rsidRDefault="002505DE" w:rsidP="00167887">
      <w:pPr>
        <w:spacing w:after="160" w:line="480" w:lineRule="auto"/>
        <w:ind w:right="-540"/>
        <w:rPr>
          <w:rFonts w:eastAsia="Times New Roman"/>
          <w:color w:val="000000"/>
        </w:rPr>
      </w:pPr>
      <w:r w:rsidRPr="002505DE">
        <w:rPr>
          <w:rFonts w:eastAsia="Times New Roman"/>
          <w:color w:val="000000"/>
        </w:rPr>
        <w:t xml:space="preserve">The model including an interaction between daily human activity and diel period was the best fit model. Daily human activity had a strong, positive effect on movement rates, and deer movement rate was smaller at night compared to crepuscular times of day, while daytime movement did not differ significantly from crepuscular time periods (Figure 6). Male deer had higher movement rates and the effect of human activity interacting with time of day was significantly negative for both day and night in comparison to crepuscular times of day (Figure 6). Figure 7 shows the effect of this interaction, with deer increasing their movement rate most during crepuscular periods of the </w:t>
      </w:r>
      <w:r w:rsidRPr="002505DE">
        <w:rPr>
          <w:rFonts w:eastAsia="Times New Roman"/>
          <w:color w:val="000000"/>
        </w:rPr>
        <w:lastRenderedPageBreak/>
        <w:t>day in response to human activity and also showing increases in movement rate during the night in response to human activity. Meanwhile we see a decrease in deer movement in response to human activity during the day (Figure 7).</w:t>
      </w:r>
    </w:p>
    <w:p w14:paraId="2F8B5D76" w14:textId="51F7844C" w:rsidR="002D4925" w:rsidRPr="002505DE" w:rsidRDefault="00E121B6" w:rsidP="00167887">
      <w:pPr>
        <w:spacing w:after="160" w:line="480" w:lineRule="auto"/>
        <w:ind w:right="-540"/>
        <w:jc w:val="center"/>
        <w:rPr>
          <w:rFonts w:eastAsia="Times New Roman"/>
        </w:rPr>
      </w:pPr>
      <w:r>
        <w:rPr>
          <w:rFonts w:eastAsia="Times New Roman"/>
          <w:noProof/>
        </w:rPr>
        <w:drawing>
          <wp:inline distT="0" distB="0" distL="0" distR="0" wp14:anchorId="1F9B2610" wp14:editId="642E67C9">
            <wp:extent cx="4515480" cy="3315163"/>
            <wp:effectExtent l="0" t="0" r="0" b="0"/>
            <wp:docPr id="745412938" name="Picture 12" descr="A graph of a person's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412938" name="Picture 12" descr="A graph of a person's activity&#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15480" cy="3315163"/>
                    </a:xfrm>
                    <a:prstGeom prst="rect">
                      <a:avLst/>
                    </a:prstGeom>
                  </pic:spPr>
                </pic:pic>
              </a:graphicData>
            </a:graphic>
          </wp:inline>
        </w:drawing>
      </w:r>
    </w:p>
    <w:p w14:paraId="42910D5C" w14:textId="60976F18" w:rsidR="002505DE" w:rsidRPr="00193A49" w:rsidDel="00C624FB" w:rsidRDefault="002505DE" w:rsidP="00167887">
      <w:pPr>
        <w:spacing w:after="160" w:line="480" w:lineRule="auto"/>
        <w:ind w:right="-540"/>
        <w:rPr>
          <w:del w:id="141" w:author="Wildey,Eli" w:date="2024-08-19T20:04:00Z" w16du:dateUtc="2024-08-20T03:04:00Z"/>
          <w:rFonts w:eastAsia="Times New Roman"/>
          <w:b/>
          <w:bCs/>
        </w:rPr>
      </w:pPr>
      <w:del w:id="142" w:author="Wildey,Eli" w:date="2024-08-19T20:04:00Z" w16du:dateUtc="2024-08-20T03:04:00Z">
        <w:r w:rsidRPr="00193A49" w:rsidDel="00C624FB">
          <w:rPr>
            <w:rFonts w:eastAsia="Times New Roman"/>
            <w:b/>
            <w:bCs/>
            <w:color w:val="000000"/>
          </w:rPr>
          <w:delText xml:space="preserve">TTE </w:delText>
        </w:r>
        <w:r w:rsidR="00193A49" w:rsidRPr="00193A49" w:rsidDel="00C624FB">
          <w:rPr>
            <w:rFonts w:eastAsia="Times New Roman"/>
            <w:b/>
            <w:bCs/>
            <w:color w:val="000000"/>
          </w:rPr>
          <w:delText>m</w:delText>
        </w:r>
        <w:r w:rsidRPr="00193A49" w:rsidDel="00C624FB">
          <w:rPr>
            <w:rFonts w:eastAsia="Times New Roman"/>
            <w:b/>
            <w:bCs/>
            <w:color w:val="000000"/>
          </w:rPr>
          <w:delText>odeling</w:delText>
        </w:r>
      </w:del>
    </w:p>
    <w:p w14:paraId="51BA52F8" w14:textId="58CF0EDE" w:rsidR="002505DE" w:rsidDel="00C624FB" w:rsidRDefault="002505DE" w:rsidP="00167887">
      <w:pPr>
        <w:spacing w:after="160" w:line="480" w:lineRule="auto"/>
        <w:ind w:right="-540"/>
        <w:rPr>
          <w:del w:id="143" w:author="Wildey,Eli" w:date="2024-08-19T20:04:00Z" w16du:dateUtc="2024-08-20T03:04:00Z"/>
          <w:rFonts w:eastAsia="Times New Roman"/>
          <w:color w:val="000000"/>
        </w:rPr>
      </w:pPr>
      <w:del w:id="144" w:author="Wildey,Eli" w:date="2024-08-19T20:04:00Z" w16du:dateUtc="2024-08-20T03:04:00Z">
        <w:r w:rsidRPr="002505DE" w:rsidDel="00C624FB">
          <w:rPr>
            <w:rFonts w:eastAsia="Times New Roman"/>
            <w:color w:val="000000"/>
          </w:rPr>
          <w:delText>Overall deer density estimates on the study area dependent on camera viewshed estimates were 4.21 deer/km² for a viewshed area of 45m², 3.42 deer/km² for a viewshed area of 65m² and 2.87 deer/km² for a viewshed area of 80m² (Figure 8). As parameters estimates for camera viewshed area increased, density estimates for mule deer decreased. </w:delText>
        </w:r>
      </w:del>
    </w:p>
    <w:p w14:paraId="1A953500" w14:textId="60EDD0F1" w:rsidR="00E121B6" w:rsidRPr="002505DE" w:rsidRDefault="00E121B6" w:rsidP="00167887">
      <w:pPr>
        <w:spacing w:after="160" w:line="480" w:lineRule="auto"/>
        <w:ind w:right="-540"/>
        <w:jc w:val="center"/>
        <w:rPr>
          <w:rFonts w:eastAsia="Times New Roman"/>
        </w:rPr>
      </w:pPr>
      <w:del w:id="145" w:author="Wildey,Eli" w:date="2024-08-19T20:04:00Z" w16du:dateUtc="2024-08-20T03:04:00Z">
        <w:r w:rsidDel="00C624FB">
          <w:rPr>
            <w:rFonts w:eastAsia="Times New Roman"/>
            <w:noProof/>
          </w:rPr>
          <w:lastRenderedPageBreak/>
          <w:drawing>
            <wp:inline distT="0" distB="0" distL="0" distR="0" wp14:anchorId="3737C375" wp14:editId="1E7593C1">
              <wp:extent cx="4176712" cy="3032831"/>
              <wp:effectExtent l="0" t="0" r="0" b="0"/>
              <wp:docPr id="17779191" name="Picture 13" descr="A diagram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191" name="Picture 13" descr="A diagram of a number of object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190544" cy="3042875"/>
                      </a:xfrm>
                      <a:prstGeom prst="rect">
                        <a:avLst/>
                      </a:prstGeom>
                    </pic:spPr>
                  </pic:pic>
                </a:graphicData>
              </a:graphic>
            </wp:inline>
          </w:drawing>
        </w:r>
      </w:del>
    </w:p>
    <w:p w14:paraId="740DD80C" w14:textId="14E6487E" w:rsidR="002505DE" w:rsidDel="00C624FB" w:rsidRDefault="002505DE" w:rsidP="00167887">
      <w:pPr>
        <w:spacing w:after="160" w:line="480" w:lineRule="auto"/>
        <w:ind w:right="-540"/>
        <w:rPr>
          <w:del w:id="146" w:author="Wildey,Eli" w:date="2024-08-19T20:04:00Z" w16du:dateUtc="2024-08-20T03:04:00Z"/>
          <w:rFonts w:eastAsia="Times New Roman"/>
          <w:color w:val="000000"/>
        </w:rPr>
      </w:pPr>
      <w:del w:id="147" w:author="Wildey,Eli" w:date="2024-08-19T20:04:00Z" w16du:dateUtc="2024-08-20T03:04:00Z">
        <w:r w:rsidRPr="002505DE" w:rsidDel="00C624FB">
          <w:rPr>
            <w:rFonts w:eastAsia="Times New Roman"/>
            <w:color w:val="000000"/>
          </w:rPr>
          <w:delText>Overall deer density estimates dependent on movement rate estimates for mule deer were 13.91 deer/km² at a movement rate of 41 meters/hr, 4.61 deer/km² at a movement rate of 106 meters/hr and 1.80 deer/km² at a movement rate of 208 meters/hr (Figure 9). The movement rate of 208 meters/hr was estimated from an average movement rate of continuous time movement models fit to the movement data of 9 deer. As deer movement rate increased, estimates of deer density decreased.</w:delText>
        </w:r>
      </w:del>
    </w:p>
    <w:p w14:paraId="1F4D1280" w14:textId="3C3E1CEF" w:rsidR="00E121B6" w:rsidRPr="002505DE" w:rsidRDefault="00E121B6" w:rsidP="00167887">
      <w:pPr>
        <w:spacing w:after="160" w:line="480" w:lineRule="auto"/>
        <w:ind w:right="-540"/>
        <w:jc w:val="center"/>
        <w:rPr>
          <w:rFonts w:eastAsia="Times New Roman"/>
        </w:rPr>
      </w:pPr>
      <w:del w:id="148" w:author="Wildey,Eli" w:date="2024-08-19T20:04:00Z" w16du:dateUtc="2024-08-20T03:04:00Z">
        <w:r w:rsidDel="00C624FB">
          <w:rPr>
            <w:rFonts w:eastAsia="Times New Roman"/>
            <w:noProof/>
          </w:rPr>
          <w:lastRenderedPageBreak/>
          <w:drawing>
            <wp:inline distT="0" distB="0" distL="0" distR="0" wp14:anchorId="4B5CDADF" wp14:editId="35E8E114">
              <wp:extent cx="3957637" cy="2685273"/>
              <wp:effectExtent l="0" t="0" r="5080" b="1270"/>
              <wp:docPr id="1083093744" name="Picture 14"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93744" name="Picture 14" descr="A graph of a number of object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974919" cy="2696999"/>
                      </a:xfrm>
                      <a:prstGeom prst="rect">
                        <a:avLst/>
                      </a:prstGeom>
                    </pic:spPr>
                  </pic:pic>
                </a:graphicData>
              </a:graphic>
            </wp:inline>
          </w:drawing>
        </w:r>
      </w:del>
    </w:p>
    <w:p w14:paraId="52262A09" w14:textId="1FFF8FF6" w:rsidR="002505DE" w:rsidRPr="002505DE" w:rsidDel="00C624FB" w:rsidRDefault="002505DE" w:rsidP="00167887">
      <w:pPr>
        <w:spacing w:after="160" w:line="480" w:lineRule="auto"/>
        <w:ind w:right="-540"/>
        <w:rPr>
          <w:del w:id="149" w:author="Wildey,Eli" w:date="2024-08-19T20:05:00Z" w16du:dateUtc="2024-08-20T03:05:00Z"/>
          <w:rFonts w:eastAsia="Times New Roman"/>
        </w:rPr>
      </w:pPr>
      <w:del w:id="150" w:author="Wildey,Eli" w:date="2024-08-19T20:05:00Z" w16du:dateUtc="2024-08-20T03:05:00Z">
        <w:r w:rsidRPr="002505DE" w:rsidDel="00C624FB">
          <w:rPr>
            <w:rFonts w:eastAsia="Times New Roman"/>
            <w:color w:val="000000"/>
          </w:rPr>
          <w:delText xml:space="preserve">Data was sufficient to estimate densities at 21 individual cameras. Four models had a ΔAICc &lt; 2 (Table 4) and were model averaged to get final parameter estimates. All four models contained either trail density at a grid cell scale, or relative human activity. The full model average resulted in no strong effect of any of the covariates and camera-level density (Figure 10). The intercept, or average density at cameras, was </w:delText>
        </w:r>
        <w:r w:rsidR="00B839A6" w:rsidDel="00C624FB">
          <w:rPr>
            <w:rFonts w:eastAsia="Times New Roman"/>
            <w:color w:val="000000"/>
          </w:rPr>
          <w:delText>0.613</w:delText>
        </w:r>
        <w:r w:rsidRPr="002505DE" w:rsidDel="00C624FB">
          <w:rPr>
            <w:rFonts w:eastAsia="Times New Roman"/>
            <w:color w:val="000000"/>
          </w:rPr>
          <w:delText xml:space="preserve"> deer/km², trail density at the camera grid level had a non-significant, negative effect; relative human activity had a non-significant, negative effect and slope had a weak, non-significant, negative effect. </w:delText>
        </w:r>
      </w:del>
    </w:p>
    <w:p w14:paraId="1D2787D8" w14:textId="4B15BEC4" w:rsidR="002505DE" w:rsidRDefault="002505DE" w:rsidP="00167887">
      <w:pPr>
        <w:spacing w:line="480" w:lineRule="auto"/>
        <w:jc w:val="center"/>
        <w:rPr>
          <w:rFonts w:eastAsia="Times New Roman"/>
        </w:rPr>
      </w:pPr>
    </w:p>
    <w:p w14:paraId="4E3C269C" w14:textId="0EC06E93" w:rsidR="00E121B6" w:rsidRPr="002505DE" w:rsidRDefault="00B839A6" w:rsidP="00167887">
      <w:pPr>
        <w:spacing w:line="480" w:lineRule="auto"/>
        <w:jc w:val="center"/>
        <w:rPr>
          <w:rFonts w:eastAsia="Times New Roman"/>
        </w:rPr>
      </w:pPr>
      <w:del w:id="151" w:author="Wildey,Eli" w:date="2024-08-19T20:05:00Z" w16du:dateUtc="2024-08-20T03:05:00Z">
        <w:r w:rsidDel="00C624FB">
          <w:rPr>
            <w:rFonts w:eastAsia="Times New Roman"/>
            <w:noProof/>
          </w:rPr>
          <w:lastRenderedPageBreak/>
          <w:drawing>
            <wp:inline distT="0" distB="0" distL="0" distR="0" wp14:anchorId="27BDCE79" wp14:editId="075EAB7D">
              <wp:extent cx="4033837" cy="2861728"/>
              <wp:effectExtent l="0" t="0" r="5080" b="0"/>
              <wp:docPr id="2040390126" name="Picture 16"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90126" name="Picture 16" descr="A diagram of a graph&#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4040608" cy="2866532"/>
                      </a:xfrm>
                      <a:prstGeom prst="rect">
                        <a:avLst/>
                      </a:prstGeom>
                    </pic:spPr>
                  </pic:pic>
                </a:graphicData>
              </a:graphic>
            </wp:inline>
          </w:drawing>
        </w:r>
      </w:del>
    </w:p>
    <w:p w14:paraId="10932484" w14:textId="181B542C" w:rsidR="002505DE" w:rsidRPr="002505DE" w:rsidRDefault="002505DE" w:rsidP="00167887">
      <w:pPr>
        <w:spacing w:after="160" w:line="480" w:lineRule="auto"/>
        <w:ind w:right="-540"/>
        <w:rPr>
          <w:rFonts w:eastAsia="Times New Roman"/>
        </w:rPr>
      </w:pPr>
      <w:r w:rsidRPr="002505DE">
        <w:rPr>
          <w:rFonts w:eastAsia="Times New Roman"/>
          <w:b/>
          <w:bCs/>
          <w:color w:val="000000"/>
        </w:rPr>
        <w:t>D</w:t>
      </w:r>
      <w:r w:rsidR="00AF4F8D">
        <w:rPr>
          <w:rFonts w:eastAsia="Times New Roman"/>
          <w:b/>
          <w:bCs/>
          <w:color w:val="000000"/>
        </w:rPr>
        <w:t>ISCUSSION</w:t>
      </w:r>
    </w:p>
    <w:p w14:paraId="77EC9485" w14:textId="5F73E5FF"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Deer </w:t>
      </w:r>
      <w:r w:rsidR="00193A49">
        <w:rPr>
          <w:rFonts w:eastAsia="Times New Roman"/>
          <w:b/>
          <w:bCs/>
          <w:color w:val="000000"/>
        </w:rPr>
        <w:t>h</w:t>
      </w:r>
      <w:r w:rsidRPr="00193A49">
        <w:rPr>
          <w:rFonts w:eastAsia="Times New Roman"/>
          <w:b/>
          <w:bCs/>
          <w:color w:val="000000"/>
        </w:rPr>
        <w:t xml:space="preserve">abitat </w:t>
      </w:r>
      <w:r w:rsidR="00193A49">
        <w:rPr>
          <w:rFonts w:eastAsia="Times New Roman"/>
          <w:b/>
          <w:bCs/>
          <w:color w:val="000000"/>
        </w:rPr>
        <w:t>s</w:t>
      </w:r>
      <w:r w:rsidRPr="00193A49">
        <w:rPr>
          <w:rFonts w:eastAsia="Times New Roman"/>
          <w:b/>
          <w:bCs/>
          <w:color w:val="000000"/>
        </w:rPr>
        <w:t xml:space="preserve">election and </w:t>
      </w:r>
      <w:r w:rsidR="00193A49">
        <w:rPr>
          <w:rFonts w:eastAsia="Times New Roman"/>
          <w:b/>
          <w:bCs/>
          <w:color w:val="000000"/>
        </w:rPr>
        <w:t>m</w:t>
      </w:r>
      <w:r w:rsidRPr="00193A49">
        <w:rPr>
          <w:rFonts w:eastAsia="Times New Roman"/>
          <w:b/>
          <w:bCs/>
          <w:color w:val="000000"/>
        </w:rPr>
        <w:t xml:space="preserve">ovement </w:t>
      </w:r>
      <w:r w:rsidR="00193A49">
        <w:rPr>
          <w:rFonts w:eastAsia="Times New Roman"/>
          <w:b/>
          <w:bCs/>
          <w:color w:val="000000"/>
        </w:rPr>
        <w:t>p</w:t>
      </w:r>
      <w:r w:rsidRPr="00193A49">
        <w:rPr>
          <w:rFonts w:eastAsia="Times New Roman"/>
          <w:b/>
          <w:bCs/>
          <w:color w:val="000000"/>
        </w:rPr>
        <w:t>atterns</w:t>
      </w:r>
    </w:p>
    <w:p w14:paraId="4A0AB7D7" w14:textId="00E0EB8D"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With both our pooled dataset and separate day/night datasets, the models that best explained the data incorporated anthropogenic and habitat factors. Our model for the pooled dataset indicated a change in habitat use with increasing human activity, </w:t>
      </w:r>
      <w:del w:id="152" w:author="Wildey,Eli" w:date="2024-08-24T13:32:00Z" w16du:dateUtc="2024-08-24T18:32:00Z">
        <w:r w:rsidRPr="002505DE" w:rsidDel="00F66771">
          <w:rPr>
            <w:rFonts w:eastAsia="Times New Roman"/>
            <w:color w:val="000000"/>
          </w:rPr>
          <w:delText>as indicated by a significant interaction between rolling average of</w:delText>
        </w:r>
      </w:del>
      <w:ins w:id="153" w:author="Wildey,Eli" w:date="2024-08-24T13:32:00Z" w16du:dateUtc="2024-08-24T18:32:00Z">
        <w:r w:rsidR="00F66771">
          <w:rPr>
            <w:rFonts w:eastAsia="Times New Roman"/>
            <w:color w:val="000000"/>
          </w:rPr>
          <w:t>where an increase in</w:t>
        </w:r>
      </w:ins>
      <w:r w:rsidRPr="002505DE">
        <w:rPr>
          <w:rFonts w:eastAsia="Times New Roman"/>
          <w:color w:val="000000"/>
        </w:rPr>
        <w:t xml:space="preserve"> human activity </w:t>
      </w:r>
      <w:del w:id="154" w:author="Wildey,Eli" w:date="2024-08-24T13:32:00Z" w16du:dateUtc="2024-08-24T18:32:00Z">
        <w:r w:rsidRPr="002505DE" w:rsidDel="00F66771">
          <w:rPr>
            <w:rFonts w:eastAsia="Times New Roman"/>
            <w:color w:val="000000"/>
          </w:rPr>
          <w:delText xml:space="preserve">and </w:delText>
        </w:r>
      </w:del>
      <w:ins w:id="155" w:author="Wildey,Eli" w:date="2024-08-24T13:32:00Z" w16du:dateUtc="2024-08-24T18:32:00Z">
        <w:r w:rsidR="00F66771">
          <w:rPr>
            <w:rFonts w:eastAsia="Times New Roman"/>
            <w:color w:val="000000"/>
          </w:rPr>
          <w:t xml:space="preserve">led to </w:t>
        </w:r>
      </w:ins>
      <w:ins w:id="156" w:author="Wildey,Eli" w:date="2024-08-24T13:33:00Z" w16du:dateUtc="2024-08-24T18:33:00Z">
        <w:r w:rsidR="00F66771">
          <w:rPr>
            <w:rFonts w:eastAsia="Times New Roman"/>
            <w:color w:val="000000"/>
          </w:rPr>
          <w:t xml:space="preserve">greater </w:t>
        </w:r>
      </w:ins>
      <w:r w:rsidRPr="002505DE">
        <w:rPr>
          <w:rFonts w:eastAsia="Times New Roman"/>
          <w:color w:val="000000"/>
        </w:rPr>
        <w:t xml:space="preserve">forest habitat </w:t>
      </w:r>
      <w:ins w:id="157" w:author="Wildey,Eli" w:date="2024-08-24T13:32:00Z" w16du:dateUtc="2024-08-24T18:32:00Z">
        <w:r w:rsidR="00F66771">
          <w:rPr>
            <w:rFonts w:eastAsia="Times New Roman"/>
            <w:color w:val="000000"/>
          </w:rPr>
          <w:t xml:space="preserve">selection </w:t>
        </w:r>
      </w:ins>
      <w:r w:rsidRPr="002505DE">
        <w:rPr>
          <w:rFonts w:eastAsia="Times New Roman"/>
          <w:color w:val="000000"/>
        </w:rPr>
        <w:t>in</w:t>
      </w:r>
      <w:del w:id="158" w:author="Wildey,Eli" w:date="2024-08-24T13:33:00Z" w16du:dateUtc="2024-08-24T18:33:00Z">
        <w:r w:rsidRPr="002505DE" w:rsidDel="00F66771">
          <w:rPr>
            <w:rFonts w:eastAsia="Times New Roman"/>
            <w:color w:val="000000"/>
          </w:rPr>
          <w:delText xml:space="preserve"> reference</w:delText>
        </w:r>
      </w:del>
      <w:ins w:id="159" w:author="Wildey,Eli" w:date="2024-08-24T13:33:00Z" w16du:dateUtc="2024-08-24T18:33:00Z">
        <w:r w:rsidR="00F66771">
          <w:rPr>
            <w:rFonts w:eastAsia="Times New Roman"/>
            <w:color w:val="000000"/>
          </w:rPr>
          <w:t xml:space="preserve"> comparison</w:t>
        </w:r>
      </w:ins>
      <w:r w:rsidRPr="002505DE">
        <w:rPr>
          <w:rFonts w:eastAsia="Times New Roman"/>
          <w:color w:val="000000"/>
        </w:rPr>
        <w:t xml:space="preserve"> to shrub habitat. Th</w:t>
      </w:r>
      <w:ins w:id="160" w:author="Wildey,Eli" w:date="2024-08-24T13:33:00Z" w16du:dateUtc="2024-08-24T18:33:00Z">
        <w:r w:rsidR="00F66771">
          <w:rPr>
            <w:rFonts w:eastAsia="Times New Roman"/>
            <w:color w:val="000000"/>
          </w:rPr>
          <w:t>is</w:t>
        </w:r>
      </w:ins>
      <w:del w:id="161" w:author="Wildey,Eli" w:date="2024-08-24T13:33:00Z" w16du:dateUtc="2024-08-24T18:33:00Z">
        <w:r w:rsidRPr="002505DE" w:rsidDel="00F66771">
          <w:rPr>
            <w:rFonts w:eastAsia="Times New Roman"/>
            <w:color w:val="000000"/>
          </w:rPr>
          <w:delText>e</w:delText>
        </w:r>
      </w:del>
      <w:r w:rsidRPr="002505DE">
        <w:rPr>
          <w:rFonts w:eastAsia="Times New Roman"/>
          <w:color w:val="000000"/>
        </w:rPr>
        <w:t xml:space="preserve"> shrub habitat</w:t>
      </w:r>
      <w:del w:id="162" w:author="Wildey,Eli" w:date="2024-08-24T13:33:00Z" w16du:dateUtc="2024-08-24T18:33:00Z">
        <w:r w:rsidRPr="002505DE" w:rsidDel="00F66771">
          <w:rPr>
            <w:rFonts w:eastAsia="Times New Roman"/>
            <w:color w:val="000000"/>
          </w:rPr>
          <w:delText xml:space="preserve">, increasingly avoided by deer with human activity, </w:delText>
        </w:r>
      </w:del>
      <w:r w:rsidRPr="002505DE">
        <w:rPr>
          <w:rFonts w:eastAsia="Times New Roman"/>
          <w:color w:val="000000"/>
        </w:rPr>
        <w:t xml:space="preserve">is indicative of areas where forest management has been implemented for fuel reduction and habitat management (Miller et al. 2019). </w:t>
      </w:r>
      <w:del w:id="163" w:author="Wildey,Eli" w:date="2024-08-24T13:34:00Z" w16du:dateUtc="2024-08-24T18:34:00Z">
        <w:r w:rsidRPr="002505DE" w:rsidDel="00F66771">
          <w:rPr>
            <w:rFonts w:eastAsia="Times New Roman"/>
            <w:color w:val="000000"/>
          </w:rPr>
          <w:delText xml:space="preserve">This </w:delText>
        </w:r>
      </w:del>
      <w:ins w:id="164" w:author="Wildey,Eli" w:date="2024-08-24T13:34:00Z" w16du:dateUtc="2024-08-24T18:34:00Z">
        <w:r w:rsidR="00F66771">
          <w:rPr>
            <w:rFonts w:eastAsia="Times New Roman"/>
            <w:color w:val="000000"/>
          </w:rPr>
          <w:t xml:space="preserve">Which </w:t>
        </w:r>
      </w:ins>
      <w:r w:rsidRPr="002505DE">
        <w:rPr>
          <w:rFonts w:eastAsia="Times New Roman"/>
          <w:color w:val="000000"/>
        </w:rPr>
        <w:t xml:space="preserve">involves mastication of pinyon and juniper trees in areas flat enough for heavy machinery, resulting in thinned, open savannah-like habitat. A loss of foraging opportunities could result from this shift in habitat preference, with </w:t>
      </w:r>
      <w:del w:id="165" w:author="Wildey,Eli" w:date="2024-08-24T13:34:00Z" w16du:dateUtc="2024-08-24T18:34:00Z">
        <w:r w:rsidRPr="002505DE" w:rsidDel="00F66771">
          <w:rPr>
            <w:rFonts w:eastAsia="Times New Roman"/>
            <w:color w:val="000000"/>
          </w:rPr>
          <w:delText xml:space="preserve">the </w:delText>
        </w:r>
      </w:del>
      <w:ins w:id="166" w:author="Wildey,Eli" w:date="2024-08-24T13:34:00Z" w16du:dateUtc="2024-08-24T18:34:00Z">
        <w:r w:rsidR="00F66771">
          <w:rPr>
            <w:rFonts w:eastAsia="Times New Roman"/>
            <w:color w:val="000000"/>
          </w:rPr>
          <w:t xml:space="preserve">similar </w:t>
        </w:r>
      </w:ins>
      <w:r w:rsidRPr="002505DE">
        <w:rPr>
          <w:rFonts w:eastAsia="Times New Roman"/>
          <w:color w:val="000000"/>
        </w:rPr>
        <w:t xml:space="preserve">shrub habitat </w:t>
      </w:r>
      <w:ins w:id="167" w:author="Wildey,Eli" w:date="2024-08-24T13:34:00Z" w16du:dateUtc="2024-08-24T18:34:00Z">
        <w:r w:rsidR="00F66771">
          <w:rPr>
            <w:rFonts w:eastAsia="Times New Roman"/>
            <w:color w:val="000000"/>
          </w:rPr>
          <w:t xml:space="preserve">shown to </w:t>
        </w:r>
      </w:ins>
      <w:r w:rsidRPr="002505DE">
        <w:rPr>
          <w:rFonts w:eastAsia="Times New Roman"/>
          <w:color w:val="000000"/>
        </w:rPr>
        <w:t>provid</w:t>
      </w:r>
      <w:ins w:id="168" w:author="Wildey,Eli" w:date="2024-08-24T13:34:00Z" w16du:dateUtc="2024-08-24T18:34:00Z">
        <w:r w:rsidR="00F66771">
          <w:rPr>
            <w:rFonts w:eastAsia="Times New Roman"/>
            <w:color w:val="000000"/>
          </w:rPr>
          <w:t>e</w:t>
        </w:r>
      </w:ins>
      <w:del w:id="169" w:author="Wildey,Eli" w:date="2024-08-24T13:34:00Z" w16du:dateUtc="2024-08-24T18:34:00Z">
        <w:r w:rsidRPr="002505DE" w:rsidDel="00F66771">
          <w:rPr>
            <w:rFonts w:eastAsia="Times New Roman"/>
            <w:color w:val="000000"/>
          </w:rPr>
          <w:delText>ing</w:delText>
        </w:r>
      </w:del>
      <w:r w:rsidRPr="002505DE">
        <w:rPr>
          <w:rFonts w:eastAsia="Times New Roman"/>
          <w:color w:val="000000"/>
        </w:rPr>
        <w:t xml:space="preserve"> a greater abundance and diversity of </w:t>
      </w:r>
      <w:r w:rsidRPr="002505DE">
        <w:rPr>
          <w:rFonts w:eastAsia="Times New Roman"/>
          <w:color w:val="000000"/>
        </w:rPr>
        <w:lastRenderedPageBreak/>
        <w:t xml:space="preserve">browse for mule deer (Bombaci et al. 2016, Miller et al. 2019). Habitat management of winter range for mule deer may be rendered less effective with increasing human recreation as potentially important cover habitat is removed and productive foraging habitat is perceived to be riskier. Thoughtful consideration of the goals of pinyon-juniper management may be needed </w:t>
      </w:r>
      <w:ins w:id="170" w:author="Wildey,Eli" w:date="2024-08-24T13:35:00Z" w16du:dateUtc="2024-08-24T18:35:00Z">
        <w:r w:rsidR="00F66771">
          <w:rPr>
            <w:rFonts w:eastAsia="Times New Roman"/>
            <w:color w:val="000000"/>
          </w:rPr>
          <w:t>if recreation is present,</w:t>
        </w:r>
      </w:ins>
      <w:ins w:id="171" w:author="Wildey,Eli" w:date="2024-08-24T13:36:00Z" w16du:dateUtc="2024-08-24T18:36:00Z">
        <w:r w:rsidR="00F66771">
          <w:rPr>
            <w:rFonts w:eastAsia="Times New Roman"/>
            <w:color w:val="000000"/>
          </w:rPr>
          <w:t xml:space="preserve"> </w:t>
        </w:r>
      </w:ins>
      <w:r w:rsidRPr="002505DE">
        <w:rPr>
          <w:rFonts w:eastAsia="Times New Roman"/>
          <w:color w:val="000000"/>
        </w:rPr>
        <w:t>to balance the needs of wildlife management along with other benefits of this practice (Miller et al. 2019). However, compromise may exist in the patch size and arrangement of treatments. Short et al. 1977 examined deer use across different thinning treatments finding that small patch cuttings (≤0.5km) were used more often by deer and that the arrangement of treatment patches near undisturbed woodland was important for use. Further examination of this question could help resolve equivocal results on the utility of pinyon-juniper habitat management to mule deer population</w:t>
      </w:r>
      <w:ins w:id="172" w:author="Wildey,Eli" w:date="2024-08-24T13:36:00Z" w16du:dateUtc="2024-08-24T18:36:00Z">
        <w:r w:rsidR="00F66771">
          <w:rPr>
            <w:rFonts w:eastAsia="Times New Roman"/>
            <w:color w:val="000000"/>
          </w:rPr>
          <w:t>s</w:t>
        </w:r>
      </w:ins>
      <w:del w:id="173" w:author="Wildey,Eli" w:date="2024-08-24T13:36:00Z" w16du:dateUtc="2024-08-24T18:36:00Z">
        <w:r w:rsidRPr="002505DE" w:rsidDel="00F66771">
          <w:rPr>
            <w:rFonts w:eastAsia="Times New Roman"/>
            <w:color w:val="000000"/>
          </w:rPr>
          <w:delText xml:space="preserve"> health</w:delText>
        </w:r>
      </w:del>
      <w:r w:rsidRPr="002505DE">
        <w:rPr>
          <w:rFonts w:eastAsia="Times New Roman"/>
          <w:color w:val="000000"/>
        </w:rPr>
        <w:t>. </w:t>
      </w:r>
    </w:p>
    <w:p w14:paraId="183B80F5" w14:textId="5710E4D9"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This change in habitat preference as a result of human presence has also been observed in other wildlife species (Cristescu et al. 2013, Smith et al. 2019). Competing mesocarnivore species in high </w:t>
      </w:r>
      <w:ins w:id="174" w:author="Wildey,Eli" w:date="2024-08-24T13:36:00Z" w16du:dateUtc="2024-08-24T18:36:00Z">
        <w:r w:rsidR="00F66771">
          <w:rPr>
            <w:rFonts w:eastAsia="Times New Roman"/>
            <w:color w:val="000000"/>
          </w:rPr>
          <w:t>rec</w:t>
        </w:r>
      </w:ins>
      <w:ins w:id="175" w:author="Wildey,Eli" w:date="2024-08-24T13:37:00Z" w16du:dateUtc="2024-08-24T18:37:00Z">
        <w:r w:rsidR="00F66771">
          <w:rPr>
            <w:rFonts w:eastAsia="Times New Roman"/>
            <w:color w:val="000000"/>
          </w:rPr>
          <w:t>reation</w:t>
        </w:r>
      </w:ins>
      <w:del w:id="176" w:author="Wildey,Eli" w:date="2024-08-24T13:37:00Z" w16du:dateUtc="2024-08-24T18:37:00Z">
        <w:r w:rsidRPr="002505DE" w:rsidDel="00F66771">
          <w:rPr>
            <w:rFonts w:eastAsia="Times New Roman"/>
            <w:color w:val="000000"/>
          </w:rPr>
          <w:delText>us</w:delText>
        </w:r>
      </w:del>
      <w:ins w:id="177" w:author="Wildey,Eli" w:date="2024-08-24T13:37:00Z" w16du:dateUtc="2024-08-24T18:37:00Z">
        <w:r w:rsidR="00F66771">
          <w:rPr>
            <w:rFonts w:eastAsia="Times New Roman"/>
            <w:color w:val="000000"/>
          </w:rPr>
          <w:t xml:space="preserve"> areas</w:t>
        </w:r>
      </w:ins>
      <w:del w:id="178" w:author="Wildey,Eli" w:date="2024-08-24T13:37:00Z" w16du:dateUtc="2024-08-24T18:37:00Z">
        <w:r w:rsidRPr="002505DE" w:rsidDel="00F66771">
          <w:rPr>
            <w:rFonts w:eastAsia="Times New Roman"/>
            <w:color w:val="000000"/>
          </w:rPr>
          <w:delText>e open spaces</w:delText>
        </w:r>
      </w:del>
      <w:r w:rsidRPr="002505DE">
        <w:rPr>
          <w:rFonts w:eastAsia="Times New Roman"/>
          <w:color w:val="000000"/>
        </w:rPr>
        <w:t xml:space="preserve">, showed greater habitat overlap between a generalist carnivore – coyote – and more specialized carnivores, gray fox and bobcat, than low </w:t>
      </w:r>
      <w:ins w:id="179" w:author="Wildey,Eli" w:date="2024-08-24T13:37:00Z" w16du:dateUtc="2024-08-24T18:37:00Z">
        <w:r w:rsidR="00F66771">
          <w:rPr>
            <w:rFonts w:eastAsia="Times New Roman"/>
            <w:color w:val="000000"/>
          </w:rPr>
          <w:t>recreation</w:t>
        </w:r>
      </w:ins>
      <w:del w:id="180" w:author="Wildey,Eli" w:date="2024-08-24T13:37:00Z" w16du:dateUtc="2024-08-24T18:37:00Z">
        <w:r w:rsidRPr="002505DE" w:rsidDel="00F66771">
          <w:rPr>
            <w:rFonts w:eastAsia="Times New Roman"/>
            <w:color w:val="000000"/>
          </w:rPr>
          <w:delText>use</w:delText>
        </w:r>
      </w:del>
      <w:r w:rsidRPr="002505DE">
        <w:rPr>
          <w:rFonts w:eastAsia="Times New Roman"/>
          <w:color w:val="000000"/>
        </w:rPr>
        <w:t xml:space="preserve"> </w:t>
      </w:r>
      <w:ins w:id="181" w:author="Wildey,Eli" w:date="2024-08-24T13:37:00Z" w16du:dateUtc="2024-08-24T18:37:00Z">
        <w:r w:rsidR="00F66771">
          <w:rPr>
            <w:rFonts w:eastAsia="Times New Roman"/>
            <w:color w:val="000000"/>
          </w:rPr>
          <w:t>areas</w:t>
        </w:r>
      </w:ins>
      <w:del w:id="182" w:author="Wildey,Eli" w:date="2024-08-24T13:37:00Z" w16du:dateUtc="2024-08-24T18:37:00Z">
        <w:r w:rsidRPr="002505DE" w:rsidDel="00F66771">
          <w:rPr>
            <w:rFonts w:eastAsia="Times New Roman"/>
            <w:color w:val="000000"/>
          </w:rPr>
          <w:delText>open spaces</w:delText>
        </w:r>
      </w:del>
      <w:r w:rsidRPr="002505DE">
        <w:rPr>
          <w:rFonts w:eastAsia="Times New Roman"/>
          <w:color w:val="000000"/>
        </w:rPr>
        <w:t xml:space="preserve"> (Smith et al. 2018). Grizzly bears </w:t>
      </w:r>
      <w:ins w:id="183" w:author="Wildey,Eli" w:date="2024-08-24T13:38:00Z" w16du:dateUtc="2024-08-24T18:38:00Z">
        <w:r w:rsidR="00F66771">
          <w:rPr>
            <w:rFonts w:eastAsia="Times New Roman"/>
            <w:color w:val="000000"/>
          </w:rPr>
          <w:t xml:space="preserve">also </w:t>
        </w:r>
      </w:ins>
      <w:r w:rsidRPr="002505DE">
        <w:rPr>
          <w:rFonts w:eastAsia="Times New Roman"/>
          <w:color w:val="000000"/>
        </w:rPr>
        <w:t xml:space="preserve">showed changes in selection for resting sites depending on </w:t>
      </w:r>
      <w:ins w:id="184" w:author="Wildey,Eli" w:date="2024-08-24T13:37:00Z" w16du:dateUtc="2024-08-24T18:37:00Z">
        <w:r w:rsidR="00F66771">
          <w:rPr>
            <w:rFonts w:eastAsia="Times New Roman"/>
            <w:color w:val="000000"/>
          </w:rPr>
          <w:t>access</w:t>
        </w:r>
      </w:ins>
      <w:ins w:id="185" w:author="Wildey,Eli" w:date="2024-08-24T13:38:00Z" w16du:dateUtc="2024-08-24T18:38:00Z">
        <w:r w:rsidR="00F66771">
          <w:rPr>
            <w:rFonts w:eastAsia="Times New Roman"/>
            <w:color w:val="000000"/>
          </w:rPr>
          <w:t xml:space="preserve"> of human recreation on the landscape</w:t>
        </w:r>
      </w:ins>
      <w:del w:id="186" w:author="Wildey,Eli" w:date="2024-08-24T13:38:00Z" w16du:dateUtc="2024-08-24T18:38:00Z">
        <w:r w:rsidRPr="002505DE" w:rsidDel="00F66771">
          <w:rPr>
            <w:rFonts w:eastAsia="Times New Roman"/>
            <w:color w:val="000000"/>
          </w:rPr>
          <w:delText>level of human activity</w:delText>
        </w:r>
      </w:del>
      <w:r w:rsidRPr="002505DE">
        <w:rPr>
          <w:rFonts w:eastAsia="Times New Roman"/>
          <w:color w:val="000000"/>
        </w:rPr>
        <w:t xml:space="preserve"> (Cristescu et al. 2013). </w:t>
      </w:r>
      <w:ins w:id="187" w:author="Wildey,Eli" w:date="2024-08-24T13:47:00Z" w16du:dateUtc="2024-08-24T18:47:00Z">
        <w:r w:rsidR="008175C9">
          <w:rPr>
            <w:rFonts w:eastAsia="Times New Roman"/>
            <w:color w:val="000000"/>
          </w:rPr>
          <w:t>Altering activity patterns and space use to avoid humans</w:t>
        </w:r>
      </w:ins>
      <w:ins w:id="188" w:author="Wildey,Eli" w:date="2024-08-24T13:48:00Z" w16du:dateUtc="2024-08-24T18:48:00Z">
        <w:r w:rsidR="008175C9">
          <w:rPr>
            <w:rFonts w:eastAsia="Times New Roman"/>
            <w:color w:val="000000"/>
          </w:rPr>
          <w:t xml:space="preserve"> could indicate</w:t>
        </w:r>
      </w:ins>
      <w:del w:id="189" w:author="Wildey,Eli" w:date="2024-08-24T13:48:00Z" w16du:dateUtc="2024-08-24T18:48:00Z">
        <w:r w:rsidRPr="002505DE" w:rsidDel="008175C9">
          <w:rPr>
            <w:rFonts w:eastAsia="Times New Roman"/>
            <w:color w:val="000000"/>
          </w:rPr>
          <w:delText>This pattern suggests</w:delText>
        </w:r>
      </w:del>
      <w:r w:rsidRPr="002505DE">
        <w:rPr>
          <w:rFonts w:eastAsia="Times New Roman"/>
          <w:color w:val="000000"/>
        </w:rPr>
        <w:t xml:space="preserve"> </w:t>
      </w:r>
      <w:ins w:id="190" w:author="Wildey,Eli" w:date="2024-08-24T13:48:00Z" w16du:dateUtc="2024-08-24T18:48:00Z">
        <w:r w:rsidR="008175C9">
          <w:rPr>
            <w:rFonts w:eastAsia="Times New Roman"/>
            <w:color w:val="000000"/>
          </w:rPr>
          <w:t xml:space="preserve"> that</w:t>
        </w:r>
      </w:ins>
      <w:r w:rsidRPr="002505DE">
        <w:rPr>
          <w:rFonts w:eastAsia="Times New Roman"/>
          <w:color w:val="000000"/>
        </w:rPr>
        <w:t xml:space="preserve">niche compression </w:t>
      </w:r>
      <w:del w:id="191" w:author="Wildey,Eli" w:date="2024-08-24T13:48:00Z" w16du:dateUtc="2024-08-24T18:48:00Z">
        <w:r w:rsidRPr="002505DE" w:rsidDel="008175C9">
          <w:rPr>
            <w:rFonts w:eastAsia="Times New Roman"/>
            <w:color w:val="000000"/>
          </w:rPr>
          <w:delText xml:space="preserve">due to human activity </w:delText>
        </w:r>
      </w:del>
      <w:r w:rsidRPr="002505DE">
        <w:rPr>
          <w:rFonts w:eastAsia="Times New Roman"/>
          <w:color w:val="000000"/>
        </w:rPr>
        <w:t xml:space="preserve">(Gilbert et al. 2022) </w:t>
      </w:r>
      <w:ins w:id="192" w:author="Wildey,Eli" w:date="2024-08-24T13:43:00Z" w16du:dateUtc="2024-08-24T18:43:00Z">
        <w:r w:rsidR="008175C9">
          <w:rPr>
            <w:rFonts w:eastAsia="Times New Roman"/>
            <w:color w:val="000000"/>
          </w:rPr>
          <w:t xml:space="preserve">whereby human </w:t>
        </w:r>
        <w:r w:rsidR="008175C9">
          <w:rPr>
            <w:rFonts w:eastAsia="Times New Roman"/>
            <w:color w:val="000000"/>
          </w:rPr>
          <w:lastRenderedPageBreak/>
          <w:t xml:space="preserve">activity </w:t>
        </w:r>
      </w:ins>
      <w:ins w:id="193" w:author="Wildey,Eli" w:date="2024-08-24T13:44:00Z" w16du:dateUtc="2024-08-24T18:44:00Z">
        <w:r w:rsidR="008175C9">
          <w:rPr>
            <w:rFonts w:eastAsia="Times New Roman"/>
            <w:color w:val="000000"/>
          </w:rPr>
          <w:t xml:space="preserve">increases species co-occurrence </w:t>
        </w:r>
      </w:ins>
      <w:r w:rsidRPr="002505DE">
        <w:rPr>
          <w:rFonts w:eastAsia="Times New Roman"/>
          <w:color w:val="000000"/>
        </w:rPr>
        <w:t>could be at play on our study area</w:t>
      </w:r>
      <w:ins w:id="194" w:author="Wildey,Eli" w:date="2024-08-24T13:48:00Z" w16du:dateUtc="2024-08-24T18:48:00Z">
        <w:r w:rsidR="008175C9">
          <w:rPr>
            <w:rFonts w:eastAsia="Times New Roman"/>
            <w:color w:val="000000"/>
          </w:rPr>
          <w:t>.</w:t>
        </w:r>
      </w:ins>
      <w:del w:id="195" w:author="Wildey,Eli" w:date="2024-08-24T13:48:00Z" w16du:dateUtc="2024-08-24T18:48:00Z">
        <w:r w:rsidRPr="002505DE" w:rsidDel="008175C9">
          <w:rPr>
            <w:rFonts w:eastAsia="Times New Roman"/>
            <w:color w:val="000000"/>
          </w:rPr>
          <w:delText>,</w:delText>
        </w:r>
      </w:del>
      <w:r w:rsidRPr="002505DE">
        <w:rPr>
          <w:rFonts w:eastAsia="Times New Roman"/>
          <w:color w:val="000000"/>
        </w:rPr>
        <w:t xml:space="preserve"> </w:t>
      </w:r>
      <w:ins w:id="196" w:author="Wildey,Eli" w:date="2024-08-24T13:48:00Z" w16du:dateUtc="2024-08-24T18:48:00Z">
        <w:r w:rsidR="008175C9">
          <w:rPr>
            <w:rFonts w:eastAsia="Times New Roman"/>
            <w:color w:val="000000"/>
          </w:rPr>
          <w:t>I</w:t>
        </w:r>
      </w:ins>
      <w:del w:id="197" w:author="Wildey,Eli" w:date="2024-08-24T13:48:00Z" w16du:dateUtc="2024-08-24T18:48:00Z">
        <w:r w:rsidRPr="002505DE" w:rsidDel="008175C9">
          <w:rPr>
            <w:rFonts w:eastAsia="Times New Roman"/>
            <w:color w:val="000000"/>
          </w:rPr>
          <w:delText>i</w:delText>
        </w:r>
      </w:del>
      <w:r w:rsidRPr="002505DE">
        <w:rPr>
          <w:rFonts w:eastAsia="Times New Roman"/>
          <w:color w:val="000000"/>
        </w:rPr>
        <w:t>f deer are facing competition from other herbivores, such as elk, simultaneously altering habitat selection in response to human presence</w:t>
      </w:r>
      <w:ins w:id="198" w:author="Wildey,Eli" w:date="2024-08-24T13:49:00Z" w16du:dateUtc="2024-08-24T18:49:00Z">
        <w:r w:rsidR="008175C9">
          <w:rPr>
            <w:rFonts w:eastAsia="Times New Roman"/>
            <w:color w:val="000000"/>
          </w:rPr>
          <w:t xml:space="preserve"> or deer predators are </w:t>
        </w:r>
      </w:ins>
      <w:ins w:id="199" w:author="Wildey,Eli" w:date="2024-08-24T13:50:00Z" w16du:dateUtc="2024-08-24T18:50:00Z">
        <w:r w:rsidR="008175C9">
          <w:rPr>
            <w:rFonts w:eastAsia="Times New Roman"/>
            <w:color w:val="000000"/>
          </w:rPr>
          <w:t>more furtive in their habitat selection to avoid humans</w:t>
        </w:r>
      </w:ins>
      <w:r w:rsidRPr="002505DE">
        <w:rPr>
          <w:rFonts w:eastAsia="Times New Roman"/>
          <w:color w:val="000000"/>
        </w:rPr>
        <w:t>. Further research of competition with other ungulate/herbivore species from niche compression could reveal an indirect pathway impacting mule deer, or competing ungulate species, initiated by increased human presence. Greater intraspecies competition could also result from increased human presence as well if individual deer are seeking a similar solution to human presence. </w:t>
      </w:r>
    </w:p>
    <w:p w14:paraId="3DCF0647" w14:textId="1868A22C"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Mule deer also show divergent responses to increasing human activity depending on the time of day. During the day, deer moved less in response to increasing human activity while at night and during dawn/dusk they moved more. Changes to activity patterns of mule deer, and specifically reducing daytime activity, have been </w:t>
      </w:r>
      <w:ins w:id="200" w:author="Wildey,Eli" w:date="2024-08-24T13:51:00Z" w16du:dateUtc="2024-08-24T18:51:00Z">
        <w:r w:rsidR="00175F71">
          <w:rPr>
            <w:rFonts w:eastAsia="Times New Roman"/>
            <w:color w:val="000000"/>
          </w:rPr>
          <w:t>observed</w:t>
        </w:r>
      </w:ins>
      <w:del w:id="201" w:author="Wildey,Eli" w:date="2024-08-24T13:51:00Z" w16du:dateUtc="2024-08-24T18:51:00Z">
        <w:r w:rsidRPr="002505DE" w:rsidDel="00175F71">
          <w:rPr>
            <w:rFonts w:eastAsia="Times New Roman"/>
            <w:color w:val="000000"/>
          </w:rPr>
          <w:delText xml:space="preserve">found </w:delText>
        </w:r>
      </w:del>
      <w:r w:rsidRPr="002505DE">
        <w:rPr>
          <w:rFonts w:eastAsia="Times New Roman"/>
          <w:color w:val="000000"/>
        </w:rPr>
        <w:t>in camera studies looking at deer response to human activity on trail networks (George and Crooks 2006,</w:t>
      </w:r>
      <w:r w:rsidR="0015785E">
        <w:rPr>
          <w:rFonts w:eastAsia="Times New Roman"/>
          <w:color w:val="000000"/>
        </w:rPr>
        <w:t xml:space="preserve"> </w:t>
      </w:r>
      <w:r w:rsidR="0015785E" w:rsidRPr="002505DE">
        <w:rPr>
          <w:rFonts w:eastAsia="Times New Roman"/>
          <w:color w:val="000000"/>
        </w:rPr>
        <w:t>Reilly et al. 2017</w:t>
      </w:r>
      <w:r w:rsidR="0015785E">
        <w:rPr>
          <w:rFonts w:eastAsia="Times New Roman"/>
          <w:color w:val="000000"/>
        </w:rPr>
        <w:t>,</w:t>
      </w:r>
      <w:r w:rsidRPr="002505DE">
        <w:rPr>
          <w:rFonts w:eastAsia="Times New Roman"/>
          <w:color w:val="000000"/>
        </w:rPr>
        <w:t xml:space="preserve"> Nix et al. 2018</w:t>
      </w:r>
      <w:r w:rsidR="0015785E">
        <w:rPr>
          <w:rFonts w:eastAsia="Times New Roman"/>
          <w:color w:val="000000"/>
        </w:rPr>
        <w:t xml:space="preserve">, </w:t>
      </w:r>
      <w:r w:rsidR="0015785E" w:rsidRPr="002505DE">
        <w:rPr>
          <w:rFonts w:eastAsia="Times New Roman"/>
          <w:color w:val="000000"/>
        </w:rPr>
        <w:t>Lewis et al. 2021</w:t>
      </w:r>
      <w:r w:rsidRPr="002505DE">
        <w:rPr>
          <w:rFonts w:eastAsia="Times New Roman"/>
          <w:color w:val="000000"/>
        </w:rPr>
        <w:t xml:space="preserve">). The only other telemetry study examining this question found slightly increased hourly movement rates for deer when looking at activity patterns during four recreation activities in comparison to a control and suggested, as we found, that deer might be seeking different habitat in response to high human activity (Wisdom et al. 2004). On a global scale, human footprint has been shown to reduce terrestrial mammal movements and increase wildlife nocturnality (Gaynor et al. 2018, Tucker et al. 2018), while a different review found that human disturbance changed </w:t>
      </w:r>
      <w:r w:rsidRPr="002505DE">
        <w:rPr>
          <w:rFonts w:eastAsia="Times New Roman"/>
          <w:color w:val="000000"/>
        </w:rPr>
        <w:lastRenderedPageBreak/>
        <w:t>animal movement across taxa, with disturbance caused by human activities like recreation causing a greater effect than habitat modification (Doherty et al. 2021).</w:t>
      </w:r>
    </w:p>
    <w:p w14:paraId="4A30B260" w14:textId="07817A41" w:rsidR="002505DE" w:rsidRPr="002505DE" w:rsidRDefault="002505DE" w:rsidP="00167887">
      <w:pPr>
        <w:spacing w:after="160" w:line="480" w:lineRule="auto"/>
        <w:ind w:right="-540"/>
        <w:rPr>
          <w:rFonts w:eastAsia="Times New Roman"/>
        </w:rPr>
      </w:pPr>
      <w:r w:rsidRPr="002505DE">
        <w:rPr>
          <w:rFonts w:eastAsia="Times New Roman"/>
          <w:color w:val="000000"/>
        </w:rPr>
        <w:t>There was a negative effect of distance to trail on deer habitat selection, indicating selection for areas near trails and no indirect loss of habitat caused by human recreation. This is also reflected in camera work indicating no spatial avoidance with an increase of human activity on trail networks (George and Crooks 2006, Reilly et al. 2017</w:t>
      </w:r>
      <w:r w:rsidR="0015785E">
        <w:rPr>
          <w:rFonts w:eastAsia="Times New Roman"/>
          <w:color w:val="000000"/>
        </w:rPr>
        <w:t xml:space="preserve">, </w:t>
      </w:r>
      <w:r w:rsidR="0015785E" w:rsidRPr="002505DE">
        <w:rPr>
          <w:rFonts w:eastAsia="Times New Roman"/>
          <w:color w:val="000000"/>
        </w:rPr>
        <w:t>Lewis et al. 2021</w:t>
      </w:r>
      <w:r w:rsidRPr="002505DE">
        <w:rPr>
          <w:rFonts w:eastAsia="Times New Roman"/>
          <w:color w:val="000000"/>
        </w:rPr>
        <w:t>). Previous telemetry work similarly did not find avoidance of trail by mule deer unlike elk (Wisdom et al. 2004), indicating the possibility that elk could be more sensitive to human presence.</w:t>
      </w:r>
      <w:ins w:id="202" w:author="Wildey,Eli" w:date="2024-08-24T13:53:00Z" w16du:dateUtc="2024-08-24T18:53:00Z">
        <w:r w:rsidR="00175F71">
          <w:rPr>
            <w:rFonts w:eastAsia="Times New Roman"/>
            <w:color w:val="000000"/>
          </w:rPr>
          <w:t xml:space="preserve"> It may be that mule deer are able to utilize habitat close to trails despite human presence. This is contrary</w:t>
        </w:r>
      </w:ins>
      <w:r w:rsidRPr="002505DE">
        <w:rPr>
          <w:rFonts w:eastAsia="Times New Roman"/>
          <w:color w:val="000000"/>
        </w:rPr>
        <w:t xml:space="preserve"> </w:t>
      </w:r>
      <w:ins w:id="203" w:author="Wildey,Eli" w:date="2024-08-24T13:54:00Z" w16du:dateUtc="2024-08-24T18:54:00Z">
        <w:r w:rsidR="00175F71">
          <w:rPr>
            <w:rFonts w:eastAsia="Times New Roman"/>
            <w:color w:val="000000"/>
          </w:rPr>
          <w:t>to the impact of other human activity such as natural gas drilling, wh</w:t>
        </w:r>
      </w:ins>
      <w:ins w:id="204" w:author="Wildey,Eli" w:date="2024-08-24T13:55:00Z" w16du:dateUtc="2024-08-24T18:55:00Z">
        <w:r w:rsidR="00175F71">
          <w:rPr>
            <w:rFonts w:eastAsia="Times New Roman"/>
            <w:color w:val="000000"/>
          </w:rPr>
          <w:t>ich has been found to cause an</w:t>
        </w:r>
      </w:ins>
      <w:del w:id="205" w:author="Wildey,Eli" w:date="2024-08-24T13:54:00Z" w16du:dateUtc="2024-08-24T18:54:00Z">
        <w:r w:rsidRPr="002505DE" w:rsidDel="00175F71">
          <w:rPr>
            <w:rFonts w:eastAsia="Times New Roman"/>
            <w:color w:val="000000"/>
          </w:rPr>
          <w:delText>However,</w:delText>
        </w:r>
      </w:del>
      <w:r w:rsidRPr="002505DE">
        <w:rPr>
          <w:rFonts w:eastAsia="Times New Roman"/>
          <w:color w:val="000000"/>
        </w:rPr>
        <w:t xml:space="preserve"> indirect loss of habitat </w:t>
      </w:r>
      <w:del w:id="206" w:author="Wildey,Eli" w:date="2024-08-24T13:55:00Z" w16du:dateUtc="2024-08-24T18:55:00Z">
        <w:r w:rsidRPr="002505DE" w:rsidDel="00175F71">
          <w:rPr>
            <w:rFonts w:eastAsia="Times New Roman"/>
            <w:color w:val="000000"/>
          </w:rPr>
          <w:delText xml:space="preserve">has been found for mule deer </w:delText>
        </w:r>
      </w:del>
      <w:r w:rsidRPr="002505DE">
        <w:rPr>
          <w:rFonts w:eastAsia="Times New Roman"/>
          <w:color w:val="000000"/>
        </w:rPr>
        <w:t xml:space="preserve">on winter range </w:t>
      </w:r>
      <w:del w:id="207" w:author="Wildey,Eli" w:date="2024-08-24T13:55:00Z" w16du:dateUtc="2024-08-24T18:55:00Z">
        <w:r w:rsidRPr="002505DE" w:rsidDel="00175F71">
          <w:rPr>
            <w:rFonts w:eastAsia="Times New Roman"/>
            <w:color w:val="000000"/>
          </w:rPr>
          <w:delText xml:space="preserve">in response to natural gas drilling </w:delText>
        </w:r>
      </w:del>
      <w:r w:rsidRPr="002505DE">
        <w:rPr>
          <w:rFonts w:eastAsia="Times New Roman"/>
          <w:color w:val="000000"/>
        </w:rPr>
        <w:t xml:space="preserve">(Sawyer et al. 2006). Distance to trail was modeled as a linear response in </w:t>
      </w:r>
      <w:ins w:id="208" w:author="Wildey,Eli" w:date="2024-08-24T13:52:00Z" w16du:dateUtc="2024-08-24T18:52:00Z">
        <w:r w:rsidR="00175F71">
          <w:rPr>
            <w:rFonts w:eastAsia="Times New Roman"/>
            <w:color w:val="000000"/>
          </w:rPr>
          <w:t>our</w:t>
        </w:r>
      </w:ins>
      <w:del w:id="209" w:author="Wildey,Eli" w:date="2024-08-24T13:52:00Z" w16du:dateUtc="2024-08-24T18:52:00Z">
        <w:r w:rsidRPr="002505DE" w:rsidDel="00175F71">
          <w:rPr>
            <w:rFonts w:eastAsia="Times New Roman"/>
            <w:color w:val="000000"/>
          </w:rPr>
          <w:delText xml:space="preserve">my </w:delText>
        </w:r>
      </w:del>
      <w:r w:rsidRPr="002505DE">
        <w:rPr>
          <w:rFonts w:eastAsia="Times New Roman"/>
          <w:color w:val="000000"/>
        </w:rPr>
        <w:t xml:space="preserve">model set. It is possible the relationship between habitat selection and distance to trail is more complex, resulting in selection for an intermediate distance from trail. A lack of spatial avoidance may not be a reliable indicator for a lack of effect either, as suitable, alternative habitat may not exist or be accessible (Gill et al. </w:t>
      </w:r>
      <w:r w:rsidR="0076619F">
        <w:rPr>
          <w:rFonts w:eastAsia="Times New Roman"/>
          <w:color w:val="000000"/>
        </w:rPr>
        <w:t>2001</w:t>
      </w:r>
      <w:r w:rsidRPr="002505DE">
        <w:rPr>
          <w:rFonts w:eastAsia="Times New Roman"/>
          <w:color w:val="000000"/>
        </w:rPr>
        <w:t xml:space="preserve">). Deer are already constrained by snow and human development on winter range, possibly limiting alternative, suitable habitat. Many of the individual deer in this study also utilized </w:t>
      </w:r>
      <w:r w:rsidR="009673D4" w:rsidRPr="002505DE">
        <w:rPr>
          <w:rFonts w:eastAsia="Times New Roman"/>
          <w:color w:val="000000"/>
        </w:rPr>
        <w:t>habitats</w:t>
      </w:r>
      <w:r w:rsidR="000C789E">
        <w:rPr>
          <w:rFonts w:eastAsia="Times New Roman"/>
          <w:color w:val="000000"/>
        </w:rPr>
        <w:t xml:space="preserve"> </w:t>
      </w:r>
      <w:r w:rsidR="009673D4">
        <w:rPr>
          <w:rFonts w:eastAsia="Times New Roman"/>
          <w:color w:val="000000"/>
        </w:rPr>
        <w:t xml:space="preserve">where </w:t>
      </w:r>
      <w:r w:rsidRPr="002505DE">
        <w:rPr>
          <w:rFonts w:eastAsia="Times New Roman"/>
          <w:color w:val="000000"/>
        </w:rPr>
        <w:t>farther from trail meant closer to humans, such as developed land</w:t>
      </w:r>
      <w:del w:id="210" w:author="Wildey,Eli" w:date="2024-08-24T13:55:00Z" w16du:dateUtc="2024-08-24T18:55:00Z">
        <w:r w:rsidRPr="002505DE" w:rsidDel="00175F71">
          <w:rPr>
            <w:rFonts w:eastAsia="Times New Roman"/>
            <w:color w:val="000000"/>
          </w:rPr>
          <w:delText xml:space="preserve"> cover</w:delText>
        </w:r>
      </w:del>
      <w:r w:rsidRPr="002505DE">
        <w:rPr>
          <w:rFonts w:eastAsia="Times New Roman"/>
          <w:color w:val="000000"/>
        </w:rPr>
        <w:t xml:space="preserve">, actively managed and fallow agriculture fields, and riparian habitat. The trail network could in fact allow deer to </w:t>
      </w:r>
      <w:r w:rsidRPr="002505DE">
        <w:rPr>
          <w:rFonts w:eastAsia="Times New Roman"/>
          <w:color w:val="000000"/>
        </w:rPr>
        <w:lastRenderedPageBreak/>
        <w:t>balance foraging risk tradeoff by offering a less risky habitat</w:t>
      </w:r>
      <w:ins w:id="211" w:author="Wildey,Eli" w:date="2024-08-24T13:56:00Z" w16du:dateUtc="2024-08-24T18:56:00Z">
        <w:r w:rsidR="00175F71">
          <w:rPr>
            <w:rFonts w:eastAsia="Times New Roman"/>
            <w:color w:val="000000"/>
          </w:rPr>
          <w:t xml:space="preserve"> for refuge during the day</w:t>
        </w:r>
      </w:ins>
      <w:r w:rsidRPr="002505DE">
        <w:rPr>
          <w:rFonts w:eastAsia="Times New Roman"/>
          <w:color w:val="000000"/>
        </w:rPr>
        <w:t xml:space="preserve"> in comparison to open fields</w:t>
      </w:r>
      <w:del w:id="212" w:author="Wildey,Eli" w:date="2024-08-24T13:56:00Z" w16du:dateUtc="2024-08-24T18:56:00Z">
        <w:r w:rsidRPr="002505DE" w:rsidDel="00175F71">
          <w:rPr>
            <w:rFonts w:eastAsia="Times New Roman"/>
            <w:color w:val="000000"/>
          </w:rPr>
          <w:delText xml:space="preserve"> to utilize during the day for refuge</w:delText>
        </w:r>
      </w:del>
      <w:r w:rsidRPr="002505DE">
        <w:rPr>
          <w:rFonts w:eastAsia="Times New Roman"/>
          <w:color w:val="000000"/>
        </w:rPr>
        <w:t>. Deer could also prefer similar biophysical characteristics we use for trails that we</w:t>
      </w:r>
      <w:r w:rsidR="003D0A8A">
        <w:rPr>
          <w:rFonts w:eastAsia="Times New Roman"/>
          <w:color w:val="000000"/>
        </w:rPr>
        <w:t xml:space="preserve"> did</w:t>
      </w:r>
      <w:r w:rsidRPr="002505DE">
        <w:rPr>
          <w:rFonts w:eastAsia="Times New Roman"/>
          <w:color w:val="000000"/>
        </w:rPr>
        <w:t xml:space="preserve"> not consider in this model, coincidentally causing this preference for areas near trails. </w:t>
      </w:r>
      <w:ins w:id="213" w:author="Wildey,Eli" w:date="2024-08-24T13:57:00Z" w16du:dateUtc="2024-08-24T18:57:00Z">
        <w:r w:rsidR="00175F71">
          <w:rPr>
            <w:rFonts w:eastAsia="Times New Roman"/>
            <w:color w:val="000000"/>
          </w:rPr>
          <w:t>Habituation by deer</w:t>
        </w:r>
      </w:ins>
      <w:del w:id="214" w:author="Wildey,Eli" w:date="2024-08-24T13:56:00Z" w16du:dateUtc="2024-08-24T18:56:00Z">
        <w:r w:rsidRPr="002505DE" w:rsidDel="00175F71">
          <w:rPr>
            <w:rFonts w:eastAsia="Times New Roman"/>
            <w:color w:val="000000"/>
          </w:rPr>
          <w:delText xml:space="preserve">Deer could also be habituated </w:delText>
        </w:r>
      </w:del>
      <w:r w:rsidRPr="002505DE">
        <w:rPr>
          <w:rFonts w:eastAsia="Times New Roman"/>
          <w:color w:val="000000"/>
        </w:rPr>
        <w:t>to the repeated stimuli of recreation</w:t>
      </w:r>
      <w:ins w:id="215" w:author="Wildey,Eli" w:date="2024-08-24T13:57:00Z" w16du:dateUtc="2024-08-24T18:57:00Z">
        <w:r w:rsidR="00175F71">
          <w:rPr>
            <w:rFonts w:eastAsia="Times New Roman"/>
            <w:color w:val="000000"/>
          </w:rPr>
          <w:t xml:space="preserve"> is also possible</w:t>
        </w:r>
      </w:ins>
      <w:del w:id="216" w:author="Wildey,Eli" w:date="2024-08-24T13:57:00Z" w16du:dateUtc="2024-08-24T18:57:00Z">
        <w:r w:rsidRPr="002505DE" w:rsidDel="00175F71">
          <w:rPr>
            <w:rFonts w:eastAsia="Times New Roman"/>
            <w:color w:val="000000"/>
          </w:rPr>
          <w:delText xml:space="preserve"> showing decreased responses in terms of avoidance</w:delText>
        </w:r>
      </w:del>
      <w:r w:rsidRPr="002505DE">
        <w:rPr>
          <w:rFonts w:eastAsia="Times New Roman"/>
          <w:color w:val="000000"/>
        </w:rPr>
        <w:t>, as ungulate populations in areas of high human presence have shown weaker flight responses (Stankowich 2008)</w:t>
      </w:r>
    </w:p>
    <w:p w14:paraId="4937EBE2"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Potential foraging habitat, represented by wetland and herbaceous land cover, did have a positive effect on selection, with these land cover types creating a strong enough draw to overcome proximity to human development dependent on time of day. It is important to remember that habitat selection parameters should be interpreted as relative intensity of use, meaning that all other factors being held equal deer will choose wetland or herbaceous cover over forest landcover (Fieberg et al. 2021). In reality, herbaceous and wetland habitat is an order of magnitude rarer in availability than shrub or forest habitat. Selection does not indicate where an animal is likely to be found most of the time, but where it selects for with all other variables held constant and different habitat being equally available (Fieberg et al. 2021). Taken this way, we can interpret deer as being choosy about what habitat they are in when they are far from the trail and balancing their risk of foraging closer to developed habitat when far from trail by utilizing these habitats during times of human inactivity. The potential non-linearity of selection in response to distance from trail could </w:t>
      </w:r>
      <w:r w:rsidRPr="002505DE">
        <w:rPr>
          <w:rFonts w:eastAsia="Times New Roman"/>
          <w:color w:val="000000"/>
        </w:rPr>
        <w:lastRenderedPageBreak/>
        <w:t>also resolve the seemingly contradictory conclusions from distance to trail and selection of herbaceous and wetland habitat. Utilization of wetland and herbaceous habitat during different times of day, analyzed in our separate day/night datasets further clarify how deer balance selection based on time of day associated with differing behaviors and human activity.</w:t>
      </w:r>
    </w:p>
    <w:p w14:paraId="0161233C"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During the day deer selected for wetland habitat, while at night we see selection for herbaceous habitat. Importantly, herbaceous landcover covariates seem to be time dependent, with a weak, negative effect for selection during the day but positive effect of selection at night. Contrasting habitat selection estimates based on time of day suggests a spatiotemporal strategy to balance needs for cover and foraging, with deer preferring habitats offering more cover during the day and habitats associated with better forage at night. This indicates the ability of mule deer to spatiotemporally avoid risk in an important habitat type more closely associated with humans, akin to balancing forage-risk tradeoffs with natural predators active during different times of the day such as wolves and mountain lions (Kohl et al. 2019, Smith et al. 2019). </w:t>
      </w:r>
    </w:p>
    <w:p w14:paraId="06915804" w14:textId="77777777" w:rsidR="002505DE" w:rsidRPr="00193A49" w:rsidRDefault="002505DE" w:rsidP="00167887">
      <w:pPr>
        <w:spacing w:after="160" w:line="480" w:lineRule="auto"/>
        <w:ind w:right="-540"/>
        <w:rPr>
          <w:rFonts w:eastAsia="Times New Roman"/>
          <w:b/>
          <w:bCs/>
        </w:rPr>
      </w:pPr>
      <w:r w:rsidRPr="00193A49">
        <w:rPr>
          <w:rFonts w:eastAsia="Times New Roman"/>
          <w:b/>
          <w:bCs/>
          <w:color w:val="000000"/>
        </w:rPr>
        <w:t>Measurement of recreation</w:t>
      </w:r>
    </w:p>
    <w:p w14:paraId="0F3D3D39" w14:textId="35D869AE" w:rsidR="0015785E" w:rsidRDefault="002505DE" w:rsidP="00167887">
      <w:pPr>
        <w:spacing w:after="160" w:line="480" w:lineRule="auto"/>
        <w:ind w:right="-540"/>
        <w:rPr>
          <w:rFonts w:eastAsia="Times New Roman"/>
        </w:rPr>
      </w:pPr>
      <w:r w:rsidRPr="002505DE">
        <w:rPr>
          <w:rFonts w:eastAsia="Times New Roman"/>
          <w:color w:val="000000"/>
        </w:rPr>
        <w:t xml:space="preserve">Human recreation involves both human presence and human infrastructure. While both can have an impact on wildlife, infrastructure is often measured and serves as a proxy for recreation with only 6.7% of studies remotely monitoring recreation activity (Larson et al. 2016). Human activity is also commonly measured as a binary with high and low use areas, but this may not put a specific </w:t>
      </w:r>
      <w:r w:rsidRPr="002505DE">
        <w:rPr>
          <w:rFonts w:eastAsia="Times New Roman"/>
          <w:color w:val="000000"/>
        </w:rPr>
        <w:lastRenderedPageBreak/>
        <w:t>number to human activity or track changes over a continuum of activity (Larson et al. 2016). Use of infrared trail counters for tracking human presence fulfills the need for better measurements of human activity needed in recreation research (Marion et al. 2020). Trail counters provide a valuable metric down to the hour, and measure trends over longer periods of time than was needed for this study, making it possible to monitor long term recreation trends. Trail counter data provides a useful tool for managers looking to manage trail traffic and detect thresholds at which human presence might become significantly more damaging (</w:t>
      </w:r>
      <w:r w:rsidR="0015785E" w:rsidRPr="002505DE">
        <w:rPr>
          <w:rFonts w:eastAsia="Times New Roman"/>
          <w:color w:val="000000"/>
        </w:rPr>
        <w:t>Monz et al. 2013</w:t>
      </w:r>
      <w:r w:rsidR="0015785E">
        <w:rPr>
          <w:rFonts w:eastAsia="Times New Roman"/>
          <w:color w:val="000000"/>
        </w:rPr>
        <w:t xml:space="preserve">, </w:t>
      </w:r>
      <w:r w:rsidRPr="002505DE">
        <w:rPr>
          <w:rFonts w:eastAsia="Times New Roman"/>
          <w:color w:val="000000"/>
        </w:rPr>
        <w:t>Larson et al. 2016). Our research using both measures of human activity (trail counter data) and infrastructure data (distance to trail) disentangles the two components human recreation brings, isolating the effects of changes in human presence while accounting for infrastructure associated with recreation.</w:t>
      </w:r>
    </w:p>
    <w:p w14:paraId="2403E08F" w14:textId="77777777" w:rsidR="00DD4D69" w:rsidRPr="00DD4D69" w:rsidRDefault="00DD4D69" w:rsidP="00167887">
      <w:pPr>
        <w:spacing w:after="160" w:line="480" w:lineRule="auto"/>
        <w:ind w:right="-540"/>
        <w:rPr>
          <w:rFonts w:eastAsia="Times New Roman"/>
        </w:rPr>
      </w:pPr>
    </w:p>
    <w:p w14:paraId="4BD65862" w14:textId="77777777" w:rsidR="0015785E" w:rsidRDefault="0015785E" w:rsidP="00167887">
      <w:pPr>
        <w:spacing w:after="160" w:line="480" w:lineRule="auto"/>
        <w:ind w:right="-540"/>
        <w:rPr>
          <w:rFonts w:eastAsia="Times New Roman"/>
          <w:i/>
          <w:iCs/>
          <w:color w:val="000000"/>
        </w:rPr>
      </w:pPr>
    </w:p>
    <w:p w14:paraId="08856310" w14:textId="1F7CEE05" w:rsidR="002505DE" w:rsidRPr="00193A49" w:rsidDel="00D74E8B" w:rsidRDefault="002505DE" w:rsidP="00167887">
      <w:pPr>
        <w:spacing w:after="160" w:line="480" w:lineRule="auto"/>
        <w:ind w:right="-540"/>
        <w:rPr>
          <w:del w:id="217" w:author="Wildey,Eli" w:date="2024-08-19T20:06:00Z" w16du:dateUtc="2024-08-20T03:06:00Z"/>
          <w:rFonts w:eastAsia="Times New Roman"/>
          <w:b/>
          <w:bCs/>
        </w:rPr>
      </w:pPr>
      <w:del w:id="218" w:author="Wildey,Eli" w:date="2024-08-19T20:06:00Z" w16du:dateUtc="2024-08-20T03:06:00Z">
        <w:r w:rsidRPr="00193A49" w:rsidDel="00D74E8B">
          <w:rPr>
            <w:rFonts w:eastAsia="Times New Roman"/>
            <w:b/>
            <w:bCs/>
            <w:color w:val="000000"/>
          </w:rPr>
          <w:delText xml:space="preserve">Deer </w:delText>
        </w:r>
        <w:r w:rsidR="00193A49" w:rsidDel="00D74E8B">
          <w:rPr>
            <w:rFonts w:eastAsia="Times New Roman"/>
            <w:b/>
            <w:bCs/>
            <w:color w:val="000000"/>
          </w:rPr>
          <w:delText>d</w:delText>
        </w:r>
        <w:r w:rsidRPr="00193A49" w:rsidDel="00D74E8B">
          <w:rPr>
            <w:rFonts w:eastAsia="Times New Roman"/>
            <w:b/>
            <w:bCs/>
            <w:color w:val="000000"/>
          </w:rPr>
          <w:delText xml:space="preserve">ensity </w:delText>
        </w:r>
        <w:r w:rsidR="00193A49" w:rsidDel="00D74E8B">
          <w:rPr>
            <w:rFonts w:eastAsia="Times New Roman"/>
            <w:b/>
            <w:bCs/>
            <w:color w:val="000000"/>
          </w:rPr>
          <w:delText>e</w:delText>
        </w:r>
        <w:r w:rsidRPr="00193A49" w:rsidDel="00D74E8B">
          <w:rPr>
            <w:rFonts w:eastAsia="Times New Roman"/>
            <w:b/>
            <w:bCs/>
            <w:color w:val="000000"/>
          </w:rPr>
          <w:delText>stimates</w:delText>
        </w:r>
      </w:del>
    </w:p>
    <w:p w14:paraId="00360722" w14:textId="190ADA42" w:rsidR="002505DE" w:rsidRPr="002505DE" w:rsidDel="00D74E8B" w:rsidRDefault="002505DE" w:rsidP="00167887">
      <w:pPr>
        <w:spacing w:after="160" w:line="480" w:lineRule="auto"/>
        <w:ind w:right="-540"/>
        <w:rPr>
          <w:del w:id="219" w:author="Wildey,Eli" w:date="2024-08-19T20:06:00Z" w16du:dateUtc="2024-08-20T03:06:00Z"/>
          <w:rFonts w:eastAsia="Times New Roman"/>
        </w:rPr>
      </w:pPr>
      <w:del w:id="220" w:author="Wildey,Eli" w:date="2024-08-19T20:06:00Z" w16du:dateUtc="2024-08-20T03:06:00Z">
        <w:r w:rsidRPr="002505DE" w:rsidDel="00D74E8B">
          <w:rPr>
            <w:rFonts w:eastAsia="Times New Roman"/>
            <w:color w:val="000000"/>
          </w:rPr>
          <w:delText xml:space="preserve">Time to event modeling is part of a relatively new set of models still under development, with separate simulation studies finding an overestimation (Santini et al. 2022) or an underestimation (Moeller et al. 2018) of density, depending on the animal movement model used in simulations. Uncertainty and bias in estimates can also be introduced when assumptions of the model are not met, and we follow recommendations in consideration of these violations (Gilbert et al. 2021). </w:delText>
        </w:r>
        <w:r w:rsidRPr="002505DE" w:rsidDel="00D74E8B">
          <w:rPr>
            <w:rFonts w:eastAsia="Times New Roman"/>
            <w:color w:val="000000"/>
          </w:rPr>
          <w:lastRenderedPageBreak/>
          <w:delText>Previous research into TTE models indicated they are robust to some assumptions but suffer decreased accuracy and bias when movement rate was poorly estimated, when cameras are placed non randomly with respect to habitat, and with inaccurate measurements of camera viewshed area (Moeller et al. 2018,</w:delText>
        </w:r>
        <w:r w:rsidR="0015785E" w:rsidDel="00D74E8B">
          <w:rPr>
            <w:rFonts w:eastAsia="Times New Roman"/>
            <w:color w:val="000000"/>
          </w:rPr>
          <w:delText xml:space="preserve"> </w:delText>
        </w:r>
        <w:r w:rsidR="0015785E" w:rsidRPr="002505DE" w:rsidDel="00D74E8B">
          <w:rPr>
            <w:rFonts w:eastAsia="Times New Roman"/>
            <w:color w:val="000000"/>
          </w:rPr>
          <w:delText>Loonam et al. 2021</w:delText>
        </w:r>
        <w:r w:rsidR="0015785E" w:rsidDel="00D74E8B">
          <w:rPr>
            <w:rFonts w:eastAsia="Times New Roman"/>
            <w:color w:val="000000"/>
          </w:rPr>
          <w:delText>,</w:delText>
        </w:r>
        <w:r w:rsidRPr="002505DE" w:rsidDel="00D74E8B">
          <w:rPr>
            <w:rFonts w:eastAsia="Times New Roman"/>
            <w:color w:val="000000"/>
          </w:rPr>
          <w:delText xml:space="preserve"> </w:delText>
        </w:r>
        <w:r w:rsidR="0015785E" w:rsidRPr="002505DE" w:rsidDel="00D74E8B">
          <w:rPr>
            <w:rFonts w:eastAsia="Times New Roman"/>
            <w:color w:val="000000"/>
          </w:rPr>
          <w:delText>Santini et al. 2022</w:delText>
        </w:r>
        <w:r w:rsidR="0015785E" w:rsidDel="00D74E8B">
          <w:rPr>
            <w:rFonts w:eastAsia="Times New Roman"/>
            <w:color w:val="000000"/>
          </w:rPr>
          <w:delText xml:space="preserve">, </w:delText>
        </w:r>
        <w:r w:rsidRPr="002505DE" w:rsidDel="00D74E8B">
          <w:rPr>
            <w:rFonts w:eastAsia="Times New Roman"/>
            <w:color w:val="000000"/>
          </w:rPr>
          <w:delText>Moeller et al. 2023). However, previous studies found TTE models to have comparable estimates of density to more established methods (</w:delText>
        </w:r>
        <w:r w:rsidR="00AA612A" w:rsidRPr="002505DE" w:rsidDel="00D74E8B">
          <w:rPr>
            <w:rFonts w:eastAsia="Times New Roman"/>
            <w:color w:val="000000"/>
          </w:rPr>
          <w:delText>Moeller et al. 2018</w:delText>
        </w:r>
        <w:r w:rsidR="00AA612A" w:rsidDel="00D74E8B">
          <w:rPr>
            <w:rFonts w:eastAsia="Times New Roman"/>
            <w:color w:val="000000"/>
          </w:rPr>
          <w:delText xml:space="preserve">, </w:delText>
        </w:r>
        <w:r w:rsidRPr="002505DE" w:rsidDel="00D74E8B">
          <w:rPr>
            <w:rFonts w:eastAsia="Times New Roman"/>
            <w:color w:val="000000"/>
          </w:rPr>
          <w:delText>Loonam et al. 2021</w:delText>
        </w:r>
        <w:r w:rsidR="0076619F" w:rsidDel="00D74E8B">
          <w:rPr>
            <w:rFonts w:eastAsia="Times New Roman"/>
            <w:color w:val="000000"/>
          </w:rPr>
          <w:delText>a</w:delText>
        </w:r>
        <w:r w:rsidRPr="002505DE" w:rsidDel="00D74E8B">
          <w:rPr>
            <w:rFonts w:eastAsia="Times New Roman"/>
            <w:color w:val="000000"/>
          </w:rPr>
          <w:delText>). We attempted to account for uncertainty in movement rate using two estimates of movement rate from discrete movement data, including intervals between locations less than 2 hrs (41 meters/hr), less than 1 hr (106 meters/hr) and using a continuous time movement model robust to the resolution of location data (208 meters/hr) (Noonan et al. 2019). With density estimates decreasing with movement speed, we suspect, if anything, a positive bias in density (Loonam et al. 2021</w:delText>
        </w:r>
        <w:r w:rsidR="0076619F" w:rsidDel="00D74E8B">
          <w:rPr>
            <w:rFonts w:eastAsia="Times New Roman"/>
            <w:color w:val="000000"/>
          </w:rPr>
          <w:delText>a</w:delText>
        </w:r>
        <w:r w:rsidRPr="002505DE" w:rsidDel="00D74E8B">
          <w:rPr>
            <w:rFonts w:eastAsia="Times New Roman"/>
            <w:color w:val="000000"/>
          </w:rPr>
          <w:delText xml:space="preserve">, Santini et al. 2022). At the landscape level, cameras were placed systematically, and were then placed randomly within grid cells, while trails were targeted within proximity of randomized locations. Cameras were placed randomly at 2 of 3 scales, and followed recommendations of </w:delText>
        </w:r>
        <w:r w:rsidRPr="002505DE" w:rsidDel="00D74E8B">
          <w:rPr>
            <w:rFonts w:eastAsia="Times New Roman"/>
            <w:i/>
            <w:iCs/>
            <w:color w:val="000000"/>
          </w:rPr>
          <w:delText xml:space="preserve">a priori </w:delText>
        </w:r>
        <w:r w:rsidRPr="002505DE" w:rsidDel="00D74E8B">
          <w:rPr>
            <w:rFonts w:eastAsia="Times New Roman"/>
            <w:color w:val="000000"/>
          </w:rPr>
          <w:delText xml:space="preserve">rules for camera deployment (Loonam et al. 2021). Cameras placed randomly at microsite scales could be impractical with camera viewsheds potentially being obstructed and censored from analysis (Loonam et al. 2021). We would expect our non-random placement of cameras along travel corridors, would increase detection rate and would once again bias estimates high (Loonam et al. 2021). We attempted to account for uncertainty surrounding camera viewshed area estimates by including density estimates at three </w:delText>
        </w:r>
        <w:r w:rsidRPr="002505DE" w:rsidDel="00D74E8B">
          <w:rPr>
            <w:rFonts w:eastAsia="Times New Roman"/>
            <w:color w:val="000000"/>
          </w:rPr>
          <w:lastRenderedPageBreak/>
          <w:delText>different parameter values, finding a decrease in density estimates with an increase in camera viewshed area. Given our conservative estimate of camera viewshed area, we again suspect this may overestimate deer density, while other studies have similarly used a single value to represent viewshed area across all cameras (</w:delText>
        </w:r>
        <w:r w:rsidR="00AA612A" w:rsidRPr="002505DE" w:rsidDel="00D74E8B">
          <w:rPr>
            <w:rFonts w:eastAsia="Times New Roman"/>
            <w:color w:val="000000"/>
          </w:rPr>
          <w:delText>Moeller et al. 2018</w:delText>
        </w:r>
        <w:r w:rsidR="00AA612A" w:rsidDel="00D74E8B">
          <w:rPr>
            <w:rFonts w:eastAsia="Times New Roman"/>
            <w:color w:val="000000"/>
          </w:rPr>
          <w:delText xml:space="preserve">, </w:delText>
        </w:r>
        <w:r w:rsidR="00AA612A" w:rsidRPr="002505DE" w:rsidDel="00D74E8B">
          <w:rPr>
            <w:rFonts w:eastAsia="Times New Roman"/>
            <w:color w:val="000000"/>
          </w:rPr>
          <w:delText>Loonam et al. 2021</w:delText>
        </w:r>
        <w:r w:rsidR="00AA612A" w:rsidDel="00D74E8B">
          <w:rPr>
            <w:rFonts w:eastAsia="Times New Roman"/>
            <w:color w:val="000000"/>
          </w:rPr>
          <w:delText xml:space="preserve">, </w:delText>
        </w:r>
        <w:r w:rsidRPr="002505DE" w:rsidDel="00D74E8B">
          <w:rPr>
            <w:rFonts w:eastAsia="Times New Roman"/>
            <w:color w:val="000000"/>
          </w:rPr>
          <w:delText>Ausband et al. 2022, McMurry et al. 2023). Considering our attempts to account for uncertainty in estimates in our area and movement rate parameters, previous findings indicating comparable estimates of TTE models to other estimates of density, and the violation of all these assumptions more likely leading to overestimation of density, we feel confident in our density estimates reflecting a low density of mule deer on our study area in comparison to other winter ranges.</w:delText>
        </w:r>
      </w:del>
    </w:p>
    <w:p w14:paraId="33BC505E" w14:textId="3A78C80A" w:rsidR="002505DE" w:rsidRPr="002505DE" w:rsidDel="00D74E8B" w:rsidRDefault="002505DE" w:rsidP="00167887">
      <w:pPr>
        <w:spacing w:after="160" w:line="480" w:lineRule="auto"/>
        <w:ind w:right="-540"/>
        <w:rPr>
          <w:del w:id="221" w:author="Wildey,Eli" w:date="2024-08-19T20:06:00Z" w16du:dateUtc="2024-08-20T03:06:00Z"/>
          <w:rFonts w:eastAsia="Times New Roman"/>
        </w:rPr>
      </w:pPr>
      <w:del w:id="222" w:author="Wildey,Eli" w:date="2024-08-19T20:06:00Z" w16du:dateUtc="2024-08-20T03:06:00Z">
        <w:r w:rsidRPr="002505DE" w:rsidDel="00D74E8B">
          <w:rPr>
            <w:rFonts w:eastAsia="Times New Roman"/>
            <w:color w:val="000000"/>
          </w:rPr>
          <w:delText xml:space="preserve">Density of mule deer on our study area was estimated using time to event modeling resulting in estimates of 1.8-13 deer/km² depending on different estimates of camera viewshed area and movement rates. We focused our density estimates in pinyon-juniper habitat as we were most interested in the density of deer this predominant winter range habitat type could support and this is where recreation took place. Density estimates for other winter ranges in Colorado include estimates ranging from 4-14 deer/km² to 20-84 deer/km² across the Uncompahgre Plateau (Bergman et al. 2015). Earlier mule deer density estimates from the same range were &lt;2 to &gt;30 deer/km², with chosen study sites having densities that varied between 31-59 deer/km² regularly reaching 85 deer/km² (Bishop et al. 2009). Elsewhere in Colorado, mule deer density estimates on a winter range impacted by natural gas development were ~6-14 deer/km² (Northrup et al. 2021), </w:delText>
        </w:r>
        <w:r w:rsidRPr="002505DE" w:rsidDel="00D74E8B">
          <w:rPr>
            <w:rFonts w:eastAsia="Times New Roman"/>
            <w:color w:val="000000"/>
          </w:rPr>
          <w:lastRenderedPageBreak/>
          <w:delText xml:space="preserve">while earlier estimates on the same range were ~40-80 deer/km² before natural and intended reductions brought densities down to ~20 deer/km² (White and Bartmann 1998). By comparison, our estimate of mule deer density is on the low end for reported densities in comparison with other winter ranges comprised of pinyon-juniper habitat, and in line with estimates of deer densities on winter range with high intensities of energy development (Northrup et al. 2021). Furthermore, while our model average results were non-significant, our top models of density estimates at individual cameras </w:delText>
        </w:r>
        <w:r w:rsidR="00AA612A" w:rsidRPr="002505DE" w:rsidDel="00D74E8B">
          <w:rPr>
            <w:rFonts w:eastAsia="Times New Roman"/>
            <w:color w:val="000000"/>
          </w:rPr>
          <w:delText>repeatedly contained</w:delText>
        </w:r>
        <w:r w:rsidRPr="002505DE" w:rsidDel="00D74E8B">
          <w:rPr>
            <w:rFonts w:eastAsia="Times New Roman"/>
            <w:color w:val="000000"/>
          </w:rPr>
          <w:delText xml:space="preserve"> human activity and trail density. With these factors explaining the data better than any other included covariates; suggesting trail density, and relative human activity may play a role in decreases in density.</w:delText>
        </w:r>
      </w:del>
    </w:p>
    <w:p w14:paraId="3FA8E489" w14:textId="2A1FB443" w:rsidR="000C789E" w:rsidRPr="00DD4D69" w:rsidDel="00D74E8B" w:rsidRDefault="002505DE" w:rsidP="00167887">
      <w:pPr>
        <w:spacing w:after="160" w:line="480" w:lineRule="auto"/>
        <w:ind w:right="-540"/>
        <w:rPr>
          <w:del w:id="223" w:author="Wildey,Eli" w:date="2024-08-19T20:06:00Z" w16du:dateUtc="2024-08-20T03:06:00Z"/>
          <w:rFonts w:eastAsia="Times New Roman"/>
        </w:rPr>
      </w:pPr>
      <w:del w:id="224" w:author="Wildey,Eli" w:date="2024-08-19T20:06:00Z" w16du:dateUtc="2024-08-20T03:06:00Z">
        <w:r w:rsidRPr="002505DE" w:rsidDel="00D74E8B">
          <w:rPr>
            <w:rFonts w:eastAsia="Times New Roman"/>
            <w:color w:val="000000"/>
          </w:rPr>
          <w:delText xml:space="preserve">While our density estimate is </w:delText>
        </w:r>
        <w:r w:rsidR="00AA612A" w:rsidRPr="002505DE" w:rsidDel="00D74E8B">
          <w:rPr>
            <w:rFonts w:eastAsia="Times New Roman"/>
            <w:color w:val="000000"/>
          </w:rPr>
          <w:delText xml:space="preserve">low </w:delText>
        </w:r>
        <w:r w:rsidR="00AA612A" w:rsidDel="00D74E8B">
          <w:rPr>
            <w:rFonts w:eastAsia="Times New Roman"/>
            <w:color w:val="000000"/>
          </w:rPr>
          <w:delText xml:space="preserve">compared </w:delText>
        </w:r>
        <w:r w:rsidRPr="002505DE" w:rsidDel="00D74E8B">
          <w:rPr>
            <w:rFonts w:eastAsia="Times New Roman"/>
            <w:color w:val="000000"/>
          </w:rPr>
          <w:delText>to values from other winter ranges, this is not necessarily a reflection of human disturbance. Low densities could simply reflect timing of surveys, our density estimate took place in late spring (April-May) immediately prior to deer migrating to summer range, with deer less constrained by snow during this time of year and therefore potentially less concentrated than if surveys had been conducted earlier in winter. Additionally, lower density could be an artifact of past conditions or events that reduced density, as well as a product of limitation on summer range, although as previously discussed mule deer in Colorado are thought to be limited by winter habitat (</w:delText>
        </w:r>
        <w:r w:rsidR="00AA612A" w:rsidRPr="002505DE" w:rsidDel="00D74E8B">
          <w:rPr>
            <w:rFonts w:eastAsia="Times New Roman"/>
            <w:color w:val="000000"/>
          </w:rPr>
          <w:delText>Bishop et al. 2009</w:delText>
        </w:r>
        <w:r w:rsidR="00AA612A" w:rsidDel="00D74E8B">
          <w:rPr>
            <w:rFonts w:eastAsia="Times New Roman"/>
            <w:color w:val="000000"/>
          </w:rPr>
          <w:delText xml:space="preserve">, </w:delText>
        </w:r>
        <w:r w:rsidRPr="002505DE" w:rsidDel="00D74E8B">
          <w:rPr>
            <w:rFonts w:eastAsia="Times New Roman"/>
            <w:color w:val="000000"/>
          </w:rPr>
          <w:delText xml:space="preserve">Bergman et al. 2015, Northrup et al. 2021). Lower density could also be due to poor habitat quality regardless of human activity potentially limiting nutritional carrying capacity of the range (Northrup et al. 2021). </w:delText>
        </w:r>
        <w:r w:rsidRPr="002505DE" w:rsidDel="00D74E8B">
          <w:rPr>
            <w:rFonts w:eastAsia="Times New Roman"/>
            <w:color w:val="000000"/>
          </w:rPr>
          <w:lastRenderedPageBreak/>
          <w:delText>Nevertheless, the notion of anthropogenic caused habitat degradation, loss or avoidance has been suggested as a mechanism limiting carrying capacity, supporting the evidence of our individual camera density modeling (Forrester and Wittmer 2013, Johnson et al. 2017). Unfortunately, the scope of these competing hypotheses is beyond the capabilities of our study but the possibilities to expand beyond the framework of our study to answer these questions will be discussed later.</w:delText>
        </w:r>
      </w:del>
    </w:p>
    <w:p w14:paraId="45C21EA0" w14:textId="7FB78CFE" w:rsidR="002505DE" w:rsidRPr="00193A49" w:rsidRDefault="002505DE" w:rsidP="00167887">
      <w:pPr>
        <w:spacing w:after="160" w:line="480" w:lineRule="auto"/>
        <w:ind w:right="-540"/>
        <w:rPr>
          <w:rFonts w:eastAsia="Times New Roman"/>
          <w:b/>
          <w:bCs/>
        </w:rPr>
      </w:pPr>
      <w:r w:rsidRPr="00193A49">
        <w:rPr>
          <w:rFonts w:eastAsia="Times New Roman"/>
          <w:b/>
          <w:bCs/>
          <w:color w:val="000000"/>
        </w:rPr>
        <w:t>Density dependent impacts</w:t>
      </w:r>
    </w:p>
    <w:p w14:paraId="431DB77E" w14:textId="42ADF033" w:rsidR="002505DE" w:rsidRPr="002505DE" w:rsidRDefault="002505DE" w:rsidP="00167887">
      <w:pPr>
        <w:spacing w:after="160" w:line="480" w:lineRule="auto"/>
        <w:ind w:right="-540"/>
        <w:rPr>
          <w:rFonts w:eastAsia="Times New Roman"/>
        </w:rPr>
      </w:pPr>
      <w:r w:rsidRPr="002505DE">
        <w:rPr>
          <w:rFonts w:eastAsia="Times New Roman"/>
          <w:color w:val="000000"/>
        </w:rPr>
        <w:t>Regardless of the cause, low densities raise questions about density dependence, which can modulate the impact of recreation (Tablado and Jenni 2017). For large-bodied, long-lived species like mule deer, whose life history is characterized by small litter sizes, multiple reproductive efforts, and high adult survival rates, density-dependence plays a critical role in population dynamics (</w:t>
      </w:r>
      <w:r w:rsidR="00AA612A" w:rsidRPr="002505DE">
        <w:rPr>
          <w:rFonts w:eastAsia="Times New Roman"/>
          <w:color w:val="000000"/>
        </w:rPr>
        <w:t>Bowyer et al. 2014</w:t>
      </w:r>
      <w:r w:rsidR="00AA612A">
        <w:rPr>
          <w:rFonts w:eastAsia="Times New Roman"/>
          <w:color w:val="000000"/>
        </w:rPr>
        <w:t xml:space="preserve">, </w:t>
      </w:r>
      <w:r w:rsidRPr="002505DE">
        <w:rPr>
          <w:rFonts w:eastAsia="Times New Roman"/>
          <w:color w:val="000000"/>
        </w:rPr>
        <w:t xml:space="preserve">Bergman et al. 2015). Increasing competition for resources at higher densities leads to worsening nutritional condition causing decreases in reproduction and survival metrics contributing to lower population growth rates (Bowyer et al. 2014, Monteith et al. 2014). With lower densities of mule deer, improved nutritional condition and reproductive rates of adult females, in addition to improved survival rates of juveniles could counteract some of the negative behavioral consequences of human recreation. While this has not been shown in ungulates, reduced densities of woodlarks in highly disturbed sites exhibited density dependent responses of larger chick masses, higher post-fledgling survival, and lower rates of starvation related nestling mortality compared with high bird density, less disturbed sites (Mallord et al. </w:t>
      </w:r>
      <w:r w:rsidRPr="002505DE">
        <w:rPr>
          <w:rFonts w:eastAsia="Times New Roman"/>
          <w:color w:val="000000"/>
        </w:rPr>
        <w:lastRenderedPageBreak/>
        <w:t>2007). However, recreation is often associated with habitat degradation (Tablado and Jenni 2017), providing a possible mechanism for reductions in carrying capacity of disturbed landscapes to lower densities (Bergman et al. 2015). Additionally, human disturbance during calving season has been shown to impact reproductive rates of elk, indicating the timing of disturbance could cause a density-independent effect on wildlife, although elk density was not considered in these studies (Phillips and Aldredge 2000, Shively et al. 2005). Determining the impacts of recreation at the population level within the context of density dependence population dynamics will be important to understanding whether recreation simply impacts density, resulting in a smaller population with improved vital rates, or if recreation might additionally lower carrying capacity resulting in lower density populations with poor nutrition and vital rates. Measuring nutritional carrying capacity (Montieth et al. 2014) as a component in future study designs provides a pathway to answer these questions. </w:t>
      </w:r>
    </w:p>
    <w:p w14:paraId="66152EAB" w14:textId="638A20F8" w:rsidR="002505DE" w:rsidRPr="002505DE" w:rsidRDefault="002505DE" w:rsidP="00167887">
      <w:pPr>
        <w:spacing w:after="160" w:line="480" w:lineRule="auto"/>
        <w:ind w:right="-540"/>
        <w:rPr>
          <w:rFonts w:eastAsia="Times New Roman"/>
        </w:rPr>
      </w:pPr>
      <w:r w:rsidRPr="002505DE">
        <w:rPr>
          <w:rFonts w:eastAsia="Times New Roman"/>
          <w:color w:val="000000"/>
        </w:rPr>
        <w:t>Density dependence has also been theorized to change habitat selection (</w:t>
      </w:r>
      <w:r w:rsidR="00AA612A" w:rsidRPr="002505DE">
        <w:rPr>
          <w:rFonts w:eastAsia="Times New Roman"/>
          <w:color w:val="000000"/>
        </w:rPr>
        <w:t>Rosenzweig 1981</w:t>
      </w:r>
      <w:r w:rsidR="00AA612A">
        <w:rPr>
          <w:rFonts w:eastAsia="Times New Roman"/>
          <w:color w:val="000000"/>
        </w:rPr>
        <w:t xml:space="preserve">, </w:t>
      </w:r>
      <w:r w:rsidRPr="002505DE">
        <w:rPr>
          <w:rFonts w:eastAsia="Times New Roman"/>
          <w:color w:val="000000"/>
        </w:rPr>
        <w:t xml:space="preserve">Avgar et al. 2020). While rarely investigated in wild populations of large mammals, changes in habitat selection have been documented, although with contrasting results (Merrill et al. 2020, Smith et al. 2023). The specific change in habitat selection is dictated by how resources are coupled in space, with habitat providing forage often attracting predators as well, creating a forage-risk tradeoff (Verdolin 2006). Under scenarios with low densities and decreased competition for food resources, mule deer may be able to meet foraging requirements while prioritizing safer habitat. Under these </w:t>
      </w:r>
      <w:r w:rsidRPr="002505DE">
        <w:rPr>
          <w:rFonts w:eastAsia="Times New Roman"/>
          <w:color w:val="000000"/>
        </w:rPr>
        <w:lastRenderedPageBreak/>
        <w:t>circumstances the selective force of avoiding predation is greater than that to acquire better food, while the per capita predation rate is also higher with less conspecifics around (Lehtonen and Jaatinen 2016, Visscher et al. 2016). Higher densities increase competition for lower quality forage in safer habitats and the consequences of a poor diet become more severe, changing the calculus and leading to an increased selection for forage. This relationship between density and habitat selection was documented with elk wintering in Yellowstone National Park (Smith et al. 2023). Other research into density dependent habitat selection and the tradeoff between forage and risk in elk found a higher selection for forage and safety at low densities. The speculation being that human activity was providing a refugia from wolf predation allowing elk to select safe habitat with quality forage (Merrill et al. 2020). Assumed low density on our study area could indicate deer are able to use safe habitat while meeting forage requirements akin to Smith et al. 2023 or deer could be the beneficiary of humanity as a refuge from natural predation while exploiting high quality forage, which has been described in previous studies (Berger 2007, Leighton et al. 2010, Lesmerises et al. 2017). However, this is still a new area of inquiry with uncertainty about how these relationships might translate across species, ecosystems, and different levels of human activity, but density dependent habitat selection should be considered when developing recommendations to mitigate impacts of recreation.</w:t>
      </w:r>
    </w:p>
    <w:p w14:paraId="55AC446A" w14:textId="79759E8E"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Conclusions and </w:t>
      </w:r>
      <w:r w:rsidR="00193A49">
        <w:rPr>
          <w:rFonts w:eastAsia="Times New Roman"/>
          <w:b/>
          <w:bCs/>
          <w:color w:val="000000"/>
        </w:rPr>
        <w:t>f</w:t>
      </w:r>
      <w:r w:rsidRPr="00193A49">
        <w:rPr>
          <w:rFonts w:eastAsia="Times New Roman"/>
          <w:b/>
          <w:bCs/>
          <w:color w:val="000000"/>
        </w:rPr>
        <w:t xml:space="preserve">uture </w:t>
      </w:r>
      <w:r w:rsidR="00193A49">
        <w:rPr>
          <w:rFonts w:eastAsia="Times New Roman"/>
          <w:b/>
          <w:bCs/>
          <w:color w:val="000000"/>
        </w:rPr>
        <w:t>s</w:t>
      </w:r>
      <w:r w:rsidRPr="00193A49">
        <w:rPr>
          <w:rFonts w:eastAsia="Times New Roman"/>
          <w:b/>
          <w:bCs/>
          <w:color w:val="000000"/>
        </w:rPr>
        <w:t>tudy</w:t>
      </w:r>
    </w:p>
    <w:p w14:paraId="4CC97EBC"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lastRenderedPageBreak/>
        <w:t>While mule deer density can possibly provide numerical feedback indicating the severity of recreation impacts, recruitment or fawn survival could provide an earlier indication of a decline in population health for mule deer (Monteith et al. 2014). Earlier detection of deleterious effects through physiological and energetic mechanisms are important to understand to enable earlier action and detect thresholds where impacts move beyond behavioral changes. It is possible with accelerometer data to construct a landscape to understand energetic costs associated with human disturbance as has been done with mountain lions in California (Nickel et al. 2019).</w:t>
      </w:r>
    </w:p>
    <w:p w14:paraId="690FBF2C"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Mule deer have shown a capability of adapting to human disturbance in increasingly urbanized areas as illustrated by resident populations of deer being those closest to human development (Robb et al. 2019). Our population demonstrates that deer who summer in comparatively natural habitats can still depend on increasingly urbanized winter ranges. Mule deer migration is culturally transmitted and declines in ungulate migration have been associated with increasing human development, possibly due to constraints to movement caused by anthropogenic barriers or availability of preferred forage within human environments (Bolger et al. 2008, Robb et al. 2019). Increasing human presence on winter ranges could contribute to a loss of migratory individuals by amplifying fear effects to impact populations or the desensitization of deer to human presence, either way resulting in losses of migratory deer. Simultaneous influences of human development and recreation must be considered, these two different aspects of humanity have differing effects, but synergy between them could amplify the problem. Barriers and potential loss of foraging </w:t>
      </w:r>
      <w:r w:rsidRPr="002505DE">
        <w:rPr>
          <w:rFonts w:eastAsia="Times New Roman"/>
          <w:color w:val="000000"/>
        </w:rPr>
        <w:lastRenderedPageBreak/>
        <w:t>habitat near town through conversion to higher intensities of human development could act in concert with increasing trail presence to further constrain deer between deep snow at higher elevation, human development, human presence on trail, and natural predators. Loss of migratory movements can eliminate typical dual-range migrants or other variations in migration, such as multi-range migrants or partial migrants, decreasing diversity in migration behavior and limiting available strategies to adapt to a changing world (van de Kerk et al. 2021). The outcome of these changes to mule deer winter range and potential consequences to migratory behavior requires more study. </w:t>
      </w:r>
    </w:p>
    <w:p w14:paraId="1C25E2C3" w14:textId="6A3FD5FA"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Most research examining mule deer responses to recreational activity has looked at immediate behavioral responses, such as probability of fleeing and fleeing distance (Taylor and Knight 2003) or used camera traps to examine activity patterns and occupancy patterns (George and Crooks 2006, Muhly et al. 2011, </w:t>
      </w:r>
      <w:r w:rsidR="00AA612A" w:rsidRPr="002505DE">
        <w:rPr>
          <w:rFonts w:eastAsia="Times New Roman"/>
          <w:color w:val="000000"/>
        </w:rPr>
        <w:t>Reilly et al. 2017</w:t>
      </w:r>
      <w:r w:rsidR="00AA612A">
        <w:rPr>
          <w:rFonts w:eastAsia="Times New Roman"/>
          <w:color w:val="000000"/>
        </w:rPr>
        <w:t xml:space="preserve">, </w:t>
      </w:r>
      <w:r w:rsidRPr="002505DE">
        <w:rPr>
          <w:rFonts w:eastAsia="Times New Roman"/>
          <w:color w:val="000000"/>
        </w:rPr>
        <w:t>Nix et al. 2018</w:t>
      </w:r>
      <w:r w:rsidR="00AA612A">
        <w:rPr>
          <w:rFonts w:eastAsia="Times New Roman"/>
          <w:color w:val="000000"/>
        </w:rPr>
        <w:t xml:space="preserve">, </w:t>
      </w:r>
      <w:r w:rsidR="00AA612A" w:rsidRPr="002505DE">
        <w:rPr>
          <w:rFonts w:eastAsia="Times New Roman"/>
          <w:color w:val="000000"/>
        </w:rPr>
        <w:t>Lewis et al. 2021</w:t>
      </w:r>
      <w:r w:rsidRPr="002505DE">
        <w:rPr>
          <w:rFonts w:eastAsia="Times New Roman"/>
          <w:color w:val="000000"/>
        </w:rPr>
        <w:t>) with only one other study using telemetry data (Wisdom et al. 2004). This was surprising given that cervids are the most studied group of wildlife in terms of recreation research (Marion et al. 2020). Our study provides important, detailed examination of deer habitat selection and movement considering multiple strategies mule deer may use to cope with human presence. Changes in the selection of managed habitat, increased movement costs, and loss of foraging opportunities may broaden impacts of human presence from individuals to populations of migratory deer increasingly constrained on their winter range</w:t>
      </w:r>
      <w:del w:id="225" w:author="Wildey,Eli" w:date="2024-08-19T20:07:00Z" w16du:dateUtc="2024-08-20T03:07:00Z">
        <w:r w:rsidRPr="002505DE" w:rsidDel="00D74E8B">
          <w:rPr>
            <w:rFonts w:eastAsia="Times New Roman"/>
            <w:color w:val="000000"/>
          </w:rPr>
          <w:delText xml:space="preserve">. Additionally, we observed evidence for possible population level </w:delText>
        </w:r>
        <w:r w:rsidRPr="002505DE" w:rsidDel="00D74E8B">
          <w:rPr>
            <w:rFonts w:eastAsia="Times New Roman"/>
            <w:color w:val="000000"/>
          </w:rPr>
          <w:lastRenderedPageBreak/>
          <w:delText>consequences from recreation in the form of reduced deer density in relation to documented estimates on other winter ranges. </w:delText>
        </w:r>
      </w:del>
    </w:p>
    <w:p w14:paraId="74791C44" w14:textId="0D943A99" w:rsidR="002505DE" w:rsidRPr="002505DE" w:rsidRDefault="002505DE" w:rsidP="00167887">
      <w:pPr>
        <w:spacing w:after="160" w:line="480" w:lineRule="auto"/>
        <w:ind w:right="-540"/>
        <w:rPr>
          <w:rFonts w:eastAsia="Times New Roman"/>
        </w:rPr>
      </w:pPr>
      <w:del w:id="226" w:author="Wildey,Eli" w:date="2024-08-19T20:08:00Z" w16du:dateUtc="2024-08-20T03:08:00Z">
        <w:r w:rsidRPr="002505DE" w:rsidDel="00D74E8B">
          <w:rPr>
            <w:rFonts w:eastAsia="Times New Roman"/>
            <w:color w:val="000000"/>
          </w:rPr>
          <w:delText>Further study could build on our research using TTE modeling as a less intensive and invasive method for estimating density (</w:delText>
        </w:r>
        <w:r w:rsidR="00AA612A" w:rsidRPr="002505DE" w:rsidDel="00D74E8B">
          <w:rPr>
            <w:rFonts w:eastAsia="Times New Roman"/>
            <w:color w:val="000000"/>
          </w:rPr>
          <w:delText>Moeller et al. 2018</w:delText>
        </w:r>
        <w:r w:rsidR="00AA612A" w:rsidDel="00D74E8B">
          <w:rPr>
            <w:rFonts w:eastAsia="Times New Roman"/>
            <w:color w:val="000000"/>
          </w:rPr>
          <w:delText xml:space="preserve">, </w:delText>
        </w:r>
        <w:r w:rsidRPr="002505DE" w:rsidDel="00D74E8B">
          <w:rPr>
            <w:rFonts w:eastAsia="Times New Roman"/>
            <w:color w:val="000000"/>
          </w:rPr>
          <w:delText xml:space="preserve">Loonam et al. 2021), while following further development of TTE study design (Moeller et al. 2023). </w:delText>
        </w:r>
      </w:del>
      <w:r w:rsidRPr="002505DE">
        <w:rPr>
          <w:rFonts w:eastAsia="Times New Roman"/>
          <w:color w:val="000000"/>
        </w:rPr>
        <w:t>Maximizing data derived from collared individuals including survival, reproduction and nutritional condition can help identify nutritional carrying capacity, revealing the role recreation plays in the limitation of wildlife species and other density-independent impacts recreation might have at the population level. With density estimations not being particularly sensitive and having high variability from year to year collecting this supplemental data will provide support for the mechanisms we propose may be important in this population (Bergman et al. 2015). Our work represents a snapshot in time with low density possibly caused by a variety of reasons that we were not able to distinguish. Longer term study following the trends of recreation over time can resolve this uncertainty present in our study design. There is still a lot we don’t know about the severity of recreation impacts, as the magnitude can be modulated by other factors such as density dependence outlined above. Understanding the behavioral pathways leading to population ramifications and ecological changes will help us determine when we should strive to mitigate behavioral changes caused by recreation and when changes may be less impactful, in order to better direct conservation efforts (Wilson et al. 2020).</w:t>
      </w:r>
    </w:p>
    <w:p w14:paraId="0FCB368D" w14:textId="0FA58E7C" w:rsidR="00AF4F8D" w:rsidRPr="00AF4F8D" w:rsidRDefault="00AF4F8D" w:rsidP="00167887">
      <w:pPr>
        <w:spacing w:after="160" w:line="480" w:lineRule="auto"/>
        <w:ind w:right="-540"/>
        <w:rPr>
          <w:rFonts w:eastAsia="Times New Roman"/>
          <w:b/>
          <w:bCs/>
          <w:color w:val="000000"/>
        </w:rPr>
      </w:pPr>
      <w:r>
        <w:rPr>
          <w:rFonts w:eastAsia="Times New Roman"/>
          <w:b/>
          <w:bCs/>
          <w:color w:val="000000"/>
        </w:rPr>
        <w:t>MANAGEMENT IMPLICATIONS</w:t>
      </w:r>
    </w:p>
    <w:p w14:paraId="248A8183" w14:textId="55C026DB" w:rsidR="002505DE" w:rsidRPr="002505DE" w:rsidRDefault="002505DE" w:rsidP="00167887">
      <w:pPr>
        <w:spacing w:after="160" w:line="480" w:lineRule="auto"/>
        <w:ind w:right="-540"/>
        <w:rPr>
          <w:rFonts w:eastAsia="Times New Roman"/>
        </w:rPr>
      </w:pPr>
      <w:r w:rsidRPr="002505DE">
        <w:rPr>
          <w:rFonts w:eastAsia="Times New Roman"/>
          <w:color w:val="000000"/>
        </w:rPr>
        <w:lastRenderedPageBreak/>
        <w:t>While resident urban deer demonstrate the ability to adapt to human environments, resident deer are more closely associated with human development (Robb et al. 2019</w:t>
      </w:r>
      <w:r w:rsidR="00AA612A" w:rsidRPr="002505DE">
        <w:rPr>
          <w:rFonts w:eastAsia="Times New Roman"/>
          <w:color w:val="000000"/>
        </w:rPr>
        <w:t>)</w:t>
      </w:r>
      <w:r w:rsidR="00AA612A">
        <w:rPr>
          <w:rFonts w:eastAsia="Times New Roman"/>
          <w:color w:val="000000"/>
        </w:rPr>
        <w:t>. S</w:t>
      </w:r>
      <w:r w:rsidRPr="002505DE">
        <w:rPr>
          <w:rFonts w:eastAsia="Times New Roman"/>
          <w:color w:val="000000"/>
        </w:rPr>
        <w:t>hifts in the balance of migratory and resident individuals</w:t>
      </w:r>
      <w:r w:rsidR="00AA612A">
        <w:rPr>
          <w:rFonts w:eastAsia="Times New Roman"/>
          <w:color w:val="000000"/>
        </w:rPr>
        <w:t xml:space="preserve"> towards residents</w:t>
      </w:r>
      <w:r w:rsidRPr="002505DE">
        <w:rPr>
          <w:rFonts w:eastAsia="Times New Roman"/>
          <w:color w:val="000000"/>
        </w:rPr>
        <w:t xml:space="preserve"> have been documented (Hebblewhite and Merrill 2000, Middleton et al. 2013), portending poor outcomes for migratory </w:t>
      </w:r>
      <w:r w:rsidR="00AA612A">
        <w:rPr>
          <w:rFonts w:eastAsia="Times New Roman"/>
          <w:color w:val="000000"/>
        </w:rPr>
        <w:t xml:space="preserve">portions of </w:t>
      </w:r>
      <w:r w:rsidRPr="002505DE">
        <w:rPr>
          <w:rFonts w:eastAsia="Times New Roman"/>
          <w:color w:val="000000"/>
        </w:rPr>
        <w:t xml:space="preserve">deer populations. A review of flight responses of ungulates found a robust yet weak effect of habituation at higher levels of recreation (Stankowich 2008). Reduced response to human presence may be a good outcome for deer allowing them to maintain normal behaviors, although this </w:t>
      </w:r>
      <w:r w:rsidR="009673D4" w:rsidRPr="002505DE">
        <w:rPr>
          <w:rFonts w:eastAsia="Times New Roman"/>
          <w:color w:val="000000"/>
        </w:rPr>
        <w:t>desensitization</w:t>
      </w:r>
      <w:r w:rsidRPr="002505DE">
        <w:rPr>
          <w:rFonts w:eastAsia="Times New Roman"/>
          <w:color w:val="000000"/>
        </w:rPr>
        <w:t xml:space="preserve"> may lead to increased human-wildlife conflict (Thompson and Henderson 1998), increased disease prevalence (Farnsworth et al. 2005) and loss of migratory behavior (Robb et al. 2013). Similar research into energy development did not find habituation by mule deer with respect to decreased avoidance of well pads, also observing a concomitant decline in the population over 15 years of development (Sawyer et al. 2017). However responses may differ between these two disturbance types, as the most active phase of natural gas development includes noise and artificial light beyond heavy traffic volumes and human activity (Northrup et al. 2021). </w:t>
      </w:r>
      <w:r w:rsidRPr="002505DE">
        <w:rPr>
          <w:rFonts w:eastAsia="Times New Roman"/>
          <w:color w:val="000000"/>
          <w:shd w:val="clear" w:color="auto" w:fill="FFFFFF"/>
        </w:rPr>
        <w:t xml:space="preserve">Unlike energy development which experiences a predictable rise and fall of disturbance over the course of development peaking with drilling and extraction (Northrup et al. 2021), the story of </w:t>
      </w:r>
      <w:del w:id="227" w:author="Wildey,Eli" w:date="2024-08-19T20:09:00Z" w16du:dateUtc="2024-08-20T03:09:00Z">
        <w:r w:rsidRPr="002505DE" w:rsidDel="00EA02C7">
          <w:rPr>
            <w:rFonts w:eastAsia="Times New Roman"/>
            <w:color w:val="000000"/>
            <w:shd w:val="clear" w:color="auto" w:fill="FFFFFF"/>
          </w:rPr>
          <w:delText xml:space="preserve">development for </w:delText>
        </w:r>
      </w:del>
      <w:r w:rsidRPr="002505DE">
        <w:rPr>
          <w:rFonts w:eastAsia="Times New Roman"/>
          <w:color w:val="000000"/>
          <w:shd w:val="clear" w:color="auto" w:fill="FFFFFF"/>
        </w:rPr>
        <w:t xml:space="preserve">recreation is often one of escalating disturbance, with this shifting baseline requiring continuous adaptation. </w:t>
      </w:r>
      <w:r w:rsidRPr="002505DE">
        <w:rPr>
          <w:rFonts w:eastAsia="Times New Roman"/>
          <w:color w:val="000000"/>
        </w:rPr>
        <w:t xml:space="preserve">Indeed, more trail development is planned for our study area. Many wildlife management agencies have implemented seasonal closures of deer winter ranges to improve winter </w:t>
      </w:r>
      <w:r w:rsidRPr="002505DE">
        <w:rPr>
          <w:rFonts w:eastAsia="Times New Roman"/>
          <w:color w:val="000000"/>
        </w:rPr>
        <w:lastRenderedPageBreak/>
        <w:t>condition of mule deer through decreased disturbance. Part of our study area has an unlocked gate across the trail with signage requesting trail users avoid the trail from December 1st to April 15th. Seasonal closures have similarly been suggested to improve elk reproductive success during calving season (Phillips and Alldredge 2000, Shively et al. 2005). Efforts to mitigate disturbance on mule deer have the ancillary benefit of providing protection for species more sensitive to human disturbance. </w:t>
      </w:r>
    </w:p>
    <w:p w14:paraId="70974E76" w14:textId="07AE25AC" w:rsidR="002505DE" w:rsidRPr="002505DE" w:rsidRDefault="002505DE" w:rsidP="00167887">
      <w:pPr>
        <w:spacing w:after="160" w:line="480" w:lineRule="auto"/>
        <w:ind w:right="-540"/>
        <w:rPr>
          <w:rFonts w:eastAsia="Times New Roman"/>
        </w:rPr>
      </w:pPr>
      <w:r w:rsidRPr="002505DE">
        <w:rPr>
          <w:rFonts w:eastAsia="Times New Roman"/>
          <w:color w:val="000000"/>
        </w:rPr>
        <w:t>Off-trail recreation is also an unaccounted for presence on the study area with hikers accompanied by off leash dogs being regular enough to establish several social trails through otherwise trail-less control areas. Quantifying the magnitude of this problem and limiting its extent may be important as mule deer have shown stronger avoidance responses to both off trail recreationists (Miller et al. 2001, Taylor and Knight 2003), and humans accompanied by dogs (</w:t>
      </w:r>
      <w:r w:rsidR="00AA612A" w:rsidRPr="002505DE">
        <w:rPr>
          <w:rFonts w:eastAsia="Times New Roman"/>
          <w:color w:val="000000"/>
        </w:rPr>
        <w:t>Miller et al. 2001</w:t>
      </w:r>
      <w:r w:rsidR="00AA612A">
        <w:rPr>
          <w:rFonts w:eastAsia="Times New Roman"/>
          <w:color w:val="000000"/>
        </w:rPr>
        <w:t xml:space="preserve">, </w:t>
      </w:r>
      <w:r w:rsidRPr="002505DE">
        <w:rPr>
          <w:rFonts w:eastAsia="Times New Roman"/>
          <w:color w:val="000000"/>
        </w:rPr>
        <w:t>Lenth et al. 2008). </w:t>
      </w:r>
    </w:p>
    <w:p w14:paraId="77A9F6D4"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The results of our habitat selection analysis and observation suggest herbaceous and riparian wetlands land cover provide an important foraging habitat for mule deer, providing a partially human-derived benefit that counteracts the negative impacts of recreation. Preventing the transition of this type of landcover to higher intensity development may be important for continuing to subsidize resources for this deer herd, as has been argued for the conservation of other species (Guitierrez-Gonzalez et al. 2015, Kreye and Pienaar 2015), although this may cause a clash with future housing needs (Wondra 2022). </w:t>
      </w:r>
    </w:p>
    <w:p w14:paraId="4E6F2DDB"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lastRenderedPageBreak/>
        <w:t>The size and arrangement of thinned pinyon-juniper could contribute to mitigation with greater cover afforded by unmanaged habitat close to better forage in shrub habitat (Short et al. 1977). Current treatment areas already conform to suggested patch sizes for treatment potentially providing this mitigation. However more formal testing of patch size and arrangement should be conducted to investigate this idea to better inform future habitat management efforts. </w:t>
      </w:r>
    </w:p>
    <w:p w14:paraId="1A3F1ABB" w14:textId="77777777" w:rsidR="002505DE" w:rsidRPr="002505DE" w:rsidRDefault="002505DE" w:rsidP="00167887">
      <w:pPr>
        <w:spacing w:after="160" w:line="480" w:lineRule="auto"/>
        <w:ind w:right="-540"/>
        <w:rPr>
          <w:rFonts w:eastAsia="Times New Roman"/>
        </w:rPr>
      </w:pPr>
      <w:r w:rsidRPr="002505DE">
        <w:rPr>
          <w:rFonts w:eastAsia="Times New Roman"/>
          <w:color w:val="000000"/>
        </w:rPr>
        <w:t>Finally, the most effective form of mitigation may be education of recreationists. Taylor and Knight 2003 assessed visitor perceptions along with research into ungulate flight behavior, finding that ~50% of recreationists did not believe recreation was impacting wildlife. Recreationists believed they could approach wildlife closer than observed flight distances without causing harm and that other recreation types are responsible for major disturbance (Taylor and Knight 2003). Research on visitor perception of wildlife impacts was difficult to find, indicating a need for future research. Increasing awareness about potential negative consequences of recreation on wildlife could foster more responsible stewardship and perhaps hold the greatest potential in mitigating our impact, facilitating experiences that inspire us to conserve wildlife.   </w:t>
      </w:r>
    </w:p>
    <w:p w14:paraId="5ED8CA16" w14:textId="77777777" w:rsidR="00AF4F8D" w:rsidRDefault="00AF4F8D" w:rsidP="00167887">
      <w:pPr>
        <w:spacing w:after="240" w:line="480" w:lineRule="auto"/>
        <w:rPr>
          <w:rFonts w:eastAsia="Times New Roman"/>
          <w:b/>
          <w:bCs/>
        </w:rPr>
      </w:pPr>
      <w:r>
        <w:rPr>
          <w:rFonts w:eastAsia="Times New Roman"/>
          <w:b/>
          <w:bCs/>
        </w:rPr>
        <w:t>ACKNOWLEDGMENTS</w:t>
      </w:r>
    </w:p>
    <w:p w14:paraId="434E76AC" w14:textId="77777777" w:rsidR="00AF4F8D" w:rsidRDefault="00AF4F8D" w:rsidP="00167887">
      <w:pPr>
        <w:spacing w:after="240" w:line="480" w:lineRule="auto"/>
        <w:rPr>
          <w:rFonts w:eastAsia="Times New Roman"/>
        </w:rPr>
      </w:pPr>
      <w:r>
        <w:rPr>
          <w:rFonts w:eastAsia="Times New Roman"/>
        </w:rPr>
        <w:t>Thanks to S. Bundick, H. Westacott, R. Heule, F. Mack-Carlo, E. Landi, E. Norton, C. Weissburg, B. LaMont, D.McNitt, M. Rustand, K. Marshall, C. Ramos, F. Sandmeier</w:t>
      </w:r>
    </w:p>
    <w:p w14:paraId="58D049C4" w14:textId="77777777" w:rsidR="00AF4F8D" w:rsidRDefault="00AF4F8D" w:rsidP="00167887">
      <w:pPr>
        <w:spacing w:after="240" w:line="480" w:lineRule="auto"/>
        <w:rPr>
          <w:rFonts w:eastAsia="Times New Roman"/>
          <w:b/>
          <w:bCs/>
        </w:rPr>
      </w:pPr>
      <w:r>
        <w:rPr>
          <w:rFonts w:eastAsia="Times New Roman"/>
          <w:b/>
          <w:bCs/>
        </w:rPr>
        <w:t>ETHICS STATEMENT</w:t>
      </w:r>
    </w:p>
    <w:p w14:paraId="50D256CD" w14:textId="7196B956" w:rsidR="001E73F2" w:rsidRPr="001E73F2" w:rsidRDefault="001E73F2" w:rsidP="00167887">
      <w:pPr>
        <w:spacing w:after="240" w:line="480" w:lineRule="auto"/>
        <w:rPr>
          <w:rFonts w:eastAsia="Times New Roman"/>
        </w:rPr>
      </w:pPr>
      <w:r>
        <w:rPr>
          <w:rFonts w:eastAsia="Times New Roman"/>
        </w:rPr>
        <w:lastRenderedPageBreak/>
        <w:t>Capturing, handling and marking procedures were approved by the Institutional Animal Care and Use Committee (IACUC) at Colorado State University Pueblo (</w:t>
      </w:r>
      <w:r w:rsidRPr="001E73F2">
        <w:rPr>
          <w:color w:val="000000"/>
          <w:shd w:val="clear" w:color="auto" w:fill="FFFFFF"/>
        </w:rPr>
        <w:t>Protocol #: 000-000A-028</w:t>
      </w:r>
      <w:r>
        <w:rPr>
          <w:rFonts w:ascii="Arial" w:hAnsi="Arial" w:cs="Arial"/>
          <w:color w:val="000000"/>
          <w:sz w:val="22"/>
          <w:szCs w:val="22"/>
          <w:shd w:val="clear" w:color="auto" w:fill="FFFFFF"/>
        </w:rPr>
        <w:t>) .</w:t>
      </w:r>
    </w:p>
    <w:p w14:paraId="5343189B" w14:textId="44533717" w:rsidR="000C789E" w:rsidRPr="00E11684" w:rsidRDefault="00AF4F8D" w:rsidP="00167887">
      <w:pPr>
        <w:spacing w:after="240" w:line="480" w:lineRule="auto"/>
        <w:rPr>
          <w:rFonts w:eastAsia="Times New Roman"/>
          <w:b/>
          <w:bCs/>
        </w:rPr>
      </w:pPr>
      <w:r>
        <w:rPr>
          <w:rFonts w:eastAsia="Times New Roman"/>
          <w:b/>
          <w:bCs/>
        </w:rPr>
        <w:t>REFERENCES</w:t>
      </w:r>
    </w:p>
    <w:p w14:paraId="30738874" w14:textId="140FF680" w:rsidR="00783B17" w:rsidRPr="00783B17" w:rsidRDefault="00783B17" w:rsidP="00167887">
      <w:pPr>
        <w:pStyle w:val="NormalWeb"/>
        <w:spacing w:before="0" w:beforeAutospacing="0" w:after="160" w:afterAutospacing="0" w:line="480" w:lineRule="auto"/>
        <w:ind w:left="835" w:right="-547" w:hanging="835"/>
      </w:pPr>
      <w:r w:rsidRPr="00724CD0">
        <w:rPr>
          <w:color w:val="000000"/>
        </w:rPr>
        <w:t xml:space="preserve">Alberti, M., J. M. Marzluff, E. Shulenberger, G. Bradley, C. Ryan, and C. Zumbrunnen. 2008. Integrating humans into ecology: Opportunities and challenges for studying urban ecosystems. </w:t>
      </w:r>
      <w:r>
        <w:rPr>
          <w:color w:val="000000"/>
        </w:rPr>
        <w:t>BioScience</w:t>
      </w:r>
      <w:r w:rsidRPr="00724CD0">
        <w:rPr>
          <w:color w:val="000000"/>
        </w:rPr>
        <w:t xml:space="preserve"> 53:143–158.</w:t>
      </w:r>
    </w:p>
    <w:p w14:paraId="53BF5E05" w14:textId="6CD48808"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Anderson, E. D., R. A. Long, M. Paul Atwood, J. G. Kie, T. R. Thomas, P. Zager, and R. Terry Bowyer. 2012. Winter resource selection by female mule deer </w:t>
      </w:r>
      <w:r w:rsidRPr="002505DE">
        <w:rPr>
          <w:rFonts w:eastAsia="Times New Roman"/>
          <w:i/>
          <w:iCs/>
          <w:color w:val="222222"/>
          <w:shd w:val="clear" w:color="auto" w:fill="FFFFFF"/>
        </w:rPr>
        <w:t>Odocoileus</w:t>
      </w:r>
      <w:r w:rsidRPr="002505DE">
        <w:rPr>
          <w:rFonts w:eastAsia="Times New Roman"/>
          <w:color w:val="222222"/>
          <w:shd w:val="clear" w:color="auto" w:fill="FFFFFF"/>
        </w:rPr>
        <w:t xml:space="preserve"> </w:t>
      </w:r>
      <w:r w:rsidRPr="002505DE">
        <w:rPr>
          <w:rFonts w:eastAsia="Times New Roman"/>
          <w:i/>
          <w:iCs/>
          <w:color w:val="222222"/>
          <w:shd w:val="clear" w:color="auto" w:fill="FFFFFF"/>
        </w:rPr>
        <w:t>hemionus</w:t>
      </w:r>
      <w:r w:rsidRPr="002505DE">
        <w:rPr>
          <w:rFonts w:eastAsia="Times New Roman"/>
          <w:color w:val="222222"/>
          <w:shd w:val="clear" w:color="auto" w:fill="FFFFFF"/>
        </w:rPr>
        <w:t xml:space="preserve">: </w:t>
      </w:r>
      <w:r w:rsidR="00DD4D69">
        <w:rPr>
          <w:rFonts w:eastAsia="Times New Roman"/>
          <w:color w:val="222222"/>
          <w:shd w:val="clear" w:color="auto" w:fill="FFFFFF"/>
        </w:rPr>
        <w:t>f</w:t>
      </w:r>
      <w:r w:rsidRPr="002505DE">
        <w:rPr>
          <w:rFonts w:eastAsia="Times New Roman"/>
          <w:color w:val="222222"/>
          <w:shd w:val="clear" w:color="auto" w:fill="FFFFFF"/>
        </w:rPr>
        <w:t>unctional response to spatio-temporal changes in habitat. Wildlife Biology 18:153–163.</w:t>
      </w:r>
    </w:p>
    <w:p w14:paraId="6F86BAEF" w14:textId="5B80532D"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Ausband, D. E., P. M. Lukacs, M. Hurley, S. Roberts, K. Strickfaden, and A. K. Moeller. 2022. Estimating wolf abundance from cameras. Ecosphere 13:</w:t>
      </w:r>
      <w:r w:rsidR="00DD4D69">
        <w:rPr>
          <w:rFonts w:eastAsia="Times New Roman"/>
          <w:color w:val="222222"/>
          <w:shd w:val="clear" w:color="auto" w:fill="FFFFFF"/>
        </w:rPr>
        <w:t>e3933</w:t>
      </w:r>
      <w:r w:rsidRPr="002505DE">
        <w:rPr>
          <w:rFonts w:eastAsia="Times New Roman"/>
          <w:color w:val="222222"/>
          <w:shd w:val="clear" w:color="auto" w:fill="FFFFFF"/>
        </w:rPr>
        <w:t>.</w:t>
      </w:r>
    </w:p>
    <w:p w14:paraId="1EBE49DA" w14:textId="406BCF3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Avgar, T., J. R. Potts, M. A. Lewis, and M. S. Boyce. 2016. Integrated step selection analysis: bridging the gap between resource selection and animal movement.</w:t>
      </w:r>
      <w:r w:rsidR="00560C59">
        <w:rPr>
          <w:rFonts w:eastAsia="Times New Roman"/>
          <w:color w:val="222222"/>
          <w:shd w:val="clear" w:color="auto" w:fill="FFFFFF"/>
        </w:rPr>
        <w:t xml:space="preserve"> </w:t>
      </w:r>
      <w:r w:rsidRPr="002505DE">
        <w:rPr>
          <w:rFonts w:eastAsia="Times New Roman"/>
          <w:color w:val="222222"/>
          <w:shd w:val="clear" w:color="auto" w:fill="FFFFFF"/>
        </w:rPr>
        <w:t>Methods in Ecology and Evolution 7:619–630.</w:t>
      </w:r>
    </w:p>
    <w:p w14:paraId="052400BF"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Avgar, T., G. S. Betini, and J. M. Fryxell. 2020. Habitat selection patterns are density dependent under the ideal free distribution. Journal of Animal Ecology 89:2777–2787.</w:t>
      </w:r>
    </w:p>
    <w:p w14:paraId="513D5CFA" w14:textId="2BAE27C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Bauer, S., and B. J. Hoye. 2014. Migratory animals couple biodiversity and ecosystem functioning worldwide. Science 344</w:t>
      </w:r>
      <w:r w:rsidR="00560C59">
        <w:rPr>
          <w:rFonts w:eastAsia="Times New Roman"/>
          <w:color w:val="222222"/>
          <w:shd w:val="clear" w:color="auto" w:fill="FFFFFF"/>
        </w:rPr>
        <w:t>:1242552</w:t>
      </w:r>
      <w:r w:rsidRPr="002505DE">
        <w:rPr>
          <w:rFonts w:eastAsia="Times New Roman"/>
          <w:color w:val="222222"/>
          <w:shd w:val="clear" w:color="auto" w:fill="FFFFFF"/>
        </w:rPr>
        <w:t>.</w:t>
      </w:r>
    </w:p>
    <w:p w14:paraId="3A24C880" w14:textId="1960550D"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Berger, J. 2007. Fear, human shields and the redistribution of prey and predators in protected areas. Biology Letters, 3</w:t>
      </w:r>
      <w:r w:rsidR="00560C59">
        <w:rPr>
          <w:rFonts w:eastAsia="Times New Roman"/>
          <w:color w:val="222222"/>
          <w:shd w:val="clear" w:color="auto" w:fill="FFFFFF"/>
        </w:rPr>
        <w:t>:</w:t>
      </w:r>
      <w:r w:rsidRPr="002505DE">
        <w:rPr>
          <w:rFonts w:eastAsia="Times New Roman"/>
          <w:color w:val="222222"/>
          <w:shd w:val="clear" w:color="auto" w:fill="FFFFFF"/>
        </w:rPr>
        <w:t>620–623.</w:t>
      </w:r>
    </w:p>
    <w:p w14:paraId="302C9CA2"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Bergman, E. J., C. J. Bishop, D. J. Freddy, G. C. White, and P. F. Doherty. 2014. Habitat management influences overwinter survival of mule deer fawns in Colorado. Journal of Wildlife Management 78:448–455.</w:t>
      </w:r>
    </w:p>
    <w:p w14:paraId="3A81CD4A" w14:textId="13C1B1F1"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Bergman, E. J., P. F. Doherty, G. C. White, and D. J. Freddy. 2015. Habitat and herbivore density: </w:t>
      </w:r>
      <w:r w:rsidR="00560C59">
        <w:rPr>
          <w:rFonts w:eastAsia="Times New Roman"/>
          <w:color w:val="222222"/>
          <w:shd w:val="clear" w:color="auto" w:fill="FFFFFF"/>
        </w:rPr>
        <w:t>r</w:t>
      </w:r>
      <w:r w:rsidRPr="002505DE">
        <w:rPr>
          <w:rFonts w:eastAsia="Times New Roman"/>
          <w:color w:val="222222"/>
          <w:shd w:val="clear" w:color="auto" w:fill="FFFFFF"/>
        </w:rPr>
        <w:t>esponse of mule deer to habitat management. Journal of Wildlife Management 79:60–68.</w:t>
      </w:r>
    </w:p>
    <w:p w14:paraId="20AD72F1" w14:textId="7619E56D"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Bishop, C. J., White, G. C., Freddy, D. J., Watkins, B. E., </w:t>
      </w:r>
      <w:r w:rsidR="00560C59">
        <w:rPr>
          <w:rFonts w:eastAsia="Times New Roman"/>
          <w:color w:val="222222"/>
          <w:shd w:val="clear" w:color="auto" w:fill="FFFFFF"/>
        </w:rPr>
        <w:t>and</w:t>
      </w:r>
      <w:r w:rsidRPr="002505DE">
        <w:rPr>
          <w:rFonts w:eastAsia="Times New Roman"/>
          <w:color w:val="222222"/>
          <w:shd w:val="clear" w:color="auto" w:fill="FFFFFF"/>
        </w:rPr>
        <w:t xml:space="preserve"> Stephenson, T. R. 2009. Effect of </w:t>
      </w:r>
      <w:r w:rsidR="00560C59">
        <w:rPr>
          <w:rFonts w:eastAsia="Times New Roman"/>
          <w:color w:val="222222"/>
          <w:shd w:val="clear" w:color="auto" w:fill="FFFFFF"/>
        </w:rPr>
        <w:t>e</w:t>
      </w:r>
      <w:r w:rsidRPr="002505DE">
        <w:rPr>
          <w:rFonts w:eastAsia="Times New Roman"/>
          <w:color w:val="222222"/>
          <w:shd w:val="clear" w:color="auto" w:fill="FFFFFF"/>
        </w:rPr>
        <w:t xml:space="preserve">nhanced </w:t>
      </w:r>
      <w:r w:rsidR="00560C59">
        <w:rPr>
          <w:rFonts w:eastAsia="Times New Roman"/>
          <w:color w:val="222222"/>
          <w:shd w:val="clear" w:color="auto" w:fill="FFFFFF"/>
        </w:rPr>
        <w:t>n</w:t>
      </w:r>
      <w:r w:rsidRPr="002505DE">
        <w:rPr>
          <w:rFonts w:eastAsia="Times New Roman"/>
          <w:color w:val="222222"/>
          <w:shd w:val="clear" w:color="auto" w:fill="FFFFFF"/>
        </w:rPr>
        <w:t xml:space="preserve">utrition on </w:t>
      </w:r>
      <w:r w:rsidR="00560C59">
        <w:rPr>
          <w:rFonts w:eastAsia="Times New Roman"/>
          <w:color w:val="222222"/>
          <w:shd w:val="clear" w:color="auto" w:fill="FFFFFF"/>
        </w:rPr>
        <w:t>m</w:t>
      </w:r>
      <w:r w:rsidRPr="002505DE">
        <w:rPr>
          <w:rFonts w:eastAsia="Times New Roman"/>
          <w:color w:val="222222"/>
          <w:shd w:val="clear" w:color="auto" w:fill="FFFFFF"/>
        </w:rPr>
        <w:t xml:space="preserve">ule </w:t>
      </w:r>
      <w:r w:rsidR="00560C59">
        <w:rPr>
          <w:rFonts w:eastAsia="Times New Roman"/>
          <w:color w:val="222222"/>
          <w:shd w:val="clear" w:color="auto" w:fill="FFFFFF"/>
        </w:rPr>
        <w:t>d</w:t>
      </w:r>
      <w:r w:rsidRPr="002505DE">
        <w:rPr>
          <w:rFonts w:eastAsia="Times New Roman"/>
          <w:color w:val="222222"/>
          <w:shd w:val="clear" w:color="auto" w:fill="FFFFFF"/>
        </w:rPr>
        <w:t xml:space="preserve">eer </w:t>
      </w:r>
      <w:r w:rsidR="00560C59">
        <w:rPr>
          <w:rFonts w:eastAsia="Times New Roman"/>
          <w:color w:val="222222"/>
          <w:shd w:val="clear" w:color="auto" w:fill="FFFFFF"/>
        </w:rPr>
        <w:t>p</w:t>
      </w:r>
      <w:r w:rsidRPr="002505DE">
        <w:rPr>
          <w:rFonts w:eastAsia="Times New Roman"/>
          <w:color w:val="222222"/>
          <w:shd w:val="clear" w:color="auto" w:fill="FFFFFF"/>
        </w:rPr>
        <w:t xml:space="preserve">opulation </w:t>
      </w:r>
      <w:r w:rsidR="00560C59">
        <w:rPr>
          <w:rFonts w:eastAsia="Times New Roman"/>
          <w:color w:val="222222"/>
          <w:shd w:val="clear" w:color="auto" w:fill="FFFFFF"/>
        </w:rPr>
        <w:t>r</w:t>
      </w:r>
      <w:r w:rsidRPr="002505DE">
        <w:rPr>
          <w:rFonts w:eastAsia="Times New Roman"/>
          <w:color w:val="222222"/>
          <w:shd w:val="clear" w:color="auto" w:fill="FFFFFF"/>
        </w:rPr>
        <w:t xml:space="preserve">ate of </w:t>
      </w:r>
      <w:r w:rsidR="00560C59">
        <w:rPr>
          <w:rFonts w:eastAsia="Times New Roman"/>
          <w:color w:val="222222"/>
          <w:shd w:val="clear" w:color="auto" w:fill="FFFFFF"/>
        </w:rPr>
        <w:t>c</w:t>
      </w:r>
      <w:r w:rsidRPr="002505DE">
        <w:rPr>
          <w:rFonts w:eastAsia="Times New Roman"/>
          <w:color w:val="222222"/>
          <w:shd w:val="clear" w:color="auto" w:fill="FFFFFF"/>
        </w:rPr>
        <w:t>hange. Wildlife Monographs, 172</w:t>
      </w:r>
      <w:r w:rsidR="00560C59">
        <w:rPr>
          <w:rFonts w:eastAsia="Times New Roman"/>
          <w:color w:val="222222"/>
          <w:shd w:val="clear" w:color="auto" w:fill="FFFFFF"/>
        </w:rPr>
        <w:t>:</w:t>
      </w:r>
      <w:r w:rsidRPr="002505DE">
        <w:rPr>
          <w:rFonts w:eastAsia="Times New Roman"/>
          <w:color w:val="222222"/>
          <w:shd w:val="clear" w:color="auto" w:fill="FFFFFF"/>
        </w:rPr>
        <w:t xml:space="preserve">1–28. </w:t>
      </w:r>
    </w:p>
    <w:p w14:paraId="391F3FF9" w14:textId="00646693"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 xml:space="preserve">Bolger, D. T., Newmark, W. D., Morrison, T. A., </w:t>
      </w:r>
      <w:r w:rsidR="00560C59">
        <w:rPr>
          <w:rFonts w:eastAsia="Times New Roman"/>
          <w:color w:val="222222"/>
          <w:shd w:val="clear" w:color="auto" w:fill="FFFFFF"/>
        </w:rPr>
        <w:t>and</w:t>
      </w:r>
      <w:r w:rsidRPr="002505DE">
        <w:rPr>
          <w:rFonts w:eastAsia="Times New Roman"/>
          <w:color w:val="222222"/>
          <w:shd w:val="clear" w:color="auto" w:fill="FFFFFF"/>
        </w:rPr>
        <w:t xml:space="preserve"> Doak, D. F. 2008. The need for integrative approaches to understand and conserve migratory ungulates. Ecology Letters 11</w:t>
      </w:r>
      <w:r w:rsidR="00FA0AB3">
        <w:rPr>
          <w:rFonts w:eastAsia="Times New Roman"/>
          <w:color w:val="222222"/>
          <w:shd w:val="clear" w:color="auto" w:fill="FFFFFF"/>
        </w:rPr>
        <w:t>:</w:t>
      </w:r>
      <w:r w:rsidRPr="002505DE">
        <w:rPr>
          <w:rFonts w:eastAsia="Times New Roman"/>
          <w:color w:val="222222"/>
          <w:shd w:val="clear" w:color="auto" w:fill="FFFFFF"/>
        </w:rPr>
        <w:t>63–77.</w:t>
      </w:r>
    </w:p>
    <w:p w14:paraId="7EE604AD" w14:textId="26BFD205"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Bombaci, S., and L. Pejchar. 2016. Consequences of pinyon and juniper woodland reduction for wildlife in North America. Forest Ecology and Management 365:34–50. </w:t>
      </w:r>
    </w:p>
    <w:p w14:paraId="5CD366BC" w14:textId="2CACC822" w:rsidR="00F87717" w:rsidRPr="00F87717" w:rsidRDefault="00F87717" w:rsidP="00167887">
      <w:pPr>
        <w:spacing w:before="180" w:line="480" w:lineRule="auto"/>
        <w:ind w:left="835" w:hanging="835"/>
        <w:rPr>
          <w:rFonts w:eastAsia="Times New Roman"/>
          <w:color w:val="222222"/>
          <w:shd w:val="clear" w:color="auto" w:fill="FFFFFF"/>
        </w:rPr>
      </w:pPr>
      <w:r w:rsidRPr="00F87717">
        <w:rPr>
          <w:color w:val="1B1B1B"/>
          <w:shd w:val="clear" w:color="auto" w:fill="FFFFFF"/>
        </w:rPr>
        <w:t>Bowker, J.M.</w:t>
      </w:r>
      <w:r>
        <w:rPr>
          <w:color w:val="1B1B1B"/>
          <w:shd w:val="clear" w:color="auto" w:fill="FFFFFF"/>
        </w:rPr>
        <w:t>,</w:t>
      </w:r>
      <w:r w:rsidRPr="00F87717">
        <w:rPr>
          <w:color w:val="1B1B1B"/>
          <w:shd w:val="clear" w:color="auto" w:fill="FFFFFF"/>
        </w:rPr>
        <w:t xml:space="preserve"> </w:t>
      </w:r>
      <w:r>
        <w:rPr>
          <w:color w:val="1B1B1B"/>
          <w:shd w:val="clear" w:color="auto" w:fill="FFFFFF"/>
        </w:rPr>
        <w:t>and A. Askew</w:t>
      </w:r>
      <w:r w:rsidRPr="00F87717">
        <w:rPr>
          <w:color w:val="1B1B1B"/>
          <w:shd w:val="clear" w:color="auto" w:fill="FFFFFF"/>
        </w:rPr>
        <w:t xml:space="preserve">. 2012. U.S. </w:t>
      </w:r>
      <w:r>
        <w:rPr>
          <w:color w:val="1B1B1B"/>
          <w:shd w:val="clear" w:color="auto" w:fill="FFFFFF"/>
        </w:rPr>
        <w:t>o</w:t>
      </w:r>
      <w:r w:rsidRPr="00F87717">
        <w:rPr>
          <w:color w:val="1B1B1B"/>
          <w:shd w:val="clear" w:color="auto" w:fill="FFFFFF"/>
        </w:rPr>
        <w:t xml:space="preserve">utdoor </w:t>
      </w:r>
      <w:r>
        <w:rPr>
          <w:color w:val="1B1B1B"/>
          <w:shd w:val="clear" w:color="auto" w:fill="FFFFFF"/>
        </w:rPr>
        <w:t>r</w:t>
      </w:r>
      <w:r w:rsidRPr="00F87717">
        <w:rPr>
          <w:color w:val="1B1B1B"/>
          <w:shd w:val="clear" w:color="auto" w:fill="FFFFFF"/>
        </w:rPr>
        <w:t xml:space="preserve">ecreation </w:t>
      </w:r>
      <w:r>
        <w:rPr>
          <w:color w:val="1B1B1B"/>
          <w:shd w:val="clear" w:color="auto" w:fill="FFFFFF"/>
        </w:rPr>
        <w:t>p</w:t>
      </w:r>
      <w:r w:rsidRPr="00F87717">
        <w:rPr>
          <w:color w:val="1B1B1B"/>
          <w:shd w:val="clear" w:color="auto" w:fill="FFFFFF"/>
        </w:rPr>
        <w:t xml:space="preserve">articipation </w:t>
      </w:r>
      <w:r>
        <w:rPr>
          <w:color w:val="1B1B1B"/>
          <w:shd w:val="clear" w:color="auto" w:fill="FFFFFF"/>
        </w:rPr>
        <w:t>p</w:t>
      </w:r>
      <w:r w:rsidRPr="00F87717">
        <w:rPr>
          <w:color w:val="1B1B1B"/>
          <w:shd w:val="clear" w:color="auto" w:fill="FFFFFF"/>
        </w:rPr>
        <w:t>rojections to 2060. In: Cordell, H. K. ed. 2012. Outdoor Recreation Trends and Futures: A technical document supporting the Forest Service 2010 Resources Planning Act Assessment. Gen. Tech. Rep. SRS-150. Asheville, NC: U.S. Department of Agriculture Forest Service, Southern Research Station. 105-124.</w:t>
      </w:r>
    </w:p>
    <w:p w14:paraId="594E5D27" w14:textId="4F032A7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Bowyer, T. R., V. C. Bleich, K. M. Stewart, J. C. Whiting, </w:t>
      </w:r>
      <w:r w:rsidR="00F87717">
        <w:rPr>
          <w:rFonts w:eastAsia="Times New Roman"/>
          <w:color w:val="222222"/>
          <w:shd w:val="clear" w:color="auto" w:fill="FFFFFF"/>
        </w:rPr>
        <w:t xml:space="preserve">and </w:t>
      </w:r>
      <w:r w:rsidRPr="002505DE">
        <w:rPr>
          <w:rFonts w:eastAsia="Times New Roman"/>
          <w:color w:val="222222"/>
          <w:shd w:val="clear" w:color="auto" w:fill="FFFFFF"/>
        </w:rPr>
        <w:t>K. L. Monteith. 2014. Density dependence in ungulates: a review of causes, and concepts with some clarifications. California Fish and Game. 100</w:t>
      </w:r>
      <w:r w:rsidR="00FA0AB3">
        <w:rPr>
          <w:rFonts w:eastAsia="Times New Roman"/>
          <w:color w:val="222222"/>
          <w:shd w:val="clear" w:color="auto" w:fill="FFFFFF"/>
        </w:rPr>
        <w:t>:550-572</w:t>
      </w:r>
      <w:r w:rsidRPr="002505DE">
        <w:rPr>
          <w:rFonts w:eastAsia="Times New Roman"/>
          <w:color w:val="222222"/>
          <w:shd w:val="clear" w:color="auto" w:fill="FFFFFF"/>
        </w:rPr>
        <w:t>.</w:t>
      </w:r>
    </w:p>
    <w:p w14:paraId="2E588832" w14:textId="51CFE2CA"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Brooks</w:t>
      </w:r>
      <w:r w:rsidR="00FA0AB3">
        <w:rPr>
          <w:rFonts w:eastAsia="Times New Roman"/>
          <w:color w:val="222222"/>
          <w:shd w:val="clear" w:color="auto" w:fill="FFFFFF"/>
        </w:rPr>
        <w:t>,</w:t>
      </w:r>
      <w:r w:rsidRPr="002505DE">
        <w:rPr>
          <w:rFonts w:eastAsia="Times New Roman"/>
          <w:color w:val="222222"/>
          <w:shd w:val="clear" w:color="auto" w:fill="FFFFFF"/>
        </w:rPr>
        <w:t xml:space="preserve"> M</w:t>
      </w:r>
      <w:r w:rsidR="00FA0AB3">
        <w:rPr>
          <w:rFonts w:eastAsia="Times New Roman"/>
          <w:color w:val="222222"/>
          <w:shd w:val="clear" w:color="auto" w:fill="FFFFFF"/>
        </w:rPr>
        <w:t>.</w:t>
      </w:r>
      <w:r w:rsidRPr="002505DE">
        <w:rPr>
          <w:rFonts w:eastAsia="Times New Roman"/>
          <w:color w:val="222222"/>
          <w:shd w:val="clear" w:color="auto" w:fill="FFFFFF"/>
        </w:rPr>
        <w:t>E</w:t>
      </w:r>
      <w:r w:rsidR="00FA0AB3">
        <w:rPr>
          <w:rFonts w:eastAsia="Times New Roman"/>
          <w:color w:val="222222"/>
          <w:shd w:val="clear" w:color="auto" w:fill="FFFFFF"/>
        </w:rPr>
        <w:t>.</w:t>
      </w:r>
      <w:r w:rsidRPr="002505DE">
        <w:rPr>
          <w:rFonts w:eastAsia="Times New Roman"/>
          <w:color w:val="222222"/>
          <w:shd w:val="clear" w:color="auto" w:fill="FFFFFF"/>
        </w:rPr>
        <w:t xml:space="preserve">, </w:t>
      </w:r>
      <w:r w:rsidR="00FA0AB3">
        <w:rPr>
          <w:rFonts w:eastAsia="Times New Roman"/>
          <w:color w:val="222222"/>
          <w:shd w:val="clear" w:color="auto" w:fill="FFFFFF"/>
        </w:rPr>
        <w:t xml:space="preserve">K. </w:t>
      </w:r>
      <w:r w:rsidRPr="002505DE">
        <w:rPr>
          <w:rFonts w:eastAsia="Times New Roman"/>
          <w:color w:val="222222"/>
          <w:shd w:val="clear" w:color="auto" w:fill="FFFFFF"/>
        </w:rPr>
        <w:t xml:space="preserve">Kristensen , </w:t>
      </w:r>
      <w:r w:rsidR="00FA0AB3">
        <w:rPr>
          <w:rFonts w:eastAsia="Times New Roman"/>
          <w:color w:val="222222"/>
          <w:shd w:val="clear" w:color="auto" w:fill="FFFFFF"/>
        </w:rPr>
        <w:t xml:space="preserve">K. J. </w:t>
      </w:r>
      <w:r w:rsidRPr="002505DE">
        <w:rPr>
          <w:rFonts w:eastAsia="Times New Roman"/>
          <w:color w:val="222222"/>
          <w:shd w:val="clear" w:color="auto" w:fill="FFFFFF"/>
        </w:rPr>
        <w:t xml:space="preserve">van Benthem, </w:t>
      </w:r>
      <w:r w:rsidR="00FA0AB3">
        <w:rPr>
          <w:rFonts w:eastAsia="Times New Roman"/>
          <w:color w:val="222222"/>
          <w:shd w:val="clear" w:color="auto" w:fill="FFFFFF"/>
        </w:rPr>
        <w:t xml:space="preserve">A. </w:t>
      </w:r>
      <w:r w:rsidRPr="002505DE">
        <w:rPr>
          <w:rFonts w:eastAsia="Times New Roman"/>
          <w:color w:val="222222"/>
          <w:shd w:val="clear" w:color="auto" w:fill="FFFFFF"/>
        </w:rPr>
        <w:t xml:space="preserve">Magnusson , </w:t>
      </w:r>
      <w:r w:rsidR="00FA0AB3">
        <w:rPr>
          <w:rFonts w:eastAsia="Times New Roman"/>
          <w:color w:val="222222"/>
          <w:shd w:val="clear" w:color="auto" w:fill="FFFFFF"/>
        </w:rPr>
        <w:t xml:space="preserve">C.W. </w:t>
      </w:r>
      <w:r w:rsidRPr="002505DE">
        <w:rPr>
          <w:rFonts w:eastAsia="Times New Roman"/>
          <w:color w:val="222222"/>
          <w:shd w:val="clear" w:color="auto" w:fill="FFFFFF"/>
        </w:rPr>
        <w:t xml:space="preserve">Berg, </w:t>
      </w:r>
      <w:r w:rsidR="00FA0AB3">
        <w:rPr>
          <w:rFonts w:eastAsia="Times New Roman"/>
          <w:color w:val="222222"/>
          <w:shd w:val="clear" w:color="auto" w:fill="FFFFFF"/>
        </w:rPr>
        <w:t xml:space="preserve">A. </w:t>
      </w:r>
      <w:r w:rsidRPr="002505DE">
        <w:rPr>
          <w:rFonts w:eastAsia="Times New Roman"/>
          <w:color w:val="222222"/>
          <w:shd w:val="clear" w:color="auto" w:fill="FFFFFF"/>
        </w:rPr>
        <w:t xml:space="preserve">Nielsen, </w:t>
      </w:r>
      <w:r w:rsidR="00FA0AB3">
        <w:rPr>
          <w:rFonts w:eastAsia="Times New Roman"/>
          <w:color w:val="222222"/>
          <w:shd w:val="clear" w:color="auto" w:fill="FFFFFF"/>
        </w:rPr>
        <w:t xml:space="preserve">H.J. </w:t>
      </w:r>
      <w:r w:rsidRPr="002505DE">
        <w:rPr>
          <w:rFonts w:eastAsia="Times New Roman"/>
          <w:color w:val="222222"/>
          <w:shd w:val="clear" w:color="auto" w:fill="FFFFFF"/>
        </w:rPr>
        <w:t xml:space="preserve">Skaug, </w:t>
      </w:r>
      <w:r w:rsidR="00FA0AB3">
        <w:rPr>
          <w:rFonts w:eastAsia="Times New Roman"/>
          <w:color w:val="222222"/>
          <w:shd w:val="clear" w:color="auto" w:fill="FFFFFF"/>
        </w:rPr>
        <w:t xml:space="preserve">M. </w:t>
      </w:r>
      <w:r w:rsidRPr="002505DE">
        <w:rPr>
          <w:rFonts w:eastAsia="Times New Roman"/>
          <w:color w:val="222222"/>
          <w:shd w:val="clear" w:color="auto" w:fill="FFFFFF"/>
        </w:rPr>
        <w:t xml:space="preserve">Maechler, </w:t>
      </w:r>
      <w:r w:rsidR="00FA0AB3">
        <w:rPr>
          <w:rFonts w:eastAsia="Times New Roman"/>
          <w:color w:val="222222"/>
          <w:shd w:val="clear" w:color="auto" w:fill="FFFFFF"/>
        </w:rPr>
        <w:t xml:space="preserve">B.M. </w:t>
      </w:r>
      <w:r w:rsidRPr="002505DE">
        <w:rPr>
          <w:rFonts w:eastAsia="Times New Roman"/>
          <w:color w:val="222222"/>
          <w:shd w:val="clear" w:color="auto" w:fill="FFFFFF"/>
        </w:rPr>
        <w:t>Bolker</w:t>
      </w:r>
      <w:r w:rsidR="00FA0AB3">
        <w:rPr>
          <w:rFonts w:eastAsia="Times New Roman"/>
          <w:color w:val="222222"/>
          <w:shd w:val="clear" w:color="auto" w:fill="FFFFFF"/>
        </w:rPr>
        <w:t>.</w:t>
      </w:r>
      <w:r w:rsidRPr="002505DE">
        <w:rPr>
          <w:rFonts w:eastAsia="Times New Roman"/>
          <w:color w:val="222222"/>
          <w:shd w:val="clear" w:color="auto" w:fill="FFFFFF"/>
        </w:rPr>
        <w:t xml:space="preserve"> 2017. glmmTMB </w:t>
      </w:r>
      <w:r w:rsidR="00FA0AB3">
        <w:rPr>
          <w:rFonts w:eastAsia="Times New Roman"/>
          <w:color w:val="222222"/>
          <w:shd w:val="clear" w:color="auto" w:fill="FFFFFF"/>
        </w:rPr>
        <w:t>b</w:t>
      </w:r>
      <w:r w:rsidRPr="002505DE">
        <w:rPr>
          <w:rFonts w:eastAsia="Times New Roman"/>
          <w:color w:val="222222"/>
          <w:shd w:val="clear" w:color="auto" w:fill="FFFFFF"/>
        </w:rPr>
        <w:t xml:space="preserve">alances </w:t>
      </w:r>
      <w:r w:rsidR="00FA0AB3">
        <w:rPr>
          <w:rFonts w:eastAsia="Times New Roman"/>
          <w:color w:val="222222"/>
          <w:shd w:val="clear" w:color="auto" w:fill="FFFFFF"/>
        </w:rPr>
        <w:t>s</w:t>
      </w:r>
      <w:r w:rsidRPr="002505DE">
        <w:rPr>
          <w:rFonts w:eastAsia="Times New Roman"/>
          <w:color w:val="222222"/>
          <w:shd w:val="clear" w:color="auto" w:fill="FFFFFF"/>
        </w:rPr>
        <w:t xml:space="preserve">peed and </w:t>
      </w:r>
      <w:r w:rsidR="00FA0AB3">
        <w:rPr>
          <w:rFonts w:eastAsia="Times New Roman"/>
          <w:color w:val="222222"/>
          <w:shd w:val="clear" w:color="auto" w:fill="FFFFFF"/>
        </w:rPr>
        <w:t>f</w:t>
      </w:r>
      <w:r w:rsidRPr="002505DE">
        <w:rPr>
          <w:rFonts w:eastAsia="Times New Roman"/>
          <w:color w:val="222222"/>
          <w:shd w:val="clear" w:color="auto" w:fill="FFFFFF"/>
        </w:rPr>
        <w:t xml:space="preserve">lexibility </w:t>
      </w:r>
      <w:r w:rsidR="00FA0AB3">
        <w:rPr>
          <w:rFonts w:eastAsia="Times New Roman"/>
          <w:color w:val="222222"/>
          <w:shd w:val="clear" w:color="auto" w:fill="FFFFFF"/>
        </w:rPr>
        <w:t>a</w:t>
      </w:r>
      <w:r w:rsidRPr="002505DE">
        <w:rPr>
          <w:rFonts w:eastAsia="Times New Roman"/>
          <w:color w:val="222222"/>
          <w:shd w:val="clear" w:color="auto" w:fill="FFFFFF"/>
        </w:rPr>
        <w:t xml:space="preserve">mong </w:t>
      </w:r>
      <w:r w:rsidR="00FA0AB3">
        <w:rPr>
          <w:rFonts w:eastAsia="Times New Roman"/>
          <w:color w:val="222222"/>
          <w:shd w:val="clear" w:color="auto" w:fill="FFFFFF"/>
        </w:rPr>
        <w:t>p</w:t>
      </w:r>
      <w:r w:rsidRPr="002505DE">
        <w:rPr>
          <w:rFonts w:eastAsia="Times New Roman"/>
          <w:color w:val="222222"/>
          <w:shd w:val="clear" w:color="auto" w:fill="FFFFFF"/>
        </w:rPr>
        <w:t xml:space="preserve">ackages for </w:t>
      </w:r>
      <w:r w:rsidR="00FA0AB3">
        <w:rPr>
          <w:rFonts w:eastAsia="Times New Roman"/>
          <w:color w:val="222222"/>
          <w:shd w:val="clear" w:color="auto" w:fill="FFFFFF"/>
        </w:rPr>
        <w:t>z</w:t>
      </w:r>
      <w:r w:rsidRPr="002505DE">
        <w:rPr>
          <w:rFonts w:eastAsia="Times New Roman"/>
          <w:color w:val="222222"/>
          <w:shd w:val="clear" w:color="auto" w:fill="FFFFFF"/>
        </w:rPr>
        <w:t xml:space="preserve">ero-inflated </w:t>
      </w:r>
      <w:r w:rsidR="00FA0AB3">
        <w:rPr>
          <w:rFonts w:eastAsia="Times New Roman"/>
          <w:color w:val="222222"/>
          <w:shd w:val="clear" w:color="auto" w:fill="FFFFFF"/>
        </w:rPr>
        <w:t>g</w:t>
      </w:r>
      <w:r w:rsidRPr="002505DE">
        <w:rPr>
          <w:rFonts w:eastAsia="Times New Roman"/>
          <w:color w:val="222222"/>
          <w:shd w:val="clear" w:color="auto" w:fill="FFFFFF"/>
        </w:rPr>
        <w:t xml:space="preserve">eneralized </w:t>
      </w:r>
      <w:r w:rsidR="00FA0AB3">
        <w:rPr>
          <w:rFonts w:eastAsia="Times New Roman"/>
          <w:color w:val="222222"/>
          <w:shd w:val="clear" w:color="auto" w:fill="FFFFFF"/>
        </w:rPr>
        <w:t>l</w:t>
      </w:r>
      <w:r w:rsidRPr="002505DE">
        <w:rPr>
          <w:rFonts w:eastAsia="Times New Roman"/>
          <w:color w:val="222222"/>
          <w:shd w:val="clear" w:color="auto" w:fill="FFFFFF"/>
        </w:rPr>
        <w:t xml:space="preserve">inear </w:t>
      </w:r>
      <w:r w:rsidR="00FA0AB3">
        <w:rPr>
          <w:rFonts w:eastAsia="Times New Roman"/>
          <w:color w:val="222222"/>
          <w:shd w:val="clear" w:color="auto" w:fill="FFFFFF"/>
        </w:rPr>
        <w:t>m</w:t>
      </w:r>
      <w:r w:rsidRPr="002505DE">
        <w:rPr>
          <w:rFonts w:eastAsia="Times New Roman"/>
          <w:color w:val="222222"/>
          <w:shd w:val="clear" w:color="auto" w:fill="FFFFFF"/>
        </w:rPr>
        <w:t xml:space="preserve">ixed </w:t>
      </w:r>
      <w:r w:rsidR="00FA0AB3">
        <w:rPr>
          <w:rFonts w:eastAsia="Times New Roman"/>
          <w:color w:val="222222"/>
          <w:shd w:val="clear" w:color="auto" w:fill="FFFFFF"/>
        </w:rPr>
        <w:t>m</w:t>
      </w:r>
      <w:r w:rsidRPr="002505DE">
        <w:rPr>
          <w:rFonts w:eastAsia="Times New Roman"/>
          <w:color w:val="222222"/>
          <w:shd w:val="clear" w:color="auto" w:fill="FFFFFF"/>
        </w:rPr>
        <w:t xml:space="preserve">odeling. The R Journal </w:t>
      </w:r>
      <w:r w:rsidR="00FA0AB3" w:rsidRPr="00FA0AB3">
        <w:rPr>
          <w:rFonts w:eastAsia="Times New Roman"/>
          <w:color w:val="222222"/>
          <w:shd w:val="clear" w:color="auto" w:fill="FFFFFF"/>
        </w:rPr>
        <w:t>9</w:t>
      </w:r>
      <w:r w:rsidR="00FA0AB3">
        <w:rPr>
          <w:rFonts w:eastAsia="Times New Roman"/>
          <w:color w:val="222222"/>
          <w:shd w:val="clear" w:color="auto" w:fill="FFFFFF"/>
        </w:rPr>
        <w:t>:</w:t>
      </w:r>
      <w:r w:rsidRPr="002505DE">
        <w:rPr>
          <w:rFonts w:eastAsia="Times New Roman"/>
          <w:color w:val="222222"/>
          <w:shd w:val="clear" w:color="auto" w:fill="FFFFFF"/>
        </w:rPr>
        <w:t>378–400.</w:t>
      </w:r>
    </w:p>
    <w:p w14:paraId="156DB6A4"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Burnham, K. P., and D. R. Anderson. 2002. Model selection and multi-model inference: a practical information‐theoretic approach. Second edition. Springer, New York, New York, USA.</w:t>
      </w:r>
    </w:p>
    <w:p w14:paraId="2D046834" w14:textId="14451B7E"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Ciuti, S., J. M. Northrup, T. B. Muhly, S. Simi, M. Musiani, J. A. Pitt, and M. S. Boyce. 2012. Effects of </w:t>
      </w:r>
      <w:r w:rsidR="00FA0AB3">
        <w:rPr>
          <w:rFonts w:eastAsia="Times New Roman"/>
          <w:color w:val="222222"/>
          <w:shd w:val="clear" w:color="auto" w:fill="FFFFFF"/>
        </w:rPr>
        <w:t>h</w:t>
      </w:r>
      <w:r w:rsidRPr="002505DE">
        <w:rPr>
          <w:rFonts w:eastAsia="Times New Roman"/>
          <w:color w:val="222222"/>
          <w:shd w:val="clear" w:color="auto" w:fill="FFFFFF"/>
        </w:rPr>
        <w:t xml:space="preserve">umans on </w:t>
      </w:r>
      <w:r w:rsidR="00FA0AB3">
        <w:rPr>
          <w:rFonts w:eastAsia="Times New Roman"/>
          <w:color w:val="222222"/>
          <w:shd w:val="clear" w:color="auto" w:fill="FFFFFF"/>
        </w:rPr>
        <w:t>b</w:t>
      </w:r>
      <w:r w:rsidRPr="002505DE">
        <w:rPr>
          <w:rFonts w:eastAsia="Times New Roman"/>
          <w:color w:val="222222"/>
          <w:shd w:val="clear" w:color="auto" w:fill="FFFFFF"/>
        </w:rPr>
        <w:t xml:space="preserve">ehaviour of </w:t>
      </w:r>
      <w:r w:rsidR="00FA0AB3">
        <w:rPr>
          <w:rFonts w:eastAsia="Times New Roman"/>
          <w:color w:val="222222"/>
          <w:shd w:val="clear" w:color="auto" w:fill="FFFFFF"/>
        </w:rPr>
        <w:t>w</w:t>
      </w:r>
      <w:r w:rsidRPr="002505DE">
        <w:rPr>
          <w:rFonts w:eastAsia="Times New Roman"/>
          <w:color w:val="222222"/>
          <w:shd w:val="clear" w:color="auto" w:fill="FFFFFF"/>
        </w:rPr>
        <w:t xml:space="preserve">ildlife </w:t>
      </w:r>
      <w:r w:rsidR="00FA0AB3">
        <w:rPr>
          <w:rFonts w:eastAsia="Times New Roman"/>
          <w:color w:val="222222"/>
          <w:shd w:val="clear" w:color="auto" w:fill="FFFFFF"/>
        </w:rPr>
        <w:t>e</w:t>
      </w:r>
      <w:r w:rsidRPr="002505DE">
        <w:rPr>
          <w:rFonts w:eastAsia="Times New Roman"/>
          <w:color w:val="222222"/>
          <w:shd w:val="clear" w:color="auto" w:fill="FFFFFF"/>
        </w:rPr>
        <w:t xml:space="preserve">xceed </w:t>
      </w:r>
      <w:r w:rsidR="00FA0AB3">
        <w:rPr>
          <w:rFonts w:eastAsia="Times New Roman"/>
          <w:color w:val="222222"/>
          <w:shd w:val="clear" w:color="auto" w:fill="FFFFFF"/>
        </w:rPr>
        <w:t>t</w:t>
      </w:r>
      <w:r w:rsidRPr="002505DE">
        <w:rPr>
          <w:rFonts w:eastAsia="Times New Roman"/>
          <w:color w:val="222222"/>
          <w:shd w:val="clear" w:color="auto" w:fill="FFFFFF"/>
        </w:rPr>
        <w:t xml:space="preserve">hose of </w:t>
      </w:r>
      <w:r w:rsidR="00FA0AB3">
        <w:rPr>
          <w:rFonts w:eastAsia="Times New Roman"/>
          <w:color w:val="222222"/>
          <w:shd w:val="clear" w:color="auto" w:fill="FFFFFF"/>
        </w:rPr>
        <w:t>n</w:t>
      </w:r>
      <w:r w:rsidRPr="002505DE">
        <w:rPr>
          <w:rFonts w:eastAsia="Times New Roman"/>
          <w:color w:val="222222"/>
          <w:shd w:val="clear" w:color="auto" w:fill="FFFFFF"/>
        </w:rPr>
        <w:t xml:space="preserve">atural </w:t>
      </w:r>
      <w:r w:rsidR="00FA0AB3">
        <w:rPr>
          <w:rFonts w:eastAsia="Times New Roman"/>
          <w:color w:val="222222"/>
          <w:shd w:val="clear" w:color="auto" w:fill="FFFFFF"/>
        </w:rPr>
        <w:t>p</w:t>
      </w:r>
      <w:r w:rsidRPr="002505DE">
        <w:rPr>
          <w:rFonts w:eastAsia="Times New Roman"/>
          <w:color w:val="222222"/>
          <w:shd w:val="clear" w:color="auto" w:fill="FFFFFF"/>
        </w:rPr>
        <w:t xml:space="preserve">redators in a </w:t>
      </w:r>
      <w:r w:rsidR="00FA0AB3">
        <w:rPr>
          <w:rFonts w:eastAsia="Times New Roman"/>
          <w:color w:val="222222"/>
          <w:shd w:val="clear" w:color="auto" w:fill="FFFFFF"/>
        </w:rPr>
        <w:t>l</w:t>
      </w:r>
      <w:r w:rsidRPr="002505DE">
        <w:rPr>
          <w:rFonts w:eastAsia="Times New Roman"/>
          <w:color w:val="222222"/>
          <w:shd w:val="clear" w:color="auto" w:fill="FFFFFF"/>
        </w:rPr>
        <w:t xml:space="preserve">andscape of </w:t>
      </w:r>
      <w:r w:rsidR="00FA0AB3">
        <w:rPr>
          <w:rFonts w:eastAsia="Times New Roman"/>
          <w:color w:val="222222"/>
          <w:shd w:val="clear" w:color="auto" w:fill="FFFFFF"/>
        </w:rPr>
        <w:t>f</w:t>
      </w:r>
      <w:r w:rsidRPr="002505DE">
        <w:rPr>
          <w:rFonts w:eastAsia="Times New Roman"/>
          <w:color w:val="222222"/>
          <w:shd w:val="clear" w:color="auto" w:fill="FFFFFF"/>
        </w:rPr>
        <w:t>ear. PL</w:t>
      </w:r>
      <w:r w:rsidR="00FA0AB3">
        <w:rPr>
          <w:rFonts w:eastAsia="Times New Roman"/>
          <w:color w:val="222222"/>
          <w:shd w:val="clear" w:color="auto" w:fill="FFFFFF"/>
        </w:rPr>
        <w:t>O</w:t>
      </w:r>
      <w:r w:rsidRPr="002505DE">
        <w:rPr>
          <w:rFonts w:eastAsia="Times New Roman"/>
          <w:color w:val="222222"/>
          <w:shd w:val="clear" w:color="auto" w:fill="FFFFFF"/>
        </w:rPr>
        <w:t>S ONE 7</w:t>
      </w:r>
      <w:r w:rsidR="00FA0AB3">
        <w:rPr>
          <w:rFonts w:eastAsia="Times New Roman"/>
          <w:color w:val="222222"/>
          <w:shd w:val="clear" w:color="auto" w:fill="FFFFFF"/>
        </w:rPr>
        <w:t>:e50611</w:t>
      </w:r>
      <w:r w:rsidRPr="002505DE">
        <w:rPr>
          <w:rFonts w:eastAsia="Times New Roman"/>
          <w:color w:val="222222"/>
          <w:shd w:val="clear" w:color="auto" w:fill="FFFFFF"/>
        </w:rPr>
        <w:t>.</w:t>
      </w:r>
    </w:p>
    <w:p w14:paraId="1D1E5654" w14:textId="77777777"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Coe, P. K., D. A. Clark, R. M. Nielson, S. C. Gregory, J. B. Cupples, M. J. Hedrick, B. K. Johnson, and D. H. Jackson. 2018. Multiscale models of habitat use by mule deer in winter. Journal of Wildlife Management 82:1285–1299.</w:t>
      </w:r>
    </w:p>
    <w:p w14:paraId="08C38B87" w14:textId="3DC9181C" w:rsidR="00695DD2" w:rsidRPr="002505DE" w:rsidRDefault="00695DD2" w:rsidP="00167887">
      <w:pPr>
        <w:pStyle w:val="NormalWeb"/>
        <w:spacing w:before="0" w:beforeAutospacing="0" w:after="160" w:afterAutospacing="0" w:line="480" w:lineRule="auto"/>
        <w:ind w:left="835" w:right="-540" w:hanging="835"/>
      </w:pPr>
      <w:r w:rsidRPr="00724CD0">
        <w:rPr>
          <w:color w:val="000000"/>
        </w:rPr>
        <w:t xml:space="preserve">Coppes, J., J. Ehrlacher, D. Thiel, R. Suchant, and V. Braunisch. 2017. Outdoor recreation causes effective habitat reduction in capercaillie </w:t>
      </w:r>
      <w:r w:rsidRPr="00724CD0">
        <w:rPr>
          <w:i/>
          <w:iCs/>
          <w:color w:val="000000"/>
        </w:rPr>
        <w:t>Tetrao urogallus</w:t>
      </w:r>
      <w:r w:rsidRPr="00724CD0">
        <w:rPr>
          <w:color w:val="000000"/>
        </w:rPr>
        <w:t>: a major threat for geographically restricted populations. Journal of Avian Biology 48:1583–1594.</w:t>
      </w:r>
    </w:p>
    <w:p w14:paraId="2FE29A46" w14:textId="3C31D08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Crawford, D. A., L. M. Conner, M. Clinchy, L. Y. Zanette, and M. J. Cherry. 2022. Prey tells, large herbivores fear the human ‘super predator.’ Oecologia 198:91–98.</w:t>
      </w:r>
    </w:p>
    <w:p w14:paraId="23454D64" w14:textId="5A5171B4"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Cristescu, B., G. B. Stenhouse, and M. S. Boyce. 2013. Perception of human-derived risk influences choice at top of the food chain. PL</w:t>
      </w:r>
      <w:r w:rsidR="00FA0AB3">
        <w:rPr>
          <w:rFonts w:eastAsia="Times New Roman"/>
          <w:color w:val="222222"/>
          <w:shd w:val="clear" w:color="auto" w:fill="FFFFFF"/>
        </w:rPr>
        <w:t>O</w:t>
      </w:r>
      <w:r w:rsidRPr="002505DE">
        <w:rPr>
          <w:rFonts w:eastAsia="Times New Roman"/>
          <w:color w:val="222222"/>
          <w:shd w:val="clear" w:color="auto" w:fill="FFFFFF"/>
        </w:rPr>
        <w:t>S ONE 8</w:t>
      </w:r>
      <w:r w:rsidR="00FA0AB3">
        <w:rPr>
          <w:rFonts w:eastAsia="Times New Roman"/>
          <w:color w:val="222222"/>
          <w:shd w:val="clear" w:color="auto" w:fill="FFFFFF"/>
        </w:rPr>
        <w:t>:e82738</w:t>
      </w:r>
      <w:r w:rsidRPr="002505DE">
        <w:rPr>
          <w:rFonts w:eastAsia="Times New Roman"/>
          <w:color w:val="222222"/>
          <w:shd w:val="clear" w:color="auto" w:fill="FFFFFF"/>
        </w:rPr>
        <w:t>.</w:t>
      </w:r>
    </w:p>
    <w:p w14:paraId="2042B0FC" w14:textId="4BB23731" w:rsidR="00783B17" w:rsidRPr="002505DE" w:rsidRDefault="00783B17" w:rsidP="00167887">
      <w:pPr>
        <w:pStyle w:val="NormalWeb"/>
        <w:spacing w:before="0" w:beforeAutospacing="0" w:after="160" w:afterAutospacing="0" w:line="480" w:lineRule="auto"/>
        <w:ind w:left="835" w:right="-540" w:hanging="835"/>
      </w:pPr>
      <w:r w:rsidRPr="00724CD0">
        <w:rPr>
          <w:color w:val="000000"/>
        </w:rPr>
        <w:t>Darimont, C. T., C. H. Fox, H. M. Bryan, and T. E. Reimchen. 2015. The unique ecology of human predators. Science 349:858–860.</w:t>
      </w:r>
    </w:p>
    <w:p w14:paraId="504EF136" w14:textId="6F6EDDB8" w:rsidR="00BF16C4" w:rsidRPr="00BF16C4" w:rsidRDefault="00BF16C4" w:rsidP="00167887">
      <w:pPr>
        <w:spacing w:before="180" w:line="480" w:lineRule="auto"/>
        <w:ind w:left="835" w:hanging="835"/>
        <w:rPr>
          <w:color w:val="333333"/>
          <w:shd w:val="clear" w:color="auto" w:fill="FFFFFF"/>
        </w:rPr>
      </w:pPr>
      <w:r w:rsidRPr="00BF16C4">
        <w:rPr>
          <w:color w:val="333333"/>
          <w:shd w:val="clear" w:color="auto" w:fill="FFFFFF"/>
        </w:rPr>
        <w:lastRenderedPageBreak/>
        <w:t>Dewitz, J., and U.S. Geological Survey</w:t>
      </w:r>
      <w:r>
        <w:rPr>
          <w:color w:val="333333"/>
          <w:shd w:val="clear" w:color="auto" w:fill="FFFFFF"/>
        </w:rPr>
        <w:t>.</w:t>
      </w:r>
      <w:r w:rsidRPr="00BF16C4">
        <w:rPr>
          <w:color w:val="333333"/>
          <w:shd w:val="clear" w:color="auto" w:fill="FFFFFF"/>
        </w:rPr>
        <w:t xml:space="preserve"> 2021</w:t>
      </w:r>
      <w:r>
        <w:rPr>
          <w:color w:val="333333"/>
          <w:shd w:val="clear" w:color="auto" w:fill="FFFFFF"/>
        </w:rPr>
        <w:t>.</w:t>
      </w:r>
      <w:r w:rsidRPr="00BF16C4">
        <w:rPr>
          <w:color w:val="333333"/>
          <w:shd w:val="clear" w:color="auto" w:fill="FFFFFF"/>
        </w:rPr>
        <w:t xml:space="preserve"> National Land Cover Database (NLCD) 2019 Products (ver. 2.0, June 2021): U.S. Geological Survey data release, </w:t>
      </w:r>
      <w:hyperlink r:id="rId18" w:history="1">
        <w:r w:rsidRPr="00BF16C4">
          <w:rPr>
            <w:rStyle w:val="Hyperlink"/>
            <w:shd w:val="clear" w:color="auto" w:fill="FFFFFF"/>
          </w:rPr>
          <w:t>https://doi.org/10.5066/P9KZCM54</w:t>
        </w:r>
      </w:hyperlink>
      <w:r w:rsidRPr="00BF16C4">
        <w:rPr>
          <w:color w:val="333333"/>
          <w:shd w:val="clear" w:color="auto" w:fill="FFFFFF"/>
        </w:rPr>
        <w:t>.</w:t>
      </w:r>
    </w:p>
    <w:p w14:paraId="62EEC509" w14:textId="04522D4D"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Doherty, T.S., Hays, G.C. </w:t>
      </w:r>
      <w:r w:rsidR="00BF16C4">
        <w:rPr>
          <w:rFonts w:eastAsia="Times New Roman"/>
          <w:color w:val="222222"/>
          <w:shd w:val="clear" w:color="auto" w:fill="FFFFFF"/>
        </w:rPr>
        <w:t>and</w:t>
      </w:r>
      <w:r w:rsidRPr="002505DE">
        <w:rPr>
          <w:rFonts w:eastAsia="Times New Roman"/>
          <w:color w:val="222222"/>
          <w:shd w:val="clear" w:color="auto" w:fill="FFFFFF"/>
        </w:rPr>
        <w:t xml:space="preserve"> Driscoll, D.A.</w:t>
      </w:r>
      <w:r w:rsidR="00BF16C4">
        <w:rPr>
          <w:rFonts w:eastAsia="Times New Roman"/>
          <w:color w:val="222222"/>
          <w:shd w:val="clear" w:color="auto" w:fill="FFFFFF"/>
        </w:rPr>
        <w:t xml:space="preserve"> 2021.</w:t>
      </w:r>
      <w:r w:rsidRPr="002505DE">
        <w:rPr>
          <w:rFonts w:eastAsia="Times New Roman"/>
          <w:color w:val="222222"/>
          <w:shd w:val="clear" w:color="auto" w:fill="FFFFFF"/>
        </w:rPr>
        <w:t xml:space="preserve"> Human disturbance causes widespread disruption of animal movement. </w:t>
      </w:r>
      <w:r w:rsidR="00BF16C4">
        <w:rPr>
          <w:rFonts w:eastAsia="Times New Roman"/>
          <w:color w:val="222222"/>
          <w:shd w:val="clear" w:color="auto" w:fill="FFFFFF"/>
        </w:rPr>
        <w:t xml:space="preserve">Nature Ecology and Evolution </w:t>
      </w:r>
      <w:r w:rsidRPr="002505DE">
        <w:rPr>
          <w:rFonts w:eastAsia="Times New Roman"/>
          <w:color w:val="222222"/>
          <w:shd w:val="clear" w:color="auto" w:fill="FFFFFF"/>
        </w:rPr>
        <w:t>5</w:t>
      </w:r>
      <w:r w:rsidR="00BF16C4">
        <w:rPr>
          <w:rFonts w:eastAsia="Times New Roman"/>
          <w:color w:val="222222"/>
          <w:shd w:val="clear" w:color="auto" w:fill="FFFFFF"/>
        </w:rPr>
        <w:t>:</w:t>
      </w:r>
      <w:r w:rsidRPr="002505DE">
        <w:rPr>
          <w:rFonts w:eastAsia="Times New Roman"/>
          <w:color w:val="222222"/>
          <w:shd w:val="clear" w:color="auto" w:fill="FFFFFF"/>
        </w:rPr>
        <w:t>513–519</w:t>
      </w:r>
      <w:r w:rsidR="00BF16C4">
        <w:rPr>
          <w:rFonts w:eastAsia="Times New Roman"/>
          <w:color w:val="222222"/>
          <w:shd w:val="clear" w:color="auto" w:fill="FFFFFF"/>
        </w:rPr>
        <w:t>.</w:t>
      </w:r>
    </w:p>
    <w:p w14:paraId="0FE15A56" w14:textId="6CC80AAA"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t xml:space="preserve">Dorresteijn, I., J. Schultner, D. G. Nimmo, J. Fischer, J. Hanspach, T. Kuemmerle, L. Kehoe, and E. G. Ritchie. 2015. Incorporating anthropogenic effects into trophic ecology: </w:t>
      </w:r>
      <w:r>
        <w:rPr>
          <w:color w:val="222222"/>
          <w:shd w:val="clear" w:color="auto" w:fill="FFFFFF"/>
        </w:rPr>
        <w:t>p</w:t>
      </w:r>
      <w:r w:rsidRPr="00724CD0">
        <w:rPr>
          <w:color w:val="222222"/>
          <w:shd w:val="clear" w:color="auto" w:fill="FFFFFF"/>
        </w:rPr>
        <w:t xml:space="preserve">redator - </w:t>
      </w:r>
      <w:r>
        <w:rPr>
          <w:color w:val="222222"/>
          <w:shd w:val="clear" w:color="auto" w:fill="FFFFFF"/>
        </w:rPr>
        <w:t>p</w:t>
      </w:r>
      <w:r w:rsidRPr="00724CD0">
        <w:rPr>
          <w:color w:val="222222"/>
          <w:shd w:val="clear" w:color="auto" w:fill="FFFFFF"/>
        </w:rPr>
        <w:t>rey interactions in a human-dominated landscape. Proceedings of the Royal Society B: Biological Sciences 282</w:t>
      </w:r>
      <w:r>
        <w:rPr>
          <w:color w:val="222222"/>
          <w:shd w:val="clear" w:color="auto" w:fill="FFFFFF"/>
        </w:rPr>
        <w:t>:20151602</w:t>
      </w:r>
      <w:r w:rsidRPr="00724CD0">
        <w:rPr>
          <w:color w:val="222222"/>
          <w:shd w:val="clear" w:color="auto" w:fill="FFFFFF"/>
        </w:rPr>
        <w:t>.</w:t>
      </w:r>
    </w:p>
    <w:p w14:paraId="7D09CD19" w14:textId="6FD10211"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Dzialak, M. R., S. M. Harju, R. G. Osborn, J. J. Wondzell, L. D. Hayden-Wing, J. B. Winstead, and S. L. Webb. 2011. Prioritizing conservation of ungulate calving resources in multiple-use landscapes. PL</w:t>
      </w:r>
      <w:r w:rsidR="00BF16C4">
        <w:rPr>
          <w:rFonts w:eastAsia="Times New Roman"/>
          <w:color w:val="222222"/>
          <w:shd w:val="clear" w:color="auto" w:fill="FFFFFF"/>
        </w:rPr>
        <w:t>O</w:t>
      </w:r>
      <w:r w:rsidRPr="002505DE">
        <w:rPr>
          <w:rFonts w:eastAsia="Times New Roman"/>
          <w:color w:val="222222"/>
          <w:shd w:val="clear" w:color="auto" w:fill="FFFFFF"/>
        </w:rPr>
        <w:t>S ONE 6</w:t>
      </w:r>
      <w:r w:rsidR="00BF16C4">
        <w:rPr>
          <w:rFonts w:eastAsia="Times New Roman"/>
          <w:color w:val="222222"/>
          <w:shd w:val="clear" w:color="auto" w:fill="FFFFFF"/>
        </w:rPr>
        <w:t>:e14597</w:t>
      </w:r>
      <w:r w:rsidRPr="002505DE">
        <w:rPr>
          <w:rFonts w:eastAsia="Times New Roman"/>
          <w:color w:val="222222"/>
          <w:shd w:val="clear" w:color="auto" w:fill="FFFFFF"/>
        </w:rPr>
        <w:t>.</w:t>
      </w:r>
    </w:p>
    <w:p w14:paraId="7C0E2852"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Farnsworth, M. L., L. L. Wolfe, N. T. Hobbs, K. P. Burnham, E. S. Williams, D. M. Theobald, M. M. Conner, and M. W. Miller. 2005. Human land use influences chronic wasting disease prevalence in mule deer. Ecological Applications 15:119–126.</w:t>
      </w:r>
    </w:p>
    <w:p w14:paraId="462DD5E3"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Fieberg, J., J. Signer, B. Smith, and T. Avgar. 2021. A ‘How to’ guide for interpreting parameters in habitat-selection analyses. Journal of Animal Ecology 90:1027–1043.</w:t>
      </w:r>
    </w:p>
    <w:p w14:paraId="6773484B"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 xml:space="preserve">Forrester, T. D., and H. U. Wittmer. 2013. A review of the population dynamics of mule deer and black-tailed deer </w:t>
      </w:r>
      <w:r w:rsidRPr="002505DE">
        <w:rPr>
          <w:rFonts w:eastAsia="Times New Roman"/>
          <w:i/>
          <w:iCs/>
          <w:color w:val="222222"/>
          <w:shd w:val="clear" w:color="auto" w:fill="FFFFFF"/>
        </w:rPr>
        <w:t>Odocoileus hemionus</w:t>
      </w:r>
      <w:r w:rsidRPr="002505DE">
        <w:rPr>
          <w:rFonts w:eastAsia="Times New Roman"/>
          <w:color w:val="222222"/>
          <w:shd w:val="clear" w:color="auto" w:fill="FFFFFF"/>
        </w:rPr>
        <w:t xml:space="preserve"> in North America. Mammal Review 43:292–308.</w:t>
      </w:r>
    </w:p>
    <w:p w14:paraId="4CA9557D" w14:textId="33F866E4"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Freddy, D. J., W. M. Bronaugh, and M. C. Fowler. 1986. Responses of </w:t>
      </w:r>
      <w:r w:rsidR="00BF16C4">
        <w:rPr>
          <w:rFonts w:eastAsia="Times New Roman"/>
          <w:color w:val="222222"/>
          <w:shd w:val="clear" w:color="auto" w:fill="FFFFFF"/>
        </w:rPr>
        <w:t>m</w:t>
      </w:r>
      <w:r w:rsidRPr="002505DE">
        <w:rPr>
          <w:rFonts w:eastAsia="Times New Roman"/>
          <w:color w:val="222222"/>
          <w:shd w:val="clear" w:color="auto" w:fill="FFFFFF"/>
        </w:rPr>
        <w:t xml:space="preserve">ule </w:t>
      </w:r>
      <w:r w:rsidR="00BF16C4">
        <w:rPr>
          <w:rFonts w:eastAsia="Times New Roman"/>
          <w:color w:val="222222"/>
          <w:shd w:val="clear" w:color="auto" w:fill="FFFFFF"/>
        </w:rPr>
        <w:t>d</w:t>
      </w:r>
      <w:r w:rsidRPr="002505DE">
        <w:rPr>
          <w:rFonts w:eastAsia="Times New Roman"/>
          <w:color w:val="222222"/>
          <w:shd w:val="clear" w:color="auto" w:fill="FFFFFF"/>
        </w:rPr>
        <w:t xml:space="preserve">eer to </w:t>
      </w:r>
      <w:r w:rsidR="00BF16C4">
        <w:rPr>
          <w:rFonts w:eastAsia="Times New Roman"/>
          <w:color w:val="222222"/>
          <w:shd w:val="clear" w:color="auto" w:fill="FFFFFF"/>
        </w:rPr>
        <w:t>d</w:t>
      </w:r>
      <w:r w:rsidRPr="002505DE">
        <w:rPr>
          <w:rFonts w:eastAsia="Times New Roman"/>
          <w:color w:val="222222"/>
          <w:shd w:val="clear" w:color="auto" w:fill="FFFFFF"/>
        </w:rPr>
        <w:t xml:space="preserve">isturbance by </w:t>
      </w:r>
      <w:r w:rsidR="00BF16C4">
        <w:rPr>
          <w:rFonts w:eastAsia="Times New Roman"/>
          <w:color w:val="222222"/>
          <w:shd w:val="clear" w:color="auto" w:fill="FFFFFF"/>
        </w:rPr>
        <w:t>p</w:t>
      </w:r>
      <w:r w:rsidRPr="002505DE">
        <w:rPr>
          <w:rFonts w:eastAsia="Times New Roman"/>
          <w:color w:val="222222"/>
          <w:shd w:val="clear" w:color="auto" w:fill="FFFFFF"/>
        </w:rPr>
        <w:t xml:space="preserve">ersons </w:t>
      </w:r>
      <w:r w:rsidR="00BF16C4">
        <w:rPr>
          <w:rFonts w:eastAsia="Times New Roman"/>
          <w:color w:val="222222"/>
          <w:shd w:val="clear" w:color="auto" w:fill="FFFFFF"/>
        </w:rPr>
        <w:t>a</w:t>
      </w:r>
      <w:r w:rsidRPr="002505DE">
        <w:rPr>
          <w:rFonts w:eastAsia="Times New Roman"/>
          <w:color w:val="222222"/>
          <w:shd w:val="clear" w:color="auto" w:fill="FFFFFF"/>
        </w:rPr>
        <w:t xml:space="preserve">foot and </w:t>
      </w:r>
      <w:r w:rsidR="00BF16C4">
        <w:rPr>
          <w:rFonts w:eastAsia="Times New Roman"/>
          <w:color w:val="222222"/>
          <w:shd w:val="clear" w:color="auto" w:fill="FFFFFF"/>
        </w:rPr>
        <w:t>s</w:t>
      </w:r>
      <w:r w:rsidRPr="002505DE">
        <w:rPr>
          <w:rFonts w:eastAsia="Times New Roman"/>
          <w:color w:val="222222"/>
          <w:shd w:val="clear" w:color="auto" w:fill="FFFFFF"/>
        </w:rPr>
        <w:t>nowmobiles. Wildlife Society Bulletin 14:63–68.</w:t>
      </w:r>
    </w:p>
    <w:p w14:paraId="7E9A2DC1" w14:textId="529D2E64"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t xml:space="preserve">Frid, Alejandro, and Dill, L. 2002. Human-caused </w:t>
      </w:r>
      <w:r>
        <w:rPr>
          <w:color w:val="222222"/>
          <w:shd w:val="clear" w:color="auto" w:fill="FFFFFF"/>
        </w:rPr>
        <w:t>d</w:t>
      </w:r>
      <w:r w:rsidRPr="00724CD0">
        <w:rPr>
          <w:color w:val="222222"/>
          <w:shd w:val="clear" w:color="auto" w:fill="FFFFFF"/>
        </w:rPr>
        <w:t xml:space="preserve">isturbance </w:t>
      </w:r>
      <w:r>
        <w:rPr>
          <w:color w:val="222222"/>
          <w:shd w:val="clear" w:color="auto" w:fill="FFFFFF"/>
        </w:rPr>
        <w:t>s</w:t>
      </w:r>
      <w:r w:rsidRPr="00724CD0">
        <w:rPr>
          <w:color w:val="222222"/>
          <w:shd w:val="clear" w:color="auto" w:fill="FFFFFF"/>
        </w:rPr>
        <w:t xml:space="preserve">timuli as a </w:t>
      </w:r>
      <w:r>
        <w:rPr>
          <w:color w:val="222222"/>
          <w:shd w:val="clear" w:color="auto" w:fill="FFFFFF"/>
        </w:rPr>
        <w:t>f</w:t>
      </w:r>
      <w:r w:rsidRPr="00724CD0">
        <w:rPr>
          <w:color w:val="222222"/>
          <w:shd w:val="clear" w:color="auto" w:fill="FFFFFF"/>
        </w:rPr>
        <w:t xml:space="preserve">orm of </w:t>
      </w:r>
      <w:r>
        <w:rPr>
          <w:color w:val="222222"/>
          <w:shd w:val="clear" w:color="auto" w:fill="FFFFFF"/>
        </w:rPr>
        <w:t>p</w:t>
      </w:r>
      <w:r w:rsidRPr="00724CD0">
        <w:rPr>
          <w:color w:val="222222"/>
          <w:shd w:val="clear" w:color="auto" w:fill="FFFFFF"/>
        </w:rPr>
        <w:t xml:space="preserve">redation </w:t>
      </w:r>
      <w:r>
        <w:rPr>
          <w:color w:val="222222"/>
          <w:shd w:val="clear" w:color="auto" w:fill="FFFFFF"/>
        </w:rPr>
        <w:t>r</w:t>
      </w:r>
      <w:r w:rsidRPr="00724CD0">
        <w:rPr>
          <w:color w:val="222222"/>
          <w:shd w:val="clear" w:color="auto" w:fill="FFFFFF"/>
        </w:rPr>
        <w:t>isk. Conservation Ecology 6:</w:t>
      </w:r>
      <w:r>
        <w:rPr>
          <w:color w:val="222222"/>
          <w:shd w:val="clear" w:color="auto" w:fill="FFFFFF"/>
        </w:rPr>
        <w:t>11</w:t>
      </w:r>
      <w:r w:rsidRPr="00724CD0">
        <w:rPr>
          <w:color w:val="222222"/>
          <w:shd w:val="clear" w:color="auto" w:fill="FFFFFF"/>
        </w:rPr>
        <w:t>.</w:t>
      </w:r>
    </w:p>
    <w:p w14:paraId="17417A00"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Gaynor, K. M., C. E. Hojnowski, N. H. Carter, and J. S. Brashares. 2018. The influence of human disturbance on wildlife nocturnality. Science 360:1232–1235.</w:t>
      </w:r>
    </w:p>
    <w:p w14:paraId="45F20075"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Gilbert, N. A., J. D. J. Clare, J. L. Stenglein, and B. Zuckerberg. 2021. Abundance estimation of unmarked animals based on camera-trap data. Conservation Biology 35:88–100.</w:t>
      </w:r>
    </w:p>
    <w:p w14:paraId="700853A8" w14:textId="376CEDAF"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Gilbert, N. A., J. L. Stenglein, J. N. Pauli, and B. Zuckerberg. 2022. Human disturbance compresses the spatiotemporal niche. Proceedings of the National Academy of Sciences 119:</w:t>
      </w:r>
      <w:r w:rsidR="00277AA8">
        <w:rPr>
          <w:rFonts w:eastAsia="Times New Roman"/>
          <w:color w:val="222222"/>
          <w:shd w:val="clear" w:color="auto" w:fill="FFFFFF"/>
        </w:rPr>
        <w:t>e2206339119</w:t>
      </w:r>
      <w:r w:rsidRPr="002505DE">
        <w:rPr>
          <w:rFonts w:eastAsia="Times New Roman"/>
          <w:color w:val="222222"/>
          <w:shd w:val="clear" w:color="auto" w:fill="FFFFFF"/>
        </w:rPr>
        <w:t>.</w:t>
      </w:r>
    </w:p>
    <w:p w14:paraId="0A7E34FE" w14:textId="0698CA11" w:rsidR="002505DE" w:rsidRPr="002505DE" w:rsidRDefault="002505DE" w:rsidP="00167887">
      <w:pPr>
        <w:spacing w:before="180" w:after="200" w:line="480" w:lineRule="auto"/>
        <w:ind w:left="835" w:hanging="835"/>
        <w:rPr>
          <w:rFonts w:eastAsia="Times New Roman"/>
        </w:rPr>
      </w:pPr>
      <w:r w:rsidRPr="002505DE">
        <w:rPr>
          <w:rFonts w:eastAsia="Times New Roman"/>
          <w:color w:val="222222"/>
          <w:shd w:val="clear" w:color="auto" w:fill="FFFFFF"/>
        </w:rPr>
        <w:t xml:space="preserve">Gill, J. A., K. Norris, and W. J. Sutherland. </w:t>
      </w:r>
      <w:r w:rsidR="00277AA8">
        <w:rPr>
          <w:rFonts w:eastAsia="Times New Roman"/>
          <w:color w:val="222222"/>
          <w:shd w:val="clear" w:color="auto" w:fill="FFFFFF"/>
        </w:rPr>
        <w:t>2001</w:t>
      </w:r>
      <w:r w:rsidRPr="002505DE">
        <w:rPr>
          <w:rFonts w:eastAsia="Times New Roman"/>
          <w:color w:val="222222"/>
          <w:shd w:val="clear" w:color="auto" w:fill="FFFFFF"/>
        </w:rPr>
        <w:t xml:space="preserve">. Why behavioral responses may not reflect the population consequences of human disturbance. </w:t>
      </w:r>
      <w:r w:rsidR="00277AA8">
        <w:rPr>
          <w:rFonts w:eastAsia="Times New Roman"/>
          <w:color w:val="222222"/>
          <w:shd w:val="clear" w:color="auto" w:fill="FFFFFF"/>
        </w:rPr>
        <w:t>Biological Conservation</w:t>
      </w:r>
      <w:r w:rsidRPr="002505DE">
        <w:rPr>
          <w:rFonts w:eastAsia="Times New Roman"/>
          <w:color w:val="222222"/>
          <w:shd w:val="clear" w:color="auto" w:fill="FFFFFF"/>
        </w:rPr>
        <w:t xml:space="preserve"> </w:t>
      </w:r>
      <w:r w:rsidR="00277AA8">
        <w:rPr>
          <w:rFonts w:eastAsia="Times New Roman"/>
          <w:color w:val="222222"/>
          <w:shd w:val="clear" w:color="auto" w:fill="FFFFFF"/>
        </w:rPr>
        <w:t>97</w:t>
      </w:r>
      <w:r w:rsidRPr="002505DE">
        <w:rPr>
          <w:rFonts w:eastAsia="Times New Roman"/>
          <w:color w:val="222222"/>
          <w:shd w:val="clear" w:color="auto" w:fill="FFFFFF"/>
        </w:rPr>
        <w:t>:</w:t>
      </w:r>
      <w:r w:rsidR="00277AA8">
        <w:rPr>
          <w:rFonts w:eastAsia="Times New Roman"/>
          <w:color w:val="222222"/>
          <w:shd w:val="clear" w:color="auto" w:fill="FFFFFF"/>
        </w:rPr>
        <w:t>265-268</w:t>
      </w:r>
      <w:r w:rsidRPr="002505DE">
        <w:rPr>
          <w:rFonts w:eastAsia="Times New Roman"/>
          <w:color w:val="222222"/>
          <w:shd w:val="clear" w:color="auto" w:fill="FFFFFF"/>
        </w:rPr>
        <w:t>.</w:t>
      </w:r>
    </w:p>
    <w:p w14:paraId="26C3A98D" w14:textId="0A1CDCBC" w:rsidR="002505DE" w:rsidRPr="002505DE" w:rsidRDefault="002505DE" w:rsidP="00167887">
      <w:pPr>
        <w:spacing w:after="200" w:line="480" w:lineRule="auto"/>
        <w:ind w:left="835" w:right="-540" w:hanging="835"/>
        <w:rPr>
          <w:rFonts w:eastAsia="Times New Roman"/>
        </w:rPr>
      </w:pPr>
      <w:r w:rsidRPr="002505DE">
        <w:rPr>
          <w:rFonts w:eastAsia="Times New Roman"/>
          <w:color w:val="000000"/>
        </w:rPr>
        <w:lastRenderedPageBreak/>
        <w:t>Gutiérrez-González, C. E., M. A. Gómez-Ramírez, C. A. López-González, and P. F. Doherty. 2015. Are private reserves effective for jaguar conservation?</w:t>
      </w:r>
      <w:r w:rsidR="003D0A8A">
        <w:rPr>
          <w:rFonts w:eastAsia="Times New Roman"/>
          <w:color w:val="000000"/>
        </w:rPr>
        <w:t>.</w:t>
      </w:r>
      <w:r w:rsidRPr="002505DE">
        <w:rPr>
          <w:rFonts w:eastAsia="Times New Roman"/>
          <w:color w:val="000000"/>
        </w:rPr>
        <w:t xml:space="preserve"> PL</w:t>
      </w:r>
      <w:r w:rsidR="00277AA8">
        <w:rPr>
          <w:rFonts w:eastAsia="Times New Roman"/>
          <w:color w:val="000000"/>
        </w:rPr>
        <w:t>O</w:t>
      </w:r>
      <w:r w:rsidRPr="002505DE">
        <w:rPr>
          <w:rFonts w:eastAsia="Times New Roman"/>
          <w:color w:val="000000"/>
        </w:rPr>
        <w:t>S ONE 10:</w:t>
      </w:r>
      <w:r w:rsidR="00277AA8">
        <w:rPr>
          <w:rFonts w:eastAsia="Times New Roman"/>
          <w:color w:val="000000"/>
        </w:rPr>
        <w:t>e0137541</w:t>
      </w:r>
      <w:r w:rsidRPr="002505DE">
        <w:rPr>
          <w:rFonts w:eastAsia="Times New Roman"/>
          <w:color w:val="000000"/>
        </w:rPr>
        <w:t>.</w:t>
      </w:r>
    </w:p>
    <w:p w14:paraId="3B4C3F52" w14:textId="237FF367" w:rsidR="002505DE" w:rsidRPr="002505DE" w:rsidRDefault="002505DE" w:rsidP="00167887">
      <w:pPr>
        <w:spacing w:after="200" w:line="480" w:lineRule="auto"/>
        <w:ind w:left="835" w:right="-540" w:hanging="835"/>
        <w:rPr>
          <w:rFonts w:eastAsia="Times New Roman"/>
        </w:rPr>
      </w:pPr>
      <w:r w:rsidRPr="002505DE">
        <w:rPr>
          <w:rFonts w:eastAsia="Times New Roman"/>
          <w:color w:val="000000"/>
        </w:rPr>
        <w:t xml:space="preserve">Hebblewhite, M., </w:t>
      </w:r>
      <w:r w:rsidR="00277AA8">
        <w:rPr>
          <w:rFonts w:eastAsia="Times New Roman"/>
          <w:color w:val="000000"/>
        </w:rPr>
        <w:t>and</w:t>
      </w:r>
      <w:r w:rsidRPr="002505DE">
        <w:rPr>
          <w:rFonts w:eastAsia="Times New Roman"/>
          <w:color w:val="000000"/>
        </w:rPr>
        <w:t xml:space="preserve"> Merrill, E. H. 2011. Demographic balancing of migrant and resident elk in a partially migratory population through forage-predation tradeoffs. Oikos 120</w:t>
      </w:r>
      <w:r w:rsidR="00277AA8">
        <w:rPr>
          <w:rFonts w:eastAsia="Times New Roman"/>
          <w:color w:val="000000"/>
        </w:rPr>
        <w:t>:</w:t>
      </w:r>
      <w:r w:rsidRPr="002505DE">
        <w:rPr>
          <w:rFonts w:eastAsia="Times New Roman"/>
          <w:color w:val="000000"/>
        </w:rPr>
        <w:t xml:space="preserve"> 1860–1870. </w:t>
      </w:r>
    </w:p>
    <w:p w14:paraId="7725EFFF" w14:textId="5DF245CA"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Hurley, M. A., J. W. Unsworth, P. Zager, M. Hebblewhite, E. O. Garton, D. M. Montgomery, J. R. Skalski, and C. L. Maycock. 2011. Demographic response of mule deer to experimental reduction of coyotes and mountain lions in southeastern </w:t>
      </w:r>
      <w:r w:rsidR="00277AA8" w:rsidRPr="002505DE">
        <w:rPr>
          <w:rFonts w:eastAsia="Times New Roman"/>
          <w:color w:val="222222"/>
          <w:shd w:val="clear" w:color="auto" w:fill="FFFFFF"/>
        </w:rPr>
        <w:t>Idaho</w:t>
      </w:r>
      <w:r w:rsidRPr="002505DE">
        <w:rPr>
          <w:rFonts w:eastAsia="Times New Roman"/>
          <w:color w:val="222222"/>
          <w:shd w:val="clear" w:color="auto" w:fill="FFFFFF"/>
        </w:rPr>
        <w:t xml:space="preserve">. Wildlife Monographs </w:t>
      </w:r>
      <w:r w:rsidR="00277AA8">
        <w:rPr>
          <w:rFonts w:eastAsia="Times New Roman"/>
          <w:color w:val="222222"/>
          <w:shd w:val="clear" w:color="auto" w:fill="FFFFFF"/>
        </w:rPr>
        <w:t>178:</w:t>
      </w:r>
      <w:r w:rsidRPr="002505DE">
        <w:rPr>
          <w:rFonts w:eastAsia="Times New Roman"/>
          <w:color w:val="222222"/>
          <w:shd w:val="clear" w:color="auto" w:fill="FFFFFF"/>
        </w:rPr>
        <w:t>1–33.</w:t>
      </w:r>
    </w:p>
    <w:p w14:paraId="05750738"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Johnson, H. E., J. R. Sushinsky, A. Holland, E. J. Bergman, T. Balzer, J. Garner, and S. E. Reed. 2017. Increases in residential and energy development are associated with reductions in recruitment for a large ungulate. Global Change Biology 23:578–591.</w:t>
      </w:r>
    </w:p>
    <w:p w14:paraId="75A2B34D" w14:textId="092CADD4" w:rsidR="002505DE" w:rsidRPr="002505DE" w:rsidRDefault="002505DE" w:rsidP="00167887">
      <w:pPr>
        <w:spacing w:before="180" w:line="480" w:lineRule="auto"/>
        <w:ind w:left="835" w:hanging="835"/>
        <w:rPr>
          <w:rFonts w:eastAsia="Times New Roman"/>
        </w:rPr>
      </w:pPr>
      <w:r w:rsidRPr="002505DE">
        <w:rPr>
          <w:rFonts w:eastAsia="Times New Roman"/>
          <w:color w:val="1C1D1E"/>
          <w:shd w:val="clear" w:color="auto" w:fill="FFFFFF"/>
        </w:rPr>
        <w:t xml:space="preserve">Kays, R., </w:t>
      </w:r>
      <w:r w:rsidR="00277AA8" w:rsidRPr="002505DE">
        <w:rPr>
          <w:rFonts w:eastAsia="Times New Roman"/>
          <w:color w:val="1C1D1E"/>
          <w:shd w:val="clear" w:color="auto" w:fill="FFFFFF"/>
        </w:rPr>
        <w:t>A.W.</w:t>
      </w:r>
      <w:r w:rsidR="00277AA8">
        <w:rPr>
          <w:rFonts w:eastAsia="Times New Roman"/>
          <w:color w:val="1C1D1E"/>
          <w:shd w:val="clear" w:color="auto" w:fill="FFFFFF"/>
        </w:rPr>
        <w:t xml:space="preserve"> </w:t>
      </w:r>
      <w:r w:rsidRPr="002505DE">
        <w:rPr>
          <w:rFonts w:eastAsia="Times New Roman"/>
          <w:color w:val="1C1D1E"/>
          <w:shd w:val="clear" w:color="auto" w:fill="FFFFFF"/>
        </w:rPr>
        <w:t xml:space="preserve">Parsons, </w:t>
      </w:r>
      <w:r w:rsidR="00277AA8" w:rsidRPr="002505DE">
        <w:rPr>
          <w:rFonts w:eastAsia="Times New Roman"/>
          <w:color w:val="1C1D1E"/>
          <w:shd w:val="clear" w:color="auto" w:fill="FFFFFF"/>
        </w:rPr>
        <w:t>M.C.</w:t>
      </w:r>
      <w:r w:rsidR="00277AA8">
        <w:rPr>
          <w:rFonts w:eastAsia="Times New Roman"/>
          <w:color w:val="1C1D1E"/>
          <w:shd w:val="clear" w:color="auto" w:fill="FFFFFF"/>
        </w:rPr>
        <w:t xml:space="preserve"> </w:t>
      </w:r>
      <w:r w:rsidRPr="002505DE">
        <w:rPr>
          <w:rFonts w:eastAsia="Times New Roman"/>
          <w:color w:val="1C1D1E"/>
          <w:shd w:val="clear" w:color="auto" w:fill="FFFFFF"/>
        </w:rPr>
        <w:t xml:space="preserve">Baker, </w:t>
      </w:r>
      <w:r w:rsidR="00277AA8" w:rsidRPr="002505DE">
        <w:rPr>
          <w:rFonts w:eastAsia="Times New Roman"/>
          <w:color w:val="1C1D1E"/>
          <w:shd w:val="clear" w:color="auto" w:fill="FFFFFF"/>
        </w:rPr>
        <w:t>E.L.</w:t>
      </w:r>
      <w:r w:rsidR="00277AA8">
        <w:rPr>
          <w:rFonts w:eastAsia="Times New Roman"/>
          <w:color w:val="1C1D1E"/>
          <w:shd w:val="clear" w:color="auto" w:fill="FFFFFF"/>
        </w:rPr>
        <w:t xml:space="preserve"> </w:t>
      </w:r>
      <w:r w:rsidRPr="002505DE">
        <w:rPr>
          <w:rFonts w:eastAsia="Times New Roman"/>
          <w:color w:val="1C1D1E"/>
          <w:shd w:val="clear" w:color="auto" w:fill="FFFFFF"/>
        </w:rPr>
        <w:t xml:space="preserve">Kalies, </w:t>
      </w:r>
      <w:r w:rsidR="00277AA8">
        <w:rPr>
          <w:rFonts w:eastAsia="Times New Roman"/>
          <w:color w:val="1C1D1E"/>
          <w:shd w:val="clear" w:color="auto" w:fill="FFFFFF"/>
        </w:rPr>
        <w:t xml:space="preserve">T. </w:t>
      </w:r>
      <w:r w:rsidRPr="002505DE">
        <w:rPr>
          <w:rFonts w:eastAsia="Times New Roman"/>
          <w:color w:val="1C1D1E"/>
          <w:shd w:val="clear" w:color="auto" w:fill="FFFFFF"/>
        </w:rPr>
        <w:t xml:space="preserve">Forrester, </w:t>
      </w:r>
      <w:r w:rsidR="00277AA8">
        <w:rPr>
          <w:rFonts w:eastAsia="Times New Roman"/>
          <w:color w:val="1C1D1E"/>
          <w:shd w:val="clear" w:color="auto" w:fill="FFFFFF"/>
        </w:rPr>
        <w:t xml:space="preserve">R. </w:t>
      </w:r>
      <w:r w:rsidRPr="002505DE">
        <w:rPr>
          <w:rFonts w:eastAsia="Times New Roman"/>
          <w:color w:val="1C1D1E"/>
          <w:shd w:val="clear" w:color="auto" w:fill="FFFFFF"/>
        </w:rPr>
        <w:t xml:space="preserve">Costello, </w:t>
      </w:r>
      <w:r w:rsidR="00277AA8">
        <w:rPr>
          <w:rFonts w:eastAsia="Times New Roman"/>
          <w:color w:val="1C1D1E"/>
          <w:shd w:val="clear" w:color="auto" w:fill="FFFFFF"/>
        </w:rPr>
        <w:t xml:space="preserve">C.T. </w:t>
      </w:r>
      <w:r w:rsidRPr="002505DE">
        <w:rPr>
          <w:rFonts w:eastAsia="Times New Roman"/>
          <w:color w:val="1C1D1E"/>
          <w:shd w:val="clear" w:color="auto" w:fill="FFFFFF"/>
        </w:rPr>
        <w:t xml:space="preserve">Rota, </w:t>
      </w:r>
      <w:r w:rsidR="00277AA8">
        <w:rPr>
          <w:rFonts w:eastAsia="Times New Roman"/>
          <w:color w:val="1C1D1E"/>
          <w:shd w:val="clear" w:color="auto" w:fill="FFFFFF"/>
        </w:rPr>
        <w:t xml:space="preserve">J.J. </w:t>
      </w:r>
      <w:r w:rsidRPr="002505DE">
        <w:rPr>
          <w:rFonts w:eastAsia="Times New Roman"/>
          <w:color w:val="1C1D1E"/>
          <w:shd w:val="clear" w:color="auto" w:fill="FFFFFF"/>
        </w:rPr>
        <w:t>Millspaugh</w:t>
      </w:r>
      <w:r w:rsidR="00277AA8">
        <w:rPr>
          <w:rFonts w:eastAsia="Times New Roman"/>
          <w:color w:val="1C1D1E"/>
          <w:shd w:val="clear" w:color="auto" w:fill="FFFFFF"/>
        </w:rPr>
        <w:t xml:space="preserve"> </w:t>
      </w:r>
      <w:r w:rsidRPr="002505DE">
        <w:rPr>
          <w:rFonts w:eastAsia="Times New Roman"/>
          <w:color w:val="1C1D1E"/>
          <w:shd w:val="clear" w:color="auto" w:fill="FFFFFF"/>
        </w:rPr>
        <w:t xml:space="preserve">and </w:t>
      </w:r>
      <w:r w:rsidR="00277AA8">
        <w:rPr>
          <w:rFonts w:eastAsia="Times New Roman"/>
          <w:color w:val="1C1D1E"/>
          <w:shd w:val="clear" w:color="auto" w:fill="FFFFFF"/>
        </w:rPr>
        <w:t xml:space="preserve">W.J. </w:t>
      </w:r>
      <w:r w:rsidRPr="002505DE">
        <w:rPr>
          <w:rFonts w:eastAsia="Times New Roman"/>
          <w:color w:val="1C1D1E"/>
          <w:shd w:val="clear" w:color="auto" w:fill="FFFFFF"/>
        </w:rPr>
        <w:t>McShea</w:t>
      </w:r>
      <w:r w:rsidR="00277AA8">
        <w:rPr>
          <w:rFonts w:eastAsia="Times New Roman"/>
          <w:color w:val="1C1D1E"/>
          <w:shd w:val="clear" w:color="auto" w:fill="FFFFFF"/>
        </w:rPr>
        <w:t>.</w:t>
      </w:r>
      <w:r w:rsidRPr="002505DE">
        <w:rPr>
          <w:rFonts w:eastAsia="Times New Roman"/>
          <w:color w:val="1C1D1E"/>
          <w:shd w:val="clear" w:color="auto" w:fill="FFFFFF"/>
        </w:rPr>
        <w:t xml:space="preserve"> 2017</w:t>
      </w:r>
      <w:r w:rsidR="00277AA8">
        <w:rPr>
          <w:rFonts w:eastAsia="Times New Roman"/>
          <w:color w:val="1C1D1E"/>
          <w:shd w:val="clear" w:color="auto" w:fill="FFFFFF"/>
        </w:rPr>
        <w:t>.</w:t>
      </w:r>
      <w:r w:rsidRPr="002505DE">
        <w:rPr>
          <w:rFonts w:eastAsia="Times New Roman"/>
          <w:color w:val="1C1D1E"/>
          <w:shd w:val="clear" w:color="auto" w:fill="FFFFFF"/>
        </w:rPr>
        <w:t xml:space="preserve"> Does hunting or hiking affect wildlife communities in protected areas?</w:t>
      </w:r>
      <w:r w:rsidR="00204958">
        <w:rPr>
          <w:rFonts w:eastAsia="Times New Roman"/>
          <w:color w:val="1C1D1E"/>
          <w:shd w:val="clear" w:color="auto" w:fill="FFFFFF"/>
        </w:rPr>
        <w:t>.</w:t>
      </w:r>
      <w:r w:rsidRPr="002505DE">
        <w:rPr>
          <w:rFonts w:eastAsia="Times New Roman"/>
          <w:color w:val="1C1D1E"/>
          <w:shd w:val="clear" w:color="auto" w:fill="FFFFFF"/>
        </w:rPr>
        <w:t xml:space="preserve"> J</w:t>
      </w:r>
      <w:r w:rsidR="00277AA8">
        <w:rPr>
          <w:rFonts w:eastAsia="Times New Roman"/>
          <w:color w:val="1C1D1E"/>
          <w:shd w:val="clear" w:color="auto" w:fill="FFFFFF"/>
        </w:rPr>
        <w:t>ournal of</w:t>
      </w:r>
      <w:r w:rsidRPr="002505DE">
        <w:rPr>
          <w:rFonts w:eastAsia="Times New Roman"/>
          <w:color w:val="1C1D1E"/>
          <w:shd w:val="clear" w:color="auto" w:fill="FFFFFF"/>
        </w:rPr>
        <w:t xml:space="preserve"> Appl</w:t>
      </w:r>
      <w:r w:rsidR="00277AA8">
        <w:rPr>
          <w:rFonts w:eastAsia="Times New Roman"/>
          <w:color w:val="1C1D1E"/>
          <w:shd w:val="clear" w:color="auto" w:fill="FFFFFF"/>
        </w:rPr>
        <w:t>ied</w:t>
      </w:r>
      <w:r w:rsidRPr="002505DE">
        <w:rPr>
          <w:rFonts w:eastAsia="Times New Roman"/>
          <w:color w:val="1C1D1E"/>
          <w:shd w:val="clear" w:color="auto" w:fill="FFFFFF"/>
        </w:rPr>
        <w:t xml:space="preserve"> Ecol</w:t>
      </w:r>
      <w:r w:rsidR="00277AA8">
        <w:rPr>
          <w:rFonts w:eastAsia="Times New Roman"/>
          <w:color w:val="1C1D1E"/>
          <w:shd w:val="clear" w:color="auto" w:fill="FFFFFF"/>
        </w:rPr>
        <w:t>ogy</w:t>
      </w:r>
      <w:r w:rsidRPr="002505DE">
        <w:rPr>
          <w:rFonts w:eastAsia="Times New Roman"/>
          <w:color w:val="1C1D1E"/>
          <w:shd w:val="clear" w:color="auto" w:fill="FFFFFF"/>
        </w:rPr>
        <w:t xml:space="preserve"> 54:242-252. </w:t>
      </w:r>
    </w:p>
    <w:p w14:paraId="7DC58781" w14:textId="4EE97AC2" w:rsidR="002505DE" w:rsidRPr="002505DE" w:rsidRDefault="002505DE" w:rsidP="00167887">
      <w:pPr>
        <w:spacing w:before="180" w:after="200" w:line="480" w:lineRule="auto"/>
        <w:ind w:left="835" w:hanging="835"/>
        <w:rPr>
          <w:rFonts w:eastAsia="Times New Roman"/>
        </w:rPr>
      </w:pPr>
      <w:r w:rsidRPr="002505DE">
        <w:rPr>
          <w:rFonts w:eastAsia="Times New Roman"/>
          <w:color w:val="222222"/>
          <w:shd w:val="clear" w:color="auto" w:fill="FFFFFF"/>
        </w:rPr>
        <w:t>Kohl, M. T., T. K. Ruth, M. C. Metz, D. R. Stahler, D. W. Smith, P. J. White, and D. R. MacNulty. 2019. Do prey select for vacant hunting domains to minimize a multi-predator threat?</w:t>
      </w:r>
      <w:r w:rsidR="003D0A8A">
        <w:rPr>
          <w:rFonts w:eastAsia="Times New Roman"/>
          <w:color w:val="222222"/>
          <w:shd w:val="clear" w:color="auto" w:fill="FFFFFF"/>
        </w:rPr>
        <w:t>.</w:t>
      </w:r>
      <w:r w:rsidRPr="002505DE">
        <w:rPr>
          <w:rFonts w:eastAsia="Times New Roman"/>
          <w:color w:val="222222"/>
          <w:shd w:val="clear" w:color="auto" w:fill="FFFFFF"/>
        </w:rPr>
        <w:t xml:space="preserve"> Ecology Letters 22:1724–1733.</w:t>
      </w:r>
    </w:p>
    <w:p w14:paraId="1DEC6DDB" w14:textId="65CE8B3C" w:rsidR="002505DE" w:rsidRDefault="002505DE" w:rsidP="00167887">
      <w:pPr>
        <w:spacing w:after="200" w:line="480" w:lineRule="auto"/>
        <w:ind w:left="835" w:right="-540" w:hanging="835"/>
        <w:rPr>
          <w:rFonts w:eastAsia="Times New Roman"/>
          <w:color w:val="000000"/>
        </w:rPr>
      </w:pPr>
      <w:r w:rsidRPr="002505DE">
        <w:rPr>
          <w:rFonts w:eastAsia="Times New Roman"/>
          <w:color w:val="000000"/>
        </w:rPr>
        <w:lastRenderedPageBreak/>
        <w:t>Kreye, M. M., and E. F. Pienaar. 2015. A critical review of efforts to protect Florida panther habitat on private lands. Land Use Policy 48:428–436.</w:t>
      </w:r>
    </w:p>
    <w:p w14:paraId="79BA01F4" w14:textId="37EDBA1D"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t>Ladle, A., T. Avgar, M. Wheatley, G. B. Stenhouse, S. E. Nielsen, and M. S. Boyce. 2019. Grizzly bear response to spatio-temporal variability in human recreational activity. Journal of Applied Ecology 56:375–386.</w:t>
      </w:r>
    </w:p>
    <w:p w14:paraId="123F2621" w14:textId="4882A4CC"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Larson, C. L., S. E. Reed, A. M. Merenlender, and K. R. Crooks. 2016. Effects of recreation on animals revealed as widespread through a global systematic review. PL</w:t>
      </w:r>
      <w:r w:rsidR="00204958">
        <w:rPr>
          <w:rFonts w:eastAsia="Times New Roman"/>
          <w:color w:val="222222"/>
          <w:shd w:val="clear" w:color="auto" w:fill="FFFFFF"/>
        </w:rPr>
        <w:t>O</w:t>
      </w:r>
      <w:r w:rsidRPr="002505DE">
        <w:rPr>
          <w:rFonts w:eastAsia="Times New Roman"/>
          <w:color w:val="222222"/>
          <w:shd w:val="clear" w:color="auto" w:fill="FFFFFF"/>
        </w:rPr>
        <w:t>S ONE 11:</w:t>
      </w:r>
      <w:r w:rsidR="00204958">
        <w:rPr>
          <w:rFonts w:eastAsia="Times New Roman"/>
          <w:color w:val="222222"/>
          <w:shd w:val="clear" w:color="auto" w:fill="FFFFFF"/>
        </w:rPr>
        <w:t>e0167259</w:t>
      </w:r>
      <w:r w:rsidRPr="002505DE">
        <w:rPr>
          <w:rFonts w:eastAsia="Times New Roman"/>
          <w:color w:val="222222"/>
          <w:shd w:val="clear" w:color="auto" w:fill="FFFFFF"/>
        </w:rPr>
        <w:t>.</w:t>
      </w:r>
    </w:p>
    <w:p w14:paraId="0EDFAD3C" w14:textId="69B81359" w:rsidR="00695DD2" w:rsidRPr="00695DD2" w:rsidRDefault="00695DD2" w:rsidP="00167887">
      <w:pPr>
        <w:pStyle w:val="NormalWeb"/>
        <w:spacing w:before="180" w:beforeAutospacing="0" w:after="0" w:afterAutospacing="0" w:line="480" w:lineRule="auto"/>
        <w:ind w:left="835" w:hanging="835"/>
      </w:pPr>
      <w:r w:rsidRPr="00724CD0">
        <w:rPr>
          <w:color w:val="222222"/>
          <w:shd w:val="clear" w:color="auto" w:fill="FFFFFF"/>
        </w:rPr>
        <w:t>Larson, C. L., S. E. Reed, A. M. Merenlender, and K. R. Crooks. 2019. A meta‐analysis of recreation effects on vertebrate species richness and abundance. Conservation Science and Practice 1:</w:t>
      </w:r>
      <w:r>
        <w:rPr>
          <w:color w:val="222222"/>
          <w:shd w:val="clear" w:color="auto" w:fill="FFFFFF"/>
        </w:rPr>
        <w:t>e93</w:t>
      </w:r>
      <w:r w:rsidRPr="00724CD0">
        <w:rPr>
          <w:color w:val="222222"/>
          <w:shd w:val="clear" w:color="auto" w:fill="FFFFFF"/>
        </w:rPr>
        <w:t>.</w:t>
      </w:r>
    </w:p>
    <w:p w14:paraId="39FFEEBA" w14:textId="2C3995D0"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t>Laundre, J</w:t>
      </w:r>
      <w:r>
        <w:rPr>
          <w:color w:val="222222"/>
          <w:shd w:val="clear" w:color="auto" w:fill="FFFFFF"/>
        </w:rPr>
        <w:t>.,</w:t>
      </w:r>
      <w:r w:rsidRPr="00724CD0">
        <w:rPr>
          <w:color w:val="222222"/>
          <w:shd w:val="clear" w:color="auto" w:fill="FFFFFF"/>
        </w:rPr>
        <w:t xml:space="preserve"> Hernández, </w:t>
      </w:r>
      <w:r>
        <w:rPr>
          <w:color w:val="222222"/>
          <w:shd w:val="clear" w:color="auto" w:fill="FFFFFF"/>
        </w:rPr>
        <w:t>L.,</w:t>
      </w:r>
      <w:r w:rsidRPr="00724CD0">
        <w:rPr>
          <w:color w:val="222222"/>
          <w:shd w:val="clear" w:color="auto" w:fill="FFFFFF"/>
        </w:rPr>
        <w:t xml:space="preserve"> </w:t>
      </w:r>
      <w:r>
        <w:rPr>
          <w:color w:val="222222"/>
          <w:shd w:val="clear" w:color="auto" w:fill="FFFFFF"/>
        </w:rPr>
        <w:t xml:space="preserve">and W. </w:t>
      </w:r>
      <w:r w:rsidRPr="00724CD0">
        <w:rPr>
          <w:color w:val="222222"/>
          <w:shd w:val="clear" w:color="auto" w:fill="FFFFFF"/>
        </w:rPr>
        <w:t xml:space="preserve">Ripple. 2010. The </w:t>
      </w:r>
      <w:r>
        <w:rPr>
          <w:color w:val="222222"/>
          <w:shd w:val="clear" w:color="auto" w:fill="FFFFFF"/>
        </w:rPr>
        <w:t>l</w:t>
      </w:r>
      <w:r w:rsidRPr="00724CD0">
        <w:rPr>
          <w:color w:val="222222"/>
          <w:shd w:val="clear" w:color="auto" w:fill="FFFFFF"/>
        </w:rPr>
        <w:t xml:space="preserve">andscape of </w:t>
      </w:r>
      <w:r>
        <w:rPr>
          <w:color w:val="222222"/>
          <w:shd w:val="clear" w:color="auto" w:fill="FFFFFF"/>
        </w:rPr>
        <w:t>f</w:t>
      </w:r>
      <w:r w:rsidRPr="00724CD0">
        <w:rPr>
          <w:color w:val="222222"/>
          <w:shd w:val="clear" w:color="auto" w:fill="FFFFFF"/>
        </w:rPr>
        <w:t xml:space="preserve">ear: </w:t>
      </w:r>
      <w:r>
        <w:rPr>
          <w:color w:val="222222"/>
          <w:shd w:val="clear" w:color="auto" w:fill="FFFFFF"/>
        </w:rPr>
        <w:t>e</w:t>
      </w:r>
      <w:r w:rsidRPr="00724CD0">
        <w:rPr>
          <w:color w:val="222222"/>
          <w:shd w:val="clear" w:color="auto" w:fill="FFFFFF"/>
        </w:rPr>
        <w:t xml:space="preserve">cological </w:t>
      </w:r>
      <w:r>
        <w:rPr>
          <w:color w:val="222222"/>
          <w:shd w:val="clear" w:color="auto" w:fill="FFFFFF"/>
        </w:rPr>
        <w:t>i</w:t>
      </w:r>
      <w:r w:rsidRPr="00724CD0">
        <w:rPr>
          <w:color w:val="222222"/>
          <w:shd w:val="clear" w:color="auto" w:fill="FFFFFF"/>
        </w:rPr>
        <w:t xml:space="preserve">mplications of </w:t>
      </w:r>
      <w:r>
        <w:rPr>
          <w:color w:val="222222"/>
          <w:shd w:val="clear" w:color="auto" w:fill="FFFFFF"/>
        </w:rPr>
        <w:t>b</w:t>
      </w:r>
      <w:r w:rsidRPr="00724CD0">
        <w:rPr>
          <w:color w:val="222222"/>
          <w:shd w:val="clear" w:color="auto" w:fill="FFFFFF"/>
        </w:rPr>
        <w:t xml:space="preserve">eing </w:t>
      </w:r>
      <w:r>
        <w:rPr>
          <w:color w:val="222222"/>
          <w:shd w:val="clear" w:color="auto" w:fill="FFFFFF"/>
        </w:rPr>
        <w:t>a</w:t>
      </w:r>
      <w:r w:rsidRPr="00724CD0">
        <w:rPr>
          <w:color w:val="222222"/>
          <w:shd w:val="clear" w:color="auto" w:fill="FFFFFF"/>
        </w:rPr>
        <w:t>fraid. The Open Ecology Journal. 3</w:t>
      </w:r>
      <w:r>
        <w:rPr>
          <w:color w:val="222222"/>
          <w:shd w:val="clear" w:color="auto" w:fill="FFFFFF"/>
        </w:rPr>
        <w:t>:</w:t>
      </w:r>
      <w:r w:rsidRPr="00724CD0">
        <w:rPr>
          <w:color w:val="222222"/>
          <w:shd w:val="clear" w:color="auto" w:fill="FFFFFF"/>
        </w:rPr>
        <w:t xml:space="preserve">1-7. </w:t>
      </w:r>
    </w:p>
    <w:p w14:paraId="1BA682FA" w14:textId="12154834" w:rsidR="002505DE" w:rsidRPr="002505DE" w:rsidRDefault="002505DE" w:rsidP="00167887">
      <w:pPr>
        <w:spacing w:before="180" w:after="200" w:line="480" w:lineRule="auto"/>
        <w:ind w:left="835" w:hanging="835"/>
        <w:rPr>
          <w:rFonts w:eastAsia="Times New Roman"/>
        </w:rPr>
      </w:pPr>
      <w:r w:rsidRPr="002505DE">
        <w:rPr>
          <w:rFonts w:eastAsia="Times New Roman"/>
          <w:color w:val="222222"/>
          <w:shd w:val="clear" w:color="auto" w:fill="FFFFFF"/>
        </w:rPr>
        <w:t xml:space="preserve">Leighton, P. A., Horrocks, J. A., &amp; Kramer, D. L. 2010. Conservation and the scarecrow effect: </w:t>
      </w:r>
      <w:r w:rsidR="00204958">
        <w:rPr>
          <w:rFonts w:eastAsia="Times New Roman"/>
          <w:color w:val="222222"/>
          <w:shd w:val="clear" w:color="auto" w:fill="FFFFFF"/>
        </w:rPr>
        <w:t>c</w:t>
      </w:r>
      <w:r w:rsidRPr="002505DE">
        <w:rPr>
          <w:rFonts w:eastAsia="Times New Roman"/>
          <w:color w:val="222222"/>
          <w:shd w:val="clear" w:color="auto" w:fill="FFFFFF"/>
        </w:rPr>
        <w:t>an human activity benefit threatened species by displacing predators?</w:t>
      </w:r>
      <w:r w:rsidR="00204958">
        <w:rPr>
          <w:rFonts w:eastAsia="Times New Roman"/>
          <w:color w:val="222222"/>
          <w:shd w:val="clear" w:color="auto" w:fill="FFFFFF"/>
        </w:rPr>
        <w:t>.</w:t>
      </w:r>
      <w:r w:rsidRPr="002505DE">
        <w:rPr>
          <w:rFonts w:eastAsia="Times New Roman"/>
          <w:color w:val="222222"/>
          <w:shd w:val="clear" w:color="auto" w:fill="FFFFFF"/>
        </w:rPr>
        <w:t xml:space="preserve"> Biological Conservation 143</w:t>
      </w:r>
      <w:r w:rsidR="00204958">
        <w:rPr>
          <w:rFonts w:eastAsia="Times New Roman"/>
          <w:color w:val="222222"/>
          <w:shd w:val="clear" w:color="auto" w:fill="FFFFFF"/>
        </w:rPr>
        <w:t>:</w:t>
      </w:r>
      <w:r w:rsidRPr="002505DE">
        <w:rPr>
          <w:rFonts w:eastAsia="Times New Roman"/>
          <w:color w:val="222222"/>
          <w:shd w:val="clear" w:color="auto" w:fill="FFFFFF"/>
        </w:rPr>
        <w:t xml:space="preserve"> 2156–2163. </w:t>
      </w:r>
    </w:p>
    <w:p w14:paraId="5DFB7321" w14:textId="77777777" w:rsidR="002505DE" w:rsidRPr="002505DE" w:rsidRDefault="002505DE" w:rsidP="00167887">
      <w:pPr>
        <w:spacing w:after="200" w:line="480" w:lineRule="auto"/>
        <w:ind w:left="835" w:right="-540" w:hanging="835"/>
        <w:rPr>
          <w:rFonts w:eastAsia="Times New Roman"/>
        </w:rPr>
      </w:pPr>
      <w:r w:rsidRPr="002505DE">
        <w:rPr>
          <w:rFonts w:eastAsia="Times New Roman"/>
          <w:color w:val="000000"/>
        </w:rPr>
        <w:lastRenderedPageBreak/>
        <w:t>Lenth, B. E., R. L. Knight, and M. E. Brennan. 2008. The effects of dogs on wildlife communities. Natural Areas Journal 28:218–227.</w:t>
      </w:r>
    </w:p>
    <w:p w14:paraId="127CAFAE" w14:textId="169A164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Lesmerises, F., Johnson, C. J., &amp; St-Laurent, M. H. 2017. Refuge or predation risk? Alternate ways to perceive hiker disturbance based on maternal state of female caribou. Ecology and Evolution 7</w:t>
      </w:r>
      <w:r w:rsidR="00204958">
        <w:rPr>
          <w:rFonts w:eastAsia="Times New Roman"/>
          <w:color w:val="222222"/>
          <w:shd w:val="clear" w:color="auto" w:fill="FFFFFF"/>
        </w:rPr>
        <w:t>:</w:t>
      </w:r>
      <w:r w:rsidRPr="002505DE">
        <w:rPr>
          <w:rFonts w:eastAsia="Times New Roman"/>
          <w:color w:val="222222"/>
          <w:shd w:val="clear" w:color="auto" w:fill="FFFFFF"/>
        </w:rPr>
        <w:t xml:space="preserve">845–854. </w:t>
      </w:r>
    </w:p>
    <w:p w14:paraId="546C4EE5"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Leu, M., S. E. Hanser, and S. T. Knick. 2008. The human footprint in the west: A large-scale analysis of anthropogenic impacts. Ecological Applications 18:1119–1139.</w:t>
      </w:r>
    </w:p>
    <w:p w14:paraId="5A1B993B" w14:textId="0742EE1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Loonam, K. E., D. E. Ausband, P. M. Lukacs, M. S. Mitchell, and H. S. Robinson. 2021. Estimating </w:t>
      </w:r>
      <w:r w:rsidR="00CF5E08">
        <w:rPr>
          <w:rFonts w:eastAsia="Times New Roman"/>
          <w:color w:val="222222"/>
          <w:shd w:val="clear" w:color="auto" w:fill="FFFFFF"/>
        </w:rPr>
        <w:t>a</w:t>
      </w:r>
      <w:r w:rsidRPr="002505DE">
        <w:rPr>
          <w:rFonts w:eastAsia="Times New Roman"/>
          <w:color w:val="222222"/>
          <w:shd w:val="clear" w:color="auto" w:fill="FFFFFF"/>
        </w:rPr>
        <w:t xml:space="preserve">bundance of an </w:t>
      </w:r>
      <w:r w:rsidR="00CF5E08">
        <w:rPr>
          <w:rFonts w:eastAsia="Times New Roman"/>
          <w:color w:val="222222"/>
          <w:shd w:val="clear" w:color="auto" w:fill="FFFFFF"/>
        </w:rPr>
        <w:t>u</w:t>
      </w:r>
      <w:r w:rsidRPr="002505DE">
        <w:rPr>
          <w:rFonts w:eastAsia="Times New Roman"/>
          <w:color w:val="222222"/>
          <w:shd w:val="clear" w:color="auto" w:fill="FFFFFF"/>
        </w:rPr>
        <w:t xml:space="preserve">nmarked, </w:t>
      </w:r>
      <w:r w:rsidR="00CF5E08">
        <w:rPr>
          <w:rFonts w:eastAsia="Times New Roman"/>
          <w:color w:val="222222"/>
          <w:shd w:val="clear" w:color="auto" w:fill="FFFFFF"/>
        </w:rPr>
        <w:t>l</w:t>
      </w:r>
      <w:r w:rsidRPr="002505DE">
        <w:rPr>
          <w:rFonts w:eastAsia="Times New Roman"/>
          <w:color w:val="222222"/>
          <w:shd w:val="clear" w:color="auto" w:fill="FFFFFF"/>
        </w:rPr>
        <w:t>ow-</w:t>
      </w:r>
      <w:r w:rsidR="00CF5E08">
        <w:rPr>
          <w:rFonts w:eastAsia="Times New Roman"/>
          <w:color w:val="222222"/>
          <w:shd w:val="clear" w:color="auto" w:fill="FFFFFF"/>
        </w:rPr>
        <w:t>d</w:t>
      </w:r>
      <w:r w:rsidRPr="002505DE">
        <w:rPr>
          <w:rFonts w:eastAsia="Times New Roman"/>
          <w:color w:val="222222"/>
          <w:shd w:val="clear" w:color="auto" w:fill="FFFFFF"/>
        </w:rPr>
        <w:t xml:space="preserve">ensity </w:t>
      </w:r>
      <w:r w:rsidR="00CF5E08">
        <w:rPr>
          <w:rFonts w:eastAsia="Times New Roman"/>
          <w:color w:val="222222"/>
          <w:shd w:val="clear" w:color="auto" w:fill="FFFFFF"/>
        </w:rPr>
        <w:t>s</w:t>
      </w:r>
      <w:r w:rsidRPr="002505DE">
        <w:rPr>
          <w:rFonts w:eastAsia="Times New Roman"/>
          <w:color w:val="222222"/>
          <w:shd w:val="clear" w:color="auto" w:fill="FFFFFF"/>
        </w:rPr>
        <w:t xml:space="preserve">pecies using </w:t>
      </w:r>
      <w:r w:rsidR="00CF5E08">
        <w:rPr>
          <w:rFonts w:eastAsia="Times New Roman"/>
          <w:color w:val="222222"/>
          <w:shd w:val="clear" w:color="auto" w:fill="FFFFFF"/>
        </w:rPr>
        <w:t>c</w:t>
      </w:r>
      <w:r w:rsidRPr="002505DE">
        <w:rPr>
          <w:rFonts w:eastAsia="Times New Roman"/>
          <w:color w:val="222222"/>
          <w:shd w:val="clear" w:color="auto" w:fill="FFFFFF"/>
        </w:rPr>
        <w:t>ameras. Journal of Wildlife Management 85:87–96.</w:t>
      </w:r>
    </w:p>
    <w:p w14:paraId="05E14875" w14:textId="77A2239E" w:rsidR="0005019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Loonam, K. E., P. M. Lukacs, D. E. Ausband, M. S. Mitchell, and H. S. Robinson. 2021</w:t>
      </w:r>
      <w:r w:rsidR="0076619F">
        <w:rPr>
          <w:rFonts w:eastAsia="Times New Roman"/>
          <w:color w:val="222222"/>
          <w:shd w:val="clear" w:color="auto" w:fill="FFFFFF"/>
        </w:rPr>
        <w:t>a</w:t>
      </w:r>
      <w:r w:rsidRPr="002505DE">
        <w:rPr>
          <w:rFonts w:eastAsia="Times New Roman"/>
          <w:color w:val="222222"/>
          <w:shd w:val="clear" w:color="auto" w:fill="FFFFFF"/>
        </w:rPr>
        <w:t xml:space="preserve">. Assessing the robustness of time-to-event models for estimating unmarked wildlife abundance using remote cameras. Ecological Applications </w:t>
      </w:r>
      <w:r w:rsidR="00204958">
        <w:rPr>
          <w:rFonts w:eastAsia="Times New Roman"/>
          <w:color w:val="222222"/>
          <w:shd w:val="clear" w:color="auto" w:fill="FFFFFF"/>
        </w:rPr>
        <w:t>0:e02388</w:t>
      </w:r>
      <w:r w:rsidRPr="002505DE">
        <w:rPr>
          <w:rFonts w:eastAsia="Times New Roman"/>
          <w:color w:val="222222"/>
          <w:shd w:val="clear" w:color="auto" w:fill="FFFFFF"/>
        </w:rPr>
        <w:t>.</w:t>
      </w:r>
    </w:p>
    <w:p w14:paraId="1A4A1AB5" w14:textId="798BDE6F" w:rsidR="00CF5E08" w:rsidRPr="002505DE" w:rsidRDefault="00CF5E08" w:rsidP="00167887">
      <w:pPr>
        <w:spacing w:before="180" w:line="480" w:lineRule="auto"/>
        <w:ind w:left="835" w:hanging="835"/>
        <w:rPr>
          <w:rFonts w:eastAsia="Times New Roman"/>
        </w:rPr>
      </w:pPr>
      <w:r>
        <w:t>Mallord, J. W., P. M. Dolman, A. Brown, and W. J. Sutherland. 2007. Quantifying density dependence in a bird population using human disturbance. Oecologia 153:49–56.</w:t>
      </w:r>
    </w:p>
    <w:p w14:paraId="7866323F" w14:textId="348D8D01"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Marion, S., A. Davies, U. Demšar, R. J. Irvine, P. A. Stephens, and J. Long. 2020. A systematic review of methods for studying the impacts of outdoor recreation on terrestrial wildlife. Global Ecology and Conservation 22</w:t>
      </w:r>
      <w:r w:rsidR="00CF5E08">
        <w:rPr>
          <w:rFonts w:eastAsia="Times New Roman"/>
          <w:color w:val="222222"/>
          <w:shd w:val="clear" w:color="auto" w:fill="FFFFFF"/>
        </w:rPr>
        <w:t>: e00917</w:t>
      </w:r>
      <w:r w:rsidRPr="002505DE">
        <w:rPr>
          <w:rFonts w:eastAsia="Times New Roman"/>
          <w:color w:val="222222"/>
          <w:shd w:val="clear" w:color="auto" w:fill="FFFFFF"/>
        </w:rPr>
        <w:t>.</w:t>
      </w:r>
    </w:p>
    <w:p w14:paraId="03A29A7E" w14:textId="50D9F64A"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McGarigal, K., H. Y. Wan, K. A. Zeller, B. C. Timm, and S. A. Cushman. 2016. Multi-scale habitat selection modeling: a review and outlook. Landscape Ecology 31:1161–1175.</w:t>
      </w:r>
    </w:p>
    <w:p w14:paraId="100D9424" w14:textId="2D95A254"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McMurry, S., A. K. Moeller, J. Goerz, and H. S. Robinson. 2023. Using space to event modeling to estimate density of multiple species in northeastern Washington. Wildlife Society Bulletin 47:</w:t>
      </w:r>
      <w:r w:rsidR="00CF5E08">
        <w:rPr>
          <w:rFonts w:eastAsia="Times New Roman"/>
          <w:color w:val="222222"/>
          <w:shd w:val="clear" w:color="auto" w:fill="FFFFFF"/>
        </w:rPr>
        <w:t>e1390</w:t>
      </w:r>
      <w:r w:rsidRPr="002505DE">
        <w:rPr>
          <w:rFonts w:eastAsia="Times New Roman"/>
          <w:color w:val="222222"/>
          <w:shd w:val="clear" w:color="auto" w:fill="FFFFFF"/>
        </w:rPr>
        <w:t>.</w:t>
      </w:r>
    </w:p>
    <w:p w14:paraId="73F8DDAD" w14:textId="7AE190A4"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Merrill, E., J. Killeen, J. Pettit, M. Trottier, H. Martin, J. Berg, H. Bohm, S. Eggeman, and M. Hebblewhite. 2020. Density-</w:t>
      </w:r>
      <w:r w:rsidR="00CF5E08">
        <w:rPr>
          <w:rFonts w:eastAsia="Times New Roman"/>
          <w:color w:val="222222"/>
          <w:shd w:val="clear" w:color="auto" w:fill="FFFFFF"/>
        </w:rPr>
        <w:t>d</w:t>
      </w:r>
      <w:r w:rsidRPr="002505DE">
        <w:rPr>
          <w:rFonts w:eastAsia="Times New Roman"/>
          <w:color w:val="222222"/>
          <w:shd w:val="clear" w:color="auto" w:fill="FFFFFF"/>
        </w:rPr>
        <w:t xml:space="preserve">ependent </w:t>
      </w:r>
      <w:r w:rsidR="00CF5E08">
        <w:rPr>
          <w:rFonts w:eastAsia="Times New Roman"/>
          <w:color w:val="222222"/>
          <w:shd w:val="clear" w:color="auto" w:fill="FFFFFF"/>
        </w:rPr>
        <w:t>f</w:t>
      </w:r>
      <w:r w:rsidRPr="002505DE">
        <w:rPr>
          <w:rFonts w:eastAsia="Times New Roman"/>
          <w:color w:val="222222"/>
          <w:shd w:val="clear" w:color="auto" w:fill="FFFFFF"/>
        </w:rPr>
        <w:t xml:space="preserve">oraging </w:t>
      </w:r>
      <w:r w:rsidR="00CF5E08">
        <w:rPr>
          <w:rFonts w:eastAsia="Times New Roman"/>
          <w:color w:val="222222"/>
          <w:shd w:val="clear" w:color="auto" w:fill="FFFFFF"/>
        </w:rPr>
        <w:t>b</w:t>
      </w:r>
      <w:r w:rsidRPr="002505DE">
        <w:rPr>
          <w:rFonts w:eastAsia="Times New Roman"/>
          <w:color w:val="222222"/>
          <w:shd w:val="clear" w:color="auto" w:fill="FFFFFF"/>
        </w:rPr>
        <w:t xml:space="preserve">ehaviors on </w:t>
      </w:r>
      <w:r w:rsidR="00CF5E08">
        <w:rPr>
          <w:rFonts w:eastAsia="Times New Roman"/>
          <w:color w:val="222222"/>
          <w:shd w:val="clear" w:color="auto" w:fill="FFFFFF"/>
        </w:rPr>
        <w:t>s</w:t>
      </w:r>
      <w:r w:rsidRPr="002505DE">
        <w:rPr>
          <w:rFonts w:eastAsia="Times New Roman"/>
          <w:color w:val="222222"/>
          <w:shd w:val="clear" w:color="auto" w:fill="FFFFFF"/>
        </w:rPr>
        <w:t xml:space="preserve">ympatric </w:t>
      </w:r>
      <w:r w:rsidR="00CF5E08">
        <w:rPr>
          <w:rFonts w:eastAsia="Times New Roman"/>
          <w:color w:val="222222"/>
          <w:shd w:val="clear" w:color="auto" w:fill="FFFFFF"/>
        </w:rPr>
        <w:t>w</w:t>
      </w:r>
      <w:r w:rsidRPr="002505DE">
        <w:rPr>
          <w:rFonts w:eastAsia="Times New Roman"/>
          <w:color w:val="222222"/>
          <w:shd w:val="clear" w:color="auto" w:fill="FFFFFF"/>
        </w:rPr>
        <w:t xml:space="preserve">inter </w:t>
      </w:r>
      <w:r w:rsidR="00CF5E08">
        <w:rPr>
          <w:rFonts w:eastAsia="Times New Roman"/>
          <w:color w:val="222222"/>
          <w:shd w:val="clear" w:color="auto" w:fill="FFFFFF"/>
        </w:rPr>
        <w:t>r</w:t>
      </w:r>
      <w:r w:rsidRPr="002505DE">
        <w:rPr>
          <w:rFonts w:eastAsia="Times New Roman"/>
          <w:color w:val="222222"/>
          <w:shd w:val="clear" w:color="auto" w:fill="FFFFFF"/>
        </w:rPr>
        <w:t xml:space="preserve">anges in a </w:t>
      </w:r>
      <w:r w:rsidR="00CF5E08">
        <w:rPr>
          <w:rFonts w:eastAsia="Times New Roman"/>
          <w:color w:val="222222"/>
          <w:shd w:val="clear" w:color="auto" w:fill="FFFFFF"/>
        </w:rPr>
        <w:t>p</w:t>
      </w:r>
      <w:r w:rsidRPr="002505DE">
        <w:rPr>
          <w:rFonts w:eastAsia="Times New Roman"/>
          <w:color w:val="222222"/>
          <w:shd w:val="clear" w:color="auto" w:fill="FFFFFF"/>
        </w:rPr>
        <w:t xml:space="preserve">artially </w:t>
      </w:r>
      <w:r w:rsidR="00CF5E08">
        <w:rPr>
          <w:rFonts w:eastAsia="Times New Roman"/>
          <w:color w:val="222222"/>
          <w:shd w:val="clear" w:color="auto" w:fill="FFFFFF"/>
        </w:rPr>
        <w:t>m</w:t>
      </w:r>
      <w:r w:rsidRPr="002505DE">
        <w:rPr>
          <w:rFonts w:eastAsia="Times New Roman"/>
          <w:color w:val="222222"/>
          <w:shd w:val="clear" w:color="auto" w:fill="FFFFFF"/>
        </w:rPr>
        <w:t xml:space="preserve">igratory </w:t>
      </w:r>
      <w:r w:rsidR="00CF5E08">
        <w:rPr>
          <w:rFonts w:eastAsia="Times New Roman"/>
          <w:color w:val="222222"/>
          <w:shd w:val="clear" w:color="auto" w:fill="FFFFFF"/>
        </w:rPr>
        <w:t>e</w:t>
      </w:r>
      <w:r w:rsidRPr="002505DE">
        <w:rPr>
          <w:rFonts w:eastAsia="Times New Roman"/>
          <w:color w:val="222222"/>
          <w:shd w:val="clear" w:color="auto" w:fill="FFFFFF"/>
        </w:rPr>
        <w:t xml:space="preserve">lk </w:t>
      </w:r>
      <w:r w:rsidR="00CF5E08">
        <w:rPr>
          <w:rFonts w:eastAsia="Times New Roman"/>
          <w:color w:val="222222"/>
          <w:shd w:val="clear" w:color="auto" w:fill="FFFFFF"/>
        </w:rPr>
        <w:t>p</w:t>
      </w:r>
      <w:r w:rsidRPr="002505DE">
        <w:rPr>
          <w:rFonts w:eastAsia="Times New Roman"/>
          <w:color w:val="222222"/>
          <w:shd w:val="clear" w:color="auto" w:fill="FFFFFF"/>
        </w:rPr>
        <w:t>opulation. Frontiers in Ecology and Evolution 8:</w:t>
      </w:r>
      <w:r w:rsidR="00CF5E08">
        <w:rPr>
          <w:rFonts w:eastAsia="Times New Roman"/>
          <w:color w:val="222222"/>
          <w:shd w:val="clear" w:color="auto" w:fill="FFFFFF"/>
        </w:rPr>
        <w:t>269</w:t>
      </w:r>
      <w:r w:rsidRPr="002505DE">
        <w:rPr>
          <w:rFonts w:eastAsia="Times New Roman"/>
          <w:color w:val="222222"/>
          <w:shd w:val="clear" w:color="auto" w:fill="FFFFFF"/>
        </w:rPr>
        <w:t>.</w:t>
      </w:r>
    </w:p>
    <w:p w14:paraId="2D5D2352" w14:textId="4DCC32AF"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Middleton, A. D., </w:t>
      </w:r>
      <w:r w:rsidR="00CF5E08">
        <w:rPr>
          <w:rFonts w:eastAsia="Times New Roman"/>
          <w:color w:val="222222"/>
          <w:shd w:val="clear" w:color="auto" w:fill="FFFFFF"/>
        </w:rPr>
        <w:t xml:space="preserve">M.J. </w:t>
      </w:r>
      <w:r w:rsidRPr="002505DE">
        <w:rPr>
          <w:rFonts w:eastAsia="Times New Roman"/>
          <w:color w:val="222222"/>
          <w:shd w:val="clear" w:color="auto" w:fill="FFFFFF"/>
        </w:rPr>
        <w:t xml:space="preserve">Kauffman, </w:t>
      </w:r>
      <w:r w:rsidR="00CF5E08">
        <w:rPr>
          <w:rFonts w:eastAsia="Times New Roman"/>
          <w:color w:val="222222"/>
          <w:shd w:val="clear" w:color="auto" w:fill="FFFFFF"/>
        </w:rPr>
        <w:t xml:space="preserve">D.E. </w:t>
      </w:r>
      <w:r w:rsidR="00CF5E08" w:rsidRPr="002505DE">
        <w:rPr>
          <w:rFonts w:eastAsia="Times New Roman"/>
          <w:color w:val="222222"/>
          <w:shd w:val="clear" w:color="auto" w:fill="FFFFFF"/>
        </w:rPr>
        <w:t>McWhirter</w:t>
      </w:r>
      <w:r w:rsidRPr="002505DE">
        <w:rPr>
          <w:rFonts w:eastAsia="Times New Roman"/>
          <w:color w:val="222222"/>
          <w:shd w:val="clear" w:color="auto" w:fill="FFFFFF"/>
        </w:rPr>
        <w:t xml:space="preserve">, </w:t>
      </w:r>
      <w:r w:rsidR="00CF5E08">
        <w:rPr>
          <w:rFonts w:eastAsia="Times New Roman"/>
          <w:color w:val="222222"/>
          <w:shd w:val="clear" w:color="auto" w:fill="FFFFFF"/>
        </w:rPr>
        <w:t xml:space="preserve">J.G. </w:t>
      </w:r>
      <w:r w:rsidRPr="002505DE">
        <w:rPr>
          <w:rFonts w:eastAsia="Times New Roman"/>
          <w:color w:val="222222"/>
          <w:shd w:val="clear" w:color="auto" w:fill="FFFFFF"/>
        </w:rPr>
        <w:t xml:space="preserve">Cook, </w:t>
      </w:r>
      <w:r w:rsidR="00CF5E08">
        <w:rPr>
          <w:rFonts w:eastAsia="Times New Roman"/>
          <w:color w:val="222222"/>
          <w:shd w:val="clear" w:color="auto" w:fill="FFFFFF"/>
        </w:rPr>
        <w:t xml:space="preserve">R.C. </w:t>
      </w:r>
      <w:r w:rsidRPr="002505DE">
        <w:rPr>
          <w:rFonts w:eastAsia="Times New Roman"/>
          <w:color w:val="222222"/>
          <w:shd w:val="clear" w:color="auto" w:fill="FFFFFF"/>
        </w:rPr>
        <w:t xml:space="preserve">Cook, </w:t>
      </w:r>
      <w:r w:rsidR="00CF5E08">
        <w:rPr>
          <w:rFonts w:eastAsia="Times New Roman"/>
          <w:color w:val="222222"/>
          <w:shd w:val="clear" w:color="auto" w:fill="FFFFFF"/>
        </w:rPr>
        <w:t xml:space="preserve">A. A. </w:t>
      </w:r>
      <w:r w:rsidRPr="002505DE">
        <w:rPr>
          <w:rFonts w:eastAsia="Times New Roman"/>
          <w:color w:val="222222"/>
          <w:shd w:val="clear" w:color="auto" w:fill="FFFFFF"/>
        </w:rPr>
        <w:t xml:space="preserve">Nelson, </w:t>
      </w:r>
      <w:r w:rsidR="00CF5E08">
        <w:rPr>
          <w:rFonts w:eastAsia="Times New Roman"/>
          <w:color w:val="222222"/>
          <w:shd w:val="clear" w:color="auto" w:fill="FFFFFF"/>
        </w:rPr>
        <w:t>M.</w:t>
      </w:r>
      <w:r w:rsidR="00154921">
        <w:rPr>
          <w:rFonts w:eastAsia="Times New Roman"/>
          <w:color w:val="222222"/>
          <w:shd w:val="clear" w:color="auto" w:fill="FFFFFF"/>
        </w:rPr>
        <w:t xml:space="preserve"> </w:t>
      </w:r>
      <w:r w:rsidR="00CF5E08">
        <w:rPr>
          <w:rFonts w:eastAsia="Times New Roman"/>
          <w:color w:val="222222"/>
          <w:shd w:val="clear" w:color="auto" w:fill="FFFFFF"/>
        </w:rPr>
        <w:t>D.</w:t>
      </w:r>
      <w:r w:rsidR="00154921">
        <w:rPr>
          <w:rFonts w:eastAsia="Times New Roman"/>
          <w:color w:val="222222"/>
          <w:shd w:val="clear" w:color="auto" w:fill="FFFFFF"/>
        </w:rPr>
        <w:t xml:space="preserve"> </w:t>
      </w:r>
      <w:r w:rsidRPr="002505DE">
        <w:rPr>
          <w:rFonts w:eastAsia="Times New Roman"/>
          <w:color w:val="222222"/>
          <w:shd w:val="clear" w:color="auto" w:fill="FFFFFF"/>
        </w:rPr>
        <w:t xml:space="preserve">Jimenez, </w:t>
      </w:r>
      <w:r w:rsidR="00154921">
        <w:rPr>
          <w:rFonts w:eastAsia="Times New Roman"/>
          <w:color w:val="222222"/>
          <w:shd w:val="clear" w:color="auto" w:fill="FFFFFF"/>
        </w:rPr>
        <w:t>and</w:t>
      </w:r>
      <w:r w:rsidRPr="002505DE">
        <w:rPr>
          <w:rFonts w:eastAsia="Times New Roman"/>
          <w:color w:val="222222"/>
          <w:shd w:val="clear" w:color="auto" w:fill="FFFFFF"/>
        </w:rPr>
        <w:t xml:space="preserve"> </w:t>
      </w:r>
      <w:r w:rsidR="00154921">
        <w:rPr>
          <w:rFonts w:eastAsia="Times New Roman"/>
          <w:color w:val="222222"/>
          <w:shd w:val="clear" w:color="auto" w:fill="FFFFFF"/>
        </w:rPr>
        <w:t xml:space="preserve">R. W. </w:t>
      </w:r>
      <w:r w:rsidRPr="002505DE">
        <w:rPr>
          <w:rFonts w:eastAsia="Times New Roman"/>
          <w:color w:val="222222"/>
          <w:shd w:val="clear" w:color="auto" w:fill="FFFFFF"/>
        </w:rPr>
        <w:t>Klaver</w:t>
      </w:r>
      <w:r w:rsidR="00154921">
        <w:rPr>
          <w:rFonts w:eastAsia="Times New Roman"/>
          <w:color w:val="222222"/>
          <w:shd w:val="clear" w:color="auto" w:fill="FFFFFF"/>
        </w:rPr>
        <w:t>.</w:t>
      </w:r>
      <w:r w:rsidRPr="002505DE">
        <w:rPr>
          <w:rFonts w:eastAsia="Times New Roman"/>
          <w:color w:val="222222"/>
          <w:shd w:val="clear" w:color="auto" w:fill="FFFFFF"/>
        </w:rPr>
        <w:t xml:space="preserve"> 2013. Animal migration amid shifting patterns of phenology and predation: </w:t>
      </w:r>
      <w:r w:rsidR="00154921">
        <w:rPr>
          <w:rFonts w:eastAsia="Times New Roman"/>
          <w:color w:val="222222"/>
          <w:shd w:val="clear" w:color="auto" w:fill="FFFFFF"/>
        </w:rPr>
        <w:t>l</w:t>
      </w:r>
      <w:r w:rsidRPr="002505DE">
        <w:rPr>
          <w:rFonts w:eastAsia="Times New Roman"/>
          <w:color w:val="222222"/>
          <w:shd w:val="clear" w:color="auto" w:fill="FFFFFF"/>
        </w:rPr>
        <w:t>essons from a Yellowstone elk herd. Ecology 94</w:t>
      </w:r>
      <w:r w:rsidR="00CF5E08">
        <w:rPr>
          <w:rFonts w:eastAsia="Times New Roman"/>
          <w:color w:val="222222"/>
          <w:shd w:val="clear" w:color="auto" w:fill="FFFFFF"/>
        </w:rPr>
        <w:t>:</w:t>
      </w:r>
      <w:r w:rsidRPr="002505DE">
        <w:rPr>
          <w:rFonts w:eastAsia="Times New Roman"/>
          <w:color w:val="222222"/>
          <w:shd w:val="clear" w:color="auto" w:fill="FFFFFF"/>
        </w:rPr>
        <w:t xml:space="preserve"> 1245–1256. </w:t>
      </w:r>
    </w:p>
    <w:p w14:paraId="6920C2CC" w14:textId="2C9B1816"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Miller, R. F., J. C. Chambers, L. Evers, C. J. Williams, K. A. Snyder, B. A. Roundy, and F. B. Pierson. 2019. The ecology, history, ecohydrology, and management of pinyon and juniper woodlands in the great basin and northern Colorado plateau of the </w:t>
      </w:r>
      <w:r w:rsidRPr="002505DE">
        <w:rPr>
          <w:rFonts w:eastAsia="Times New Roman"/>
          <w:color w:val="222222"/>
          <w:shd w:val="clear" w:color="auto" w:fill="FFFFFF"/>
        </w:rPr>
        <w:lastRenderedPageBreak/>
        <w:t>western United States. US Forest Service</w:t>
      </w:r>
      <w:r w:rsidR="00154921">
        <w:rPr>
          <w:rFonts w:eastAsia="Times New Roman"/>
          <w:color w:val="222222"/>
          <w:shd w:val="clear" w:color="auto" w:fill="FFFFFF"/>
        </w:rPr>
        <w:t>, Rocky Mountain Research Station, Fort Collins, Colorado, USA.</w:t>
      </w:r>
    </w:p>
    <w:p w14:paraId="28DE0D4A" w14:textId="409F0D3D"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Miller, S., R. Knight, and C. Miller. 2001. Wildlife responses to pedestrians and dogs. Wildlife Society Bulletin 29:124–132.</w:t>
      </w:r>
    </w:p>
    <w:p w14:paraId="69B0890D" w14:textId="38798E8C"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Moeller A.K., P.M. Lukacs, J.S. Horne. 2018. Three novel methods to estimate abundance of unmarked animals using remote cameras. Ecosphere 9:e02331.</w:t>
      </w:r>
    </w:p>
    <w:p w14:paraId="3486A844" w14:textId="7FAF4F0C"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Moeller, A. K., and P. M. Lukacs. 2022. spaceNtime: an R package for estimating abundance of unmarked animals using camera-trap photographs. Mammalian Biology 102:581–590.</w:t>
      </w:r>
    </w:p>
    <w:p w14:paraId="2CF20BCD" w14:textId="77777777"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Moeller, A. K., S. J. Waller, N. J. DeCesare, M. C. Chitwood, and P. M. Lukacs. 2023. Best practices to account for capture probability and viewable area in camera-based abundance estimation. Remote Sensing in Ecology and Conservation 9:152–164.</w:t>
      </w:r>
    </w:p>
    <w:p w14:paraId="5870BCF5" w14:textId="161F68FD"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t xml:space="preserve">Moll, R. J., A. K. Killion, M. W. Hayward, and R. A. Montgomery. 2021. A framework for the </w:t>
      </w:r>
      <w:r>
        <w:rPr>
          <w:color w:val="222222"/>
          <w:shd w:val="clear" w:color="auto" w:fill="FFFFFF"/>
        </w:rPr>
        <w:t>E</w:t>
      </w:r>
      <w:r w:rsidRPr="00724CD0">
        <w:rPr>
          <w:color w:val="222222"/>
          <w:shd w:val="clear" w:color="auto" w:fill="FFFFFF"/>
        </w:rPr>
        <w:t>ltonian niche of humans. BioScience 71:928–941.</w:t>
      </w:r>
    </w:p>
    <w:p w14:paraId="5CBB7BCE" w14:textId="3DE869E9"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Monteith, K. L., V. C. Bleich, T. R. Stephenson, B. M. Pierce, M. M. Conner, J. G. Kie, and R. T. Bowyer. 2014. Life-history characteristics of mule deer: </w:t>
      </w:r>
      <w:r w:rsidR="00154921">
        <w:rPr>
          <w:rFonts w:eastAsia="Times New Roman"/>
          <w:color w:val="222222"/>
          <w:shd w:val="clear" w:color="auto" w:fill="FFFFFF"/>
        </w:rPr>
        <w:t>e</w:t>
      </w:r>
      <w:r w:rsidRPr="002505DE">
        <w:rPr>
          <w:rFonts w:eastAsia="Times New Roman"/>
          <w:color w:val="222222"/>
          <w:shd w:val="clear" w:color="auto" w:fill="FFFFFF"/>
        </w:rPr>
        <w:t>ffects of nutrition in a variable environment. Wildlife Monographs 1–62.</w:t>
      </w:r>
    </w:p>
    <w:p w14:paraId="1F8980DA"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Monz, C. A., C. M. Pickering, and W. L. Hadwen. 2013. Recent advances in recreation ecology and the implications of different relationships between recreation use and ecological impacts. Frontiers in Ecology and the Environment 11:441–446.</w:t>
      </w:r>
    </w:p>
    <w:p w14:paraId="7920FE10" w14:textId="176F0FCE"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Moraga, A. D., A. E. Martin, and L. Fahrig. 2019. The scale of effect of landscape context varies with the species’ response variable measured. Landscape Ecology 34:703–715.</w:t>
      </w:r>
    </w:p>
    <w:p w14:paraId="01BFA7F9" w14:textId="53739872"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Morin, D. J., J. Boulanger, R. Bischof, D. C. Lee, D. Ngoprasert, A. K. Fuller, B. McLellan, R. Steinmetz, S. Sharma, D. Garshelis, A. Gopalaswamy, M. A. Nawaz, and U. Karanth. 2022. Comparison of </w:t>
      </w:r>
      <w:r w:rsidR="008E7EE0">
        <w:rPr>
          <w:rFonts w:eastAsia="Times New Roman"/>
          <w:color w:val="222222"/>
          <w:shd w:val="clear" w:color="auto" w:fill="FFFFFF"/>
        </w:rPr>
        <w:t>m</w:t>
      </w:r>
      <w:r w:rsidRPr="002505DE">
        <w:rPr>
          <w:rFonts w:eastAsia="Times New Roman"/>
          <w:color w:val="222222"/>
          <w:shd w:val="clear" w:color="auto" w:fill="FFFFFF"/>
        </w:rPr>
        <w:t xml:space="preserve">ethods for </w:t>
      </w:r>
      <w:r w:rsidR="008E7EE0">
        <w:rPr>
          <w:rFonts w:eastAsia="Times New Roman"/>
          <w:color w:val="222222"/>
          <w:shd w:val="clear" w:color="auto" w:fill="FFFFFF"/>
        </w:rPr>
        <w:t>e</w:t>
      </w:r>
      <w:r w:rsidRPr="002505DE">
        <w:rPr>
          <w:rFonts w:eastAsia="Times New Roman"/>
          <w:color w:val="222222"/>
          <w:shd w:val="clear" w:color="auto" w:fill="FFFFFF"/>
        </w:rPr>
        <w:t xml:space="preserve">stimating </w:t>
      </w:r>
      <w:r w:rsidR="008E7EE0">
        <w:rPr>
          <w:rFonts w:eastAsia="Times New Roman"/>
          <w:color w:val="222222"/>
          <w:shd w:val="clear" w:color="auto" w:fill="FFFFFF"/>
        </w:rPr>
        <w:t>d</w:t>
      </w:r>
      <w:r w:rsidRPr="002505DE">
        <w:rPr>
          <w:rFonts w:eastAsia="Times New Roman"/>
          <w:color w:val="222222"/>
          <w:shd w:val="clear" w:color="auto" w:fill="FFFFFF"/>
        </w:rPr>
        <w:t xml:space="preserve">ensity and </w:t>
      </w:r>
      <w:r w:rsidR="008E7EE0">
        <w:rPr>
          <w:rFonts w:eastAsia="Times New Roman"/>
          <w:color w:val="222222"/>
          <w:shd w:val="clear" w:color="auto" w:fill="FFFFFF"/>
        </w:rPr>
        <w:t>p</w:t>
      </w:r>
      <w:r w:rsidRPr="002505DE">
        <w:rPr>
          <w:rFonts w:eastAsia="Times New Roman"/>
          <w:color w:val="222222"/>
          <w:shd w:val="clear" w:color="auto" w:fill="FFFFFF"/>
        </w:rPr>
        <w:t xml:space="preserve">opulation </w:t>
      </w:r>
      <w:r w:rsidR="008E7EE0">
        <w:rPr>
          <w:rFonts w:eastAsia="Times New Roman"/>
          <w:color w:val="222222"/>
          <w:shd w:val="clear" w:color="auto" w:fill="FFFFFF"/>
        </w:rPr>
        <w:t>t</w:t>
      </w:r>
      <w:r w:rsidRPr="002505DE">
        <w:rPr>
          <w:rFonts w:eastAsia="Times New Roman"/>
          <w:color w:val="222222"/>
          <w:shd w:val="clear" w:color="auto" w:fill="FFFFFF"/>
        </w:rPr>
        <w:t xml:space="preserve">rends for </w:t>
      </w:r>
      <w:r w:rsidR="008E7EE0">
        <w:rPr>
          <w:rFonts w:eastAsia="Times New Roman"/>
          <w:color w:val="222222"/>
          <w:shd w:val="clear" w:color="auto" w:fill="FFFFFF"/>
        </w:rPr>
        <w:t>l</w:t>
      </w:r>
      <w:r w:rsidRPr="002505DE">
        <w:rPr>
          <w:rFonts w:eastAsia="Times New Roman"/>
          <w:color w:val="222222"/>
          <w:shd w:val="clear" w:color="auto" w:fill="FFFFFF"/>
        </w:rPr>
        <w:t xml:space="preserve">ow-density Asian </w:t>
      </w:r>
      <w:r w:rsidR="008E7EE0">
        <w:rPr>
          <w:rFonts w:eastAsia="Times New Roman"/>
          <w:color w:val="222222"/>
          <w:shd w:val="clear" w:color="auto" w:fill="FFFFFF"/>
        </w:rPr>
        <w:t>b</w:t>
      </w:r>
      <w:r w:rsidRPr="002505DE">
        <w:rPr>
          <w:rFonts w:eastAsia="Times New Roman"/>
          <w:color w:val="222222"/>
          <w:shd w:val="clear" w:color="auto" w:fill="FFFFFF"/>
        </w:rPr>
        <w:t>ears. Global Ecology and Conservation 35:e02058.</w:t>
      </w:r>
    </w:p>
    <w:p w14:paraId="437A4642" w14:textId="011D496F" w:rsidR="00783B17" w:rsidRPr="002505DE" w:rsidRDefault="00783B17" w:rsidP="00167887">
      <w:pPr>
        <w:pStyle w:val="NormalWeb"/>
        <w:spacing w:line="480" w:lineRule="auto"/>
        <w:ind w:left="835" w:hanging="835"/>
      </w:pPr>
      <w:r>
        <w:t>Muhly, T. B., C. Semeniuk, A. Massolo, L. Hickman, and M. Musiani. 2011. Human activity helps prey win the predator-prey space race. PLOS ONE 6:</w:t>
      </w:r>
      <w:r w:rsidR="006A5ABE">
        <w:t>e17050</w:t>
      </w:r>
      <w:r>
        <w:t>.</w:t>
      </w:r>
    </w:p>
    <w:p w14:paraId="309BAE2F" w14:textId="2C1452A8"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Murray, B. D., C. R. Webster, and J. K. Bump. 2013. Broadening the ecological context of ungulate-ecosystem interactions: </w:t>
      </w:r>
      <w:r w:rsidR="008E7EE0">
        <w:rPr>
          <w:rFonts w:eastAsia="Times New Roman"/>
          <w:color w:val="222222"/>
          <w:shd w:val="clear" w:color="auto" w:fill="FFFFFF"/>
        </w:rPr>
        <w:t>t</w:t>
      </w:r>
      <w:r w:rsidRPr="002505DE">
        <w:rPr>
          <w:rFonts w:eastAsia="Times New Roman"/>
          <w:color w:val="222222"/>
          <w:shd w:val="clear" w:color="auto" w:fill="FFFFFF"/>
        </w:rPr>
        <w:t>he importance of space, seasonality, and nitrogen. Ecology 94:1317–1326.</w:t>
      </w:r>
    </w:p>
    <w:p w14:paraId="24782028" w14:textId="120EAE08"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t>Naidoo, R., and A. C. Burton. 2020. Relative effects of recreational activities on a temperate terrestrial wildlife assemblage. Conservation Science and Practice 2:</w:t>
      </w:r>
      <w:r>
        <w:rPr>
          <w:color w:val="222222"/>
          <w:shd w:val="clear" w:color="auto" w:fill="FFFFFF"/>
        </w:rPr>
        <w:t>e271</w:t>
      </w:r>
      <w:r w:rsidRPr="00724CD0">
        <w:rPr>
          <w:color w:val="222222"/>
          <w:shd w:val="clear" w:color="auto" w:fill="FFFFFF"/>
        </w:rPr>
        <w:t>.</w:t>
      </w:r>
    </w:p>
    <w:p w14:paraId="5F7619CA" w14:textId="655E43D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Nickel, B. A., J. P. Suraci, M. L. Allen, and C. C. Wilmers. 2020. Human presence and human footprint have non-equivalent effects on wildlife spatiotemporal habitat use. Biological Conservation 241:108383.</w:t>
      </w:r>
    </w:p>
    <w:p w14:paraId="50C84D9F" w14:textId="4F508034"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Nickel, B. A., J. P. Suraci, A. C. Nisi, and C. C. Wilmers. 2021. Energetics and fear of humans constrain the spatial ecology of pumas. PNAS 118:</w:t>
      </w:r>
      <w:r w:rsidR="008E7EE0">
        <w:rPr>
          <w:rFonts w:eastAsia="Times New Roman"/>
          <w:color w:val="222222"/>
          <w:shd w:val="clear" w:color="auto" w:fill="FFFFFF"/>
        </w:rPr>
        <w:t>e2004592118</w:t>
      </w:r>
      <w:r w:rsidRPr="002505DE">
        <w:rPr>
          <w:rFonts w:eastAsia="Times New Roman"/>
          <w:color w:val="222222"/>
          <w:shd w:val="clear" w:color="auto" w:fill="FFFFFF"/>
        </w:rPr>
        <w:t>.</w:t>
      </w:r>
    </w:p>
    <w:p w14:paraId="2F56B48A" w14:textId="36FDAA41"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Noonan, M. J., C. H. Fleming, T. S. Akre, J. Drescher-Lehman, E. Gurarie, R. Kays, and J. M. Calabrese. 2019. The fast and the </w:t>
      </w:r>
      <w:r w:rsidR="008E7EE0" w:rsidRPr="002505DE">
        <w:rPr>
          <w:rFonts w:eastAsia="Times New Roman"/>
          <w:color w:val="222222"/>
          <w:shd w:val="clear" w:color="auto" w:fill="FFFFFF"/>
        </w:rPr>
        <w:t>spurious:</w:t>
      </w:r>
      <w:r w:rsidRPr="002505DE">
        <w:rPr>
          <w:rFonts w:eastAsia="Times New Roman"/>
          <w:color w:val="222222"/>
          <w:shd w:val="clear" w:color="auto" w:fill="FFFFFF"/>
        </w:rPr>
        <w:t xml:space="preserve"> scale-free estimation of speed and distance traveled from animal tracking data. Movement Ecology 7:</w:t>
      </w:r>
      <w:r w:rsidR="008E7EE0">
        <w:rPr>
          <w:rFonts w:eastAsia="Times New Roman"/>
          <w:color w:val="222222"/>
          <w:shd w:val="clear" w:color="auto" w:fill="FFFFFF"/>
        </w:rPr>
        <w:t>3</w:t>
      </w:r>
      <w:r w:rsidRPr="002505DE">
        <w:rPr>
          <w:rFonts w:eastAsia="Times New Roman"/>
          <w:color w:val="222222"/>
          <w:shd w:val="clear" w:color="auto" w:fill="FFFFFF"/>
        </w:rPr>
        <w:t>5.</w:t>
      </w:r>
    </w:p>
    <w:p w14:paraId="2C58DB90" w14:textId="75CA4FFE"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Northrup, J. M., C. R. Anderson, B. D. Gerber, and G. Wittemyer. 2021. Behavioral and </w:t>
      </w:r>
      <w:r w:rsidR="008934AC">
        <w:rPr>
          <w:rFonts w:eastAsia="Times New Roman"/>
          <w:color w:val="222222"/>
          <w:shd w:val="clear" w:color="auto" w:fill="FFFFFF"/>
        </w:rPr>
        <w:t>d</w:t>
      </w:r>
      <w:r w:rsidRPr="002505DE">
        <w:rPr>
          <w:rFonts w:eastAsia="Times New Roman"/>
          <w:color w:val="222222"/>
          <w:shd w:val="clear" w:color="auto" w:fill="FFFFFF"/>
        </w:rPr>
        <w:t xml:space="preserve">emographic </w:t>
      </w:r>
      <w:r w:rsidR="008934AC">
        <w:rPr>
          <w:rFonts w:eastAsia="Times New Roman"/>
          <w:color w:val="222222"/>
          <w:shd w:val="clear" w:color="auto" w:fill="FFFFFF"/>
        </w:rPr>
        <w:t>r</w:t>
      </w:r>
      <w:r w:rsidRPr="002505DE">
        <w:rPr>
          <w:rFonts w:eastAsia="Times New Roman"/>
          <w:color w:val="222222"/>
          <w:shd w:val="clear" w:color="auto" w:fill="FFFFFF"/>
        </w:rPr>
        <w:t xml:space="preserve">esponses of </w:t>
      </w:r>
      <w:r w:rsidR="008934AC">
        <w:rPr>
          <w:rFonts w:eastAsia="Times New Roman"/>
          <w:color w:val="222222"/>
          <w:shd w:val="clear" w:color="auto" w:fill="FFFFFF"/>
        </w:rPr>
        <w:t>m</w:t>
      </w:r>
      <w:r w:rsidRPr="002505DE">
        <w:rPr>
          <w:rFonts w:eastAsia="Times New Roman"/>
          <w:color w:val="222222"/>
          <w:shd w:val="clear" w:color="auto" w:fill="FFFFFF"/>
        </w:rPr>
        <w:t xml:space="preserve">ule </w:t>
      </w:r>
      <w:r w:rsidR="008934AC">
        <w:rPr>
          <w:rFonts w:eastAsia="Times New Roman"/>
          <w:color w:val="222222"/>
          <w:shd w:val="clear" w:color="auto" w:fill="FFFFFF"/>
        </w:rPr>
        <w:t>d</w:t>
      </w:r>
      <w:r w:rsidRPr="002505DE">
        <w:rPr>
          <w:rFonts w:eastAsia="Times New Roman"/>
          <w:color w:val="222222"/>
          <w:shd w:val="clear" w:color="auto" w:fill="FFFFFF"/>
        </w:rPr>
        <w:t xml:space="preserve">eer to </w:t>
      </w:r>
      <w:r w:rsidR="008934AC">
        <w:rPr>
          <w:rFonts w:eastAsia="Times New Roman"/>
          <w:color w:val="222222"/>
          <w:shd w:val="clear" w:color="auto" w:fill="FFFFFF"/>
        </w:rPr>
        <w:t>e</w:t>
      </w:r>
      <w:r w:rsidRPr="002505DE">
        <w:rPr>
          <w:rFonts w:eastAsia="Times New Roman"/>
          <w:color w:val="222222"/>
          <w:shd w:val="clear" w:color="auto" w:fill="FFFFFF"/>
        </w:rPr>
        <w:t xml:space="preserve">nergy </w:t>
      </w:r>
      <w:r w:rsidR="008934AC">
        <w:rPr>
          <w:rFonts w:eastAsia="Times New Roman"/>
          <w:color w:val="222222"/>
          <w:shd w:val="clear" w:color="auto" w:fill="FFFFFF"/>
        </w:rPr>
        <w:t>d</w:t>
      </w:r>
      <w:r w:rsidRPr="002505DE">
        <w:rPr>
          <w:rFonts w:eastAsia="Times New Roman"/>
          <w:color w:val="222222"/>
          <w:shd w:val="clear" w:color="auto" w:fill="FFFFFF"/>
        </w:rPr>
        <w:t xml:space="preserve">evelopment on </w:t>
      </w:r>
      <w:r w:rsidR="008934AC">
        <w:rPr>
          <w:rFonts w:eastAsia="Times New Roman"/>
          <w:color w:val="222222"/>
          <w:shd w:val="clear" w:color="auto" w:fill="FFFFFF"/>
        </w:rPr>
        <w:t>w</w:t>
      </w:r>
      <w:r w:rsidRPr="002505DE">
        <w:rPr>
          <w:rFonts w:eastAsia="Times New Roman"/>
          <w:color w:val="222222"/>
          <w:shd w:val="clear" w:color="auto" w:fill="FFFFFF"/>
        </w:rPr>
        <w:t xml:space="preserve">inter </w:t>
      </w:r>
      <w:r w:rsidR="008934AC">
        <w:rPr>
          <w:rFonts w:eastAsia="Times New Roman"/>
          <w:color w:val="222222"/>
          <w:shd w:val="clear" w:color="auto" w:fill="FFFFFF"/>
        </w:rPr>
        <w:t>r</w:t>
      </w:r>
      <w:r w:rsidRPr="002505DE">
        <w:rPr>
          <w:rFonts w:eastAsia="Times New Roman"/>
          <w:color w:val="222222"/>
          <w:shd w:val="clear" w:color="auto" w:fill="FFFFFF"/>
        </w:rPr>
        <w:t>ange. Wildlife Monographs 208:1–37.</w:t>
      </w:r>
    </w:p>
    <w:p w14:paraId="582491D3" w14:textId="3438ADC4" w:rsidR="00AA5DA1" w:rsidRPr="002505DE" w:rsidRDefault="00AA5DA1" w:rsidP="00167887">
      <w:pPr>
        <w:spacing w:before="180" w:line="480" w:lineRule="auto"/>
        <w:ind w:left="835" w:hanging="835"/>
        <w:rPr>
          <w:rFonts w:eastAsia="Times New Roman"/>
        </w:rPr>
      </w:pPr>
      <w:r w:rsidRPr="00AA5DA1">
        <w:rPr>
          <w:rFonts w:eastAsia="Times New Roman"/>
        </w:rPr>
        <w:t xml:space="preserve">Oregon State University PRISM Climate Group. 2012. http://prism. oregonstate.edu. Accessed </w:t>
      </w:r>
      <w:r>
        <w:rPr>
          <w:rFonts w:eastAsia="Times New Roman"/>
        </w:rPr>
        <w:t>8 March 2024</w:t>
      </w:r>
      <w:r w:rsidRPr="00AA5DA1">
        <w:rPr>
          <w:rFonts w:eastAsia="Times New Roman"/>
        </w:rPr>
        <w:t>.</w:t>
      </w:r>
    </w:p>
    <w:p w14:paraId="67EBFD73" w14:textId="1FB1C098"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Pinheiro J, Bates D, R Core Team</w:t>
      </w:r>
      <w:r w:rsidR="008934AC">
        <w:rPr>
          <w:rFonts w:eastAsia="Times New Roman"/>
          <w:color w:val="222222"/>
          <w:shd w:val="clear" w:color="auto" w:fill="FFFFFF"/>
        </w:rPr>
        <w:t xml:space="preserve">. </w:t>
      </w:r>
      <w:r w:rsidRPr="002505DE">
        <w:rPr>
          <w:rFonts w:eastAsia="Times New Roman"/>
          <w:color w:val="222222"/>
          <w:shd w:val="clear" w:color="auto" w:fill="FFFFFF"/>
        </w:rPr>
        <w:t xml:space="preserve">2023. nlme: Linear and </w:t>
      </w:r>
      <w:r w:rsidR="008934AC">
        <w:rPr>
          <w:rFonts w:eastAsia="Times New Roman"/>
          <w:color w:val="222222"/>
          <w:shd w:val="clear" w:color="auto" w:fill="FFFFFF"/>
        </w:rPr>
        <w:t>n</w:t>
      </w:r>
      <w:r w:rsidRPr="002505DE">
        <w:rPr>
          <w:rFonts w:eastAsia="Times New Roman"/>
          <w:color w:val="222222"/>
          <w:shd w:val="clear" w:color="auto" w:fill="FFFFFF"/>
        </w:rPr>
        <w:t xml:space="preserve">onlinear </w:t>
      </w:r>
      <w:r w:rsidR="008934AC">
        <w:rPr>
          <w:rFonts w:eastAsia="Times New Roman"/>
          <w:color w:val="222222"/>
          <w:shd w:val="clear" w:color="auto" w:fill="FFFFFF"/>
        </w:rPr>
        <w:t>m</w:t>
      </w:r>
      <w:r w:rsidRPr="002505DE">
        <w:rPr>
          <w:rFonts w:eastAsia="Times New Roman"/>
          <w:color w:val="222222"/>
          <w:shd w:val="clear" w:color="auto" w:fill="FFFFFF"/>
        </w:rPr>
        <w:t xml:space="preserve">ixed </w:t>
      </w:r>
      <w:r w:rsidR="008934AC">
        <w:rPr>
          <w:rFonts w:eastAsia="Times New Roman"/>
          <w:color w:val="222222"/>
          <w:shd w:val="clear" w:color="auto" w:fill="FFFFFF"/>
        </w:rPr>
        <w:t>e</w:t>
      </w:r>
      <w:r w:rsidRPr="002505DE">
        <w:rPr>
          <w:rFonts w:eastAsia="Times New Roman"/>
          <w:color w:val="222222"/>
          <w:shd w:val="clear" w:color="auto" w:fill="FFFFFF"/>
        </w:rPr>
        <w:t xml:space="preserve">ffects </w:t>
      </w:r>
      <w:r w:rsidR="008934AC">
        <w:rPr>
          <w:rFonts w:eastAsia="Times New Roman"/>
          <w:color w:val="222222"/>
          <w:shd w:val="clear" w:color="auto" w:fill="FFFFFF"/>
        </w:rPr>
        <w:t>m</w:t>
      </w:r>
      <w:r w:rsidRPr="002505DE">
        <w:rPr>
          <w:rFonts w:eastAsia="Times New Roman"/>
          <w:color w:val="222222"/>
          <w:shd w:val="clear" w:color="auto" w:fill="FFFFFF"/>
        </w:rPr>
        <w:t>odels. R package version 3.1-162</w:t>
      </w:r>
      <w:r w:rsidR="008934AC">
        <w:rPr>
          <w:rFonts w:eastAsia="Times New Roman"/>
          <w:color w:val="222222"/>
          <w:shd w:val="clear" w:color="auto" w:fill="FFFFFF"/>
        </w:rPr>
        <w:t>.</w:t>
      </w:r>
    </w:p>
    <w:p w14:paraId="63671252" w14:textId="6E31011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Phillips, G. E., and A. W. Alldredge. 2000. Reproductive </w:t>
      </w:r>
      <w:r w:rsidR="008934AC">
        <w:rPr>
          <w:rFonts w:eastAsia="Times New Roman"/>
          <w:color w:val="222222"/>
          <w:shd w:val="clear" w:color="auto" w:fill="FFFFFF"/>
        </w:rPr>
        <w:t>s</w:t>
      </w:r>
      <w:r w:rsidRPr="002505DE">
        <w:rPr>
          <w:rFonts w:eastAsia="Times New Roman"/>
          <w:color w:val="222222"/>
          <w:shd w:val="clear" w:color="auto" w:fill="FFFFFF"/>
        </w:rPr>
        <w:t xml:space="preserve">uccess of </w:t>
      </w:r>
      <w:r w:rsidR="008934AC">
        <w:rPr>
          <w:rFonts w:eastAsia="Times New Roman"/>
          <w:color w:val="222222"/>
          <w:shd w:val="clear" w:color="auto" w:fill="FFFFFF"/>
        </w:rPr>
        <w:t>e</w:t>
      </w:r>
      <w:r w:rsidRPr="002505DE">
        <w:rPr>
          <w:rFonts w:eastAsia="Times New Roman"/>
          <w:color w:val="222222"/>
          <w:shd w:val="clear" w:color="auto" w:fill="FFFFFF"/>
        </w:rPr>
        <w:t xml:space="preserve">lk </w:t>
      </w:r>
      <w:r w:rsidR="008934AC">
        <w:rPr>
          <w:rFonts w:eastAsia="Times New Roman"/>
          <w:color w:val="222222"/>
          <w:shd w:val="clear" w:color="auto" w:fill="FFFFFF"/>
        </w:rPr>
        <w:t>f</w:t>
      </w:r>
      <w:r w:rsidRPr="002505DE">
        <w:rPr>
          <w:rFonts w:eastAsia="Times New Roman"/>
          <w:color w:val="222222"/>
          <w:shd w:val="clear" w:color="auto" w:fill="FFFFFF"/>
        </w:rPr>
        <w:t xml:space="preserve">ollowing </w:t>
      </w:r>
      <w:r w:rsidR="008934AC">
        <w:rPr>
          <w:rFonts w:eastAsia="Times New Roman"/>
          <w:color w:val="222222"/>
          <w:shd w:val="clear" w:color="auto" w:fill="FFFFFF"/>
        </w:rPr>
        <w:t>d</w:t>
      </w:r>
      <w:r w:rsidRPr="002505DE">
        <w:rPr>
          <w:rFonts w:eastAsia="Times New Roman"/>
          <w:color w:val="222222"/>
          <w:shd w:val="clear" w:color="auto" w:fill="FFFFFF"/>
        </w:rPr>
        <w:t xml:space="preserve">isturbance by </w:t>
      </w:r>
      <w:r w:rsidR="008934AC">
        <w:rPr>
          <w:rFonts w:eastAsia="Times New Roman"/>
          <w:color w:val="222222"/>
          <w:shd w:val="clear" w:color="auto" w:fill="FFFFFF"/>
        </w:rPr>
        <w:t>h</w:t>
      </w:r>
      <w:r w:rsidRPr="002505DE">
        <w:rPr>
          <w:rFonts w:eastAsia="Times New Roman"/>
          <w:color w:val="222222"/>
          <w:shd w:val="clear" w:color="auto" w:fill="FFFFFF"/>
        </w:rPr>
        <w:t xml:space="preserve">umans during </w:t>
      </w:r>
      <w:r w:rsidR="008934AC">
        <w:rPr>
          <w:rFonts w:eastAsia="Times New Roman"/>
          <w:color w:val="222222"/>
          <w:shd w:val="clear" w:color="auto" w:fill="FFFFFF"/>
        </w:rPr>
        <w:t>c</w:t>
      </w:r>
      <w:r w:rsidRPr="002505DE">
        <w:rPr>
          <w:rFonts w:eastAsia="Times New Roman"/>
          <w:color w:val="222222"/>
          <w:shd w:val="clear" w:color="auto" w:fill="FFFFFF"/>
        </w:rPr>
        <w:t xml:space="preserve">alving </w:t>
      </w:r>
      <w:r w:rsidR="008934AC">
        <w:rPr>
          <w:rFonts w:eastAsia="Times New Roman"/>
          <w:color w:val="222222"/>
          <w:shd w:val="clear" w:color="auto" w:fill="FFFFFF"/>
        </w:rPr>
        <w:t>s</w:t>
      </w:r>
      <w:r w:rsidRPr="002505DE">
        <w:rPr>
          <w:rFonts w:eastAsia="Times New Roman"/>
          <w:color w:val="222222"/>
          <w:shd w:val="clear" w:color="auto" w:fill="FFFFFF"/>
        </w:rPr>
        <w:t>eason. The Journal of Wildlife Management 64:521–530.</w:t>
      </w:r>
    </w:p>
    <w:p w14:paraId="0436C310" w14:textId="77777777"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lastRenderedPageBreak/>
        <w:t>Price, M. V., E. H. Strombom, and D. T. Blumstein. 2014. Human activity affects the perception of risk by mule deer. Current Zoology 60:693–699.</w:t>
      </w:r>
    </w:p>
    <w:p w14:paraId="3DAA68D6" w14:textId="756A6370" w:rsidR="00F87717" w:rsidRPr="002505DE" w:rsidRDefault="00F87717" w:rsidP="00167887">
      <w:pPr>
        <w:pStyle w:val="NormalWeb"/>
        <w:spacing w:line="480" w:lineRule="auto"/>
        <w:ind w:left="835" w:hanging="835"/>
      </w:pPr>
      <w:r>
        <w:t>Reed, S. E., and A. M. Merenlender. 2008. Quiet, Nonconsumptive Recreation Reduces Protected Area Effectiveness. Conservation Letters 1:146–154.</w:t>
      </w:r>
    </w:p>
    <w:p w14:paraId="43E5E62C" w14:textId="45164559"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Robb, B., Q. Huang, J. O. Sexton, D. Stoner, and P. Leimgruber. 2019. Environmental </w:t>
      </w:r>
      <w:r w:rsidR="008934AC">
        <w:rPr>
          <w:rFonts w:eastAsia="Times New Roman"/>
          <w:color w:val="222222"/>
          <w:shd w:val="clear" w:color="auto" w:fill="FFFFFF"/>
        </w:rPr>
        <w:t>d</w:t>
      </w:r>
      <w:r w:rsidRPr="002505DE">
        <w:rPr>
          <w:rFonts w:eastAsia="Times New Roman"/>
          <w:color w:val="222222"/>
          <w:shd w:val="clear" w:color="auto" w:fill="FFFFFF"/>
        </w:rPr>
        <w:t xml:space="preserve">ifferences between </w:t>
      </w:r>
      <w:r w:rsidR="008934AC">
        <w:rPr>
          <w:rFonts w:eastAsia="Times New Roman"/>
          <w:color w:val="222222"/>
          <w:shd w:val="clear" w:color="auto" w:fill="FFFFFF"/>
        </w:rPr>
        <w:t>m</w:t>
      </w:r>
      <w:r w:rsidRPr="002505DE">
        <w:rPr>
          <w:rFonts w:eastAsia="Times New Roman"/>
          <w:color w:val="222222"/>
          <w:shd w:val="clear" w:color="auto" w:fill="FFFFFF"/>
        </w:rPr>
        <w:t xml:space="preserve">igratory and </w:t>
      </w:r>
      <w:r w:rsidR="008934AC">
        <w:rPr>
          <w:rFonts w:eastAsia="Times New Roman"/>
          <w:color w:val="222222"/>
          <w:shd w:val="clear" w:color="auto" w:fill="FFFFFF"/>
        </w:rPr>
        <w:t>r</w:t>
      </w:r>
      <w:r w:rsidRPr="002505DE">
        <w:rPr>
          <w:rFonts w:eastAsia="Times New Roman"/>
          <w:color w:val="222222"/>
          <w:shd w:val="clear" w:color="auto" w:fill="FFFFFF"/>
        </w:rPr>
        <w:t xml:space="preserve">esident </w:t>
      </w:r>
      <w:r w:rsidR="008934AC">
        <w:rPr>
          <w:rFonts w:eastAsia="Times New Roman"/>
          <w:color w:val="222222"/>
          <w:shd w:val="clear" w:color="auto" w:fill="FFFFFF"/>
        </w:rPr>
        <w:t>u</w:t>
      </w:r>
      <w:r w:rsidRPr="002505DE">
        <w:rPr>
          <w:rFonts w:eastAsia="Times New Roman"/>
          <w:color w:val="222222"/>
          <w:shd w:val="clear" w:color="auto" w:fill="FFFFFF"/>
        </w:rPr>
        <w:t xml:space="preserve">ngulates — </w:t>
      </w:r>
      <w:r w:rsidR="008934AC">
        <w:rPr>
          <w:rFonts w:eastAsia="Times New Roman"/>
          <w:color w:val="222222"/>
          <w:shd w:val="clear" w:color="auto" w:fill="FFFFFF"/>
        </w:rPr>
        <w:t>p</w:t>
      </w:r>
      <w:r w:rsidRPr="002505DE">
        <w:rPr>
          <w:rFonts w:eastAsia="Times New Roman"/>
          <w:color w:val="222222"/>
          <w:shd w:val="clear" w:color="auto" w:fill="FFFFFF"/>
        </w:rPr>
        <w:t xml:space="preserve">redicting </w:t>
      </w:r>
      <w:r w:rsidR="008934AC">
        <w:rPr>
          <w:rFonts w:eastAsia="Times New Roman"/>
          <w:color w:val="222222"/>
          <w:shd w:val="clear" w:color="auto" w:fill="FFFFFF"/>
        </w:rPr>
        <w:t>m</w:t>
      </w:r>
      <w:r w:rsidRPr="002505DE">
        <w:rPr>
          <w:rFonts w:eastAsia="Times New Roman"/>
          <w:color w:val="222222"/>
          <w:shd w:val="clear" w:color="auto" w:fill="FFFFFF"/>
        </w:rPr>
        <w:t xml:space="preserve">ovement </w:t>
      </w:r>
      <w:r w:rsidR="008934AC">
        <w:rPr>
          <w:rFonts w:eastAsia="Times New Roman"/>
          <w:color w:val="222222"/>
          <w:shd w:val="clear" w:color="auto" w:fill="FFFFFF"/>
        </w:rPr>
        <w:t>s</w:t>
      </w:r>
      <w:r w:rsidRPr="002505DE">
        <w:rPr>
          <w:rFonts w:eastAsia="Times New Roman"/>
          <w:color w:val="222222"/>
          <w:shd w:val="clear" w:color="auto" w:fill="FFFFFF"/>
        </w:rPr>
        <w:t xml:space="preserve">trategies in Rocky Mountain </w:t>
      </w:r>
      <w:r w:rsidR="008934AC">
        <w:rPr>
          <w:rFonts w:eastAsia="Times New Roman"/>
          <w:color w:val="222222"/>
          <w:shd w:val="clear" w:color="auto" w:fill="FFFFFF"/>
        </w:rPr>
        <w:t>m</w:t>
      </w:r>
      <w:r w:rsidRPr="002505DE">
        <w:rPr>
          <w:rFonts w:eastAsia="Times New Roman"/>
          <w:color w:val="222222"/>
          <w:shd w:val="clear" w:color="auto" w:fill="FFFFFF"/>
        </w:rPr>
        <w:t xml:space="preserve">ule </w:t>
      </w:r>
      <w:r w:rsidR="008934AC">
        <w:rPr>
          <w:rFonts w:eastAsia="Times New Roman"/>
          <w:color w:val="222222"/>
          <w:shd w:val="clear" w:color="auto" w:fill="FFFFFF"/>
        </w:rPr>
        <w:t>d</w:t>
      </w:r>
      <w:r w:rsidRPr="002505DE">
        <w:rPr>
          <w:rFonts w:eastAsia="Times New Roman"/>
          <w:color w:val="222222"/>
          <w:shd w:val="clear" w:color="auto" w:fill="FFFFFF"/>
        </w:rPr>
        <w:t>eer (</w:t>
      </w:r>
      <w:r w:rsidRPr="002505DE">
        <w:rPr>
          <w:rFonts w:eastAsia="Times New Roman"/>
          <w:i/>
          <w:iCs/>
          <w:color w:val="222222"/>
          <w:shd w:val="clear" w:color="auto" w:fill="FFFFFF"/>
        </w:rPr>
        <w:t>Odocoileus hemionus</w:t>
      </w:r>
      <w:r w:rsidRPr="002505DE">
        <w:rPr>
          <w:rFonts w:eastAsia="Times New Roman"/>
          <w:color w:val="222222"/>
          <w:shd w:val="clear" w:color="auto" w:fill="FFFFFF"/>
        </w:rPr>
        <w:t>). Remote Sensing 11:</w:t>
      </w:r>
      <w:r w:rsidR="008934AC">
        <w:rPr>
          <w:rFonts w:eastAsia="Times New Roman"/>
          <w:color w:val="222222"/>
          <w:shd w:val="clear" w:color="auto" w:fill="FFFFFF"/>
        </w:rPr>
        <w:t>1980</w:t>
      </w:r>
      <w:r w:rsidRPr="002505DE">
        <w:rPr>
          <w:rFonts w:eastAsia="Times New Roman"/>
          <w:color w:val="222222"/>
          <w:shd w:val="clear" w:color="auto" w:fill="FFFFFF"/>
        </w:rPr>
        <w:t>.</w:t>
      </w:r>
    </w:p>
    <w:p w14:paraId="65BC0A03"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Romme, W. H., C. D. Allen, J. D. Bailey, W. L. Baker, B. T. Bestelmeyer, P. M. Brown, K. S. Eisenhart, M. L. Floyd, D. W. Huffman, B. F. Jacobs, R. F. Miller, E. H. Muldavin, T. W. Swetnam, R. J. Tausch, and P. J. Weisberg. 2009. Historical and modern disturbance regimes, stand structures, and landscape dynamics in piñon-juniper vegetation of the western United States. Rangeland Ecology and Management 62:203–222.</w:t>
      </w:r>
    </w:p>
    <w:p w14:paraId="79D901BC"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Rosenzweig, M. L. 1981. A Theory of Habitat Selection. Ecology 62:327–335.</w:t>
      </w:r>
    </w:p>
    <w:p w14:paraId="152471AD" w14:textId="63DDC3FE"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Santini, G., M. Abolaffio, F. Ossi, B. Franzetti, F. Cagnacci, and S. Focardi. 2022. Population assessment without individual identification using camera-traps: </w:t>
      </w:r>
      <w:r w:rsidR="008934AC">
        <w:rPr>
          <w:rFonts w:eastAsia="Times New Roman"/>
          <w:color w:val="222222"/>
          <w:shd w:val="clear" w:color="auto" w:fill="FFFFFF"/>
        </w:rPr>
        <w:t xml:space="preserve">a </w:t>
      </w:r>
      <w:r w:rsidRPr="002505DE">
        <w:rPr>
          <w:rFonts w:eastAsia="Times New Roman"/>
          <w:color w:val="222222"/>
          <w:shd w:val="clear" w:color="auto" w:fill="FFFFFF"/>
        </w:rPr>
        <w:t>comparison of four methods. Basic and Applied Ecology 61:68–81.</w:t>
      </w:r>
    </w:p>
    <w:p w14:paraId="3229AE60" w14:textId="067B486A" w:rsidR="002505DE" w:rsidRPr="002505DE" w:rsidRDefault="002505DE" w:rsidP="00167887">
      <w:pPr>
        <w:spacing w:before="180" w:after="200" w:line="480" w:lineRule="auto"/>
        <w:ind w:left="835" w:hanging="835"/>
        <w:rPr>
          <w:rFonts w:eastAsia="Times New Roman"/>
        </w:rPr>
      </w:pPr>
      <w:r w:rsidRPr="002505DE">
        <w:rPr>
          <w:rFonts w:eastAsia="Times New Roman"/>
          <w:color w:val="212121"/>
        </w:rPr>
        <w:lastRenderedPageBreak/>
        <w:t xml:space="preserve">Sawyer, H., R. M. Nielson, F. Lindzey, and L. L. McDonald. 2006. Winter </w:t>
      </w:r>
      <w:r w:rsidR="008934AC">
        <w:rPr>
          <w:rFonts w:eastAsia="Times New Roman"/>
          <w:color w:val="212121"/>
        </w:rPr>
        <w:t>h</w:t>
      </w:r>
      <w:r w:rsidRPr="002505DE">
        <w:rPr>
          <w:rFonts w:eastAsia="Times New Roman"/>
          <w:color w:val="212121"/>
        </w:rPr>
        <w:t xml:space="preserve">abitat </w:t>
      </w:r>
      <w:r w:rsidR="008934AC">
        <w:rPr>
          <w:rFonts w:eastAsia="Times New Roman"/>
          <w:color w:val="212121"/>
        </w:rPr>
        <w:t>s</w:t>
      </w:r>
      <w:r w:rsidRPr="002505DE">
        <w:rPr>
          <w:rFonts w:eastAsia="Times New Roman"/>
          <w:color w:val="212121"/>
        </w:rPr>
        <w:t xml:space="preserve">election of </w:t>
      </w:r>
      <w:r w:rsidR="008934AC">
        <w:rPr>
          <w:rFonts w:eastAsia="Times New Roman"/>
          <w:color w:val="212121"/>
        </w:rPr>
        <w:t>m</w:t>
      </w:r>
      <w:r w:rsidRPr="002505DE">
        <w:rPr>
          <w:rFonts w:eastAsia="Times New Roman"/>
          <w:color w:val="212121"/>
        </w:rPr>
        <w:t xml:space="preserve">ule </w:t>
      </w:r>
      <w:r w:rsidR="008934AC">
        <w:rPr>
          <w:rFonts w:eastAsia="Times New Roman"/>
          <w:color w:val="212121"/>
        </w:rPr>
        <w:t>d</w:t>
      </w:r>
      <w:r w:rsidRPr="002505DE">
        <w:rPr>
          <w:rFonts w:eastAsia="Times New Roman"/>
          <w:color w:val="212121"/>
        </w:rPr>
        <w:t xml:space="preserve">eer </w:t>
      </w:r>
      <w:r w:rsidR="008934AC">
        <w:rPr>
          <w:rFonts w:eastAsia="Times New Roman"/>
          <w:color w:val="212121"/>
        </w:rPr>
        <w:t>b</w:t>
      </w:r>
      <w:r w:rsidRPr="002505DE">
        <w:rPr>
          <w:rFonts w:eastAsia="Times New Roman"/>
          <w:color w:val="212121"/>
        </w:rPr>
        <w:t xml:space="preserve">efore and </w:t>
      </w:r>
      <w:r w:rsidR="008934AC">
        <w:rPr>
          <w:rFonts w:eastAsia="Times New Roman"/>
          <w:color w:val="212121"/>
        </w:rPr>
        <w:t>d</w:t>
      </w:r>
      <w:r w:rsidRPr="002505DE">
        <w:rPr>
          <w:rFonts w:eastAsia="Times New Roman"/>
          <w:color w:val="212121"/>
        </w:rPr>
        <w:t xml:space="preserve">uring </w:t>
      </w:r>
      <w:r w:rsidR="008934AC">
        <w:rPr>
          <w:rFonts w:eastAsia="Times New Roman"/>
          <w:color w:val="212121"/>
        </w:rPr>
        <w:t>d</w:t>
      </w:r>
      <w:r w:rsidRPr="002505DE">
        <w:rPr>
          <w:rFonts w:eastAsia="Times New Roman"/>
          <w:color w:val="212121"/>
        </w:rPr>
        <w:t xml:space="preserve">evelopment of a </w:t>
      </w:r>
      <w:r w:rsidR="008934AC">
        <w:rPr>
          <w:rFonts w:eastAsia="Times New Roman"/>
          <w:color w:val="212121"/>
        </w:rPr>
        <w:t>n</w:t>
      </w:r>
      <w:r w:rsidRPr="002505DE">
        <w:rPr>
          <w:rFonts w:eastAsia="Times New Roman"/>
          <w:color w:val="212121"/>
        </w:rPr>
        <w:t xml:space="preserve">atural </w:t>
      </w:r>
      <w:r w:rsidR="008934AC">
        <w:rPr>
          <w:rFonts w:eastAsia="Times New Roman"/>
          <w:color w:val="212121"/>
        </w:rPr>
        <w:t>g</w:t>
      </w:r>
      <w:r w:rsidRPr="002505DE">
        <w:rPr>
          <w:rFonts w:eastAsia="Times New Roman"/>
          <w:color w:val="212121"/>
        </w:rPr>
        <w:t xml:space="preserve">as </w:t>
      </w:r>
      <w:r w:rsidR="008934AC">
        <w:rPr>
          <w:rFonts w:eastAsia="Times New Roman"/>
          <w:color w:val="212121"/>
        </w:rPr>
        <w:t>f</w:t>
      </w:r>
      <w:r w:rsidRPr="002505DE">
        <w:rPr>
          <w:rFonts w:eastAsia="Times New Roman"/>
          <w:color w:val="212121"/>
        </w:rPr>
        <w:t>ield. Journal of Wildlife Management 70:396–403.</w:t>
      </w:r>
    </w:p>
    <w:p w14:paraId="04135905" w14:textId="069A933B" w:rsidR="002505DE" w:rsidRPr="002505DE" w:rsidRDefault="002505DE" w:rsidP="00167887">
      <w:pPr>
        <w:spacing w:after="200" w:line="480" w:lineRule="auto"/>
        <w:ind w:left="835" w:right="-540" w:hanging="835"/>
        <w:rPr>
          <w:rFonts w:eastAsia="Times New Roman"/>
        </w:rPr>
      </w:pPr>
      <w:r w:rsidRPr="002505DE">
        <w:rPr>
          <w:rFonts w:eastAsia="Times New Roman"/>
          <w:color w:val="000000"/>
        </w:rPr>
        <w:t>Sawyer, H., N. M. Korfanta, R. M. Nielson, K. L. Monteith, and D. Strickland. 2017. Mule deer and energy development—</w:t>
      </w:r>
      <w:r w:rsidR="008934AC">
        <w:rPr>
          <w:rFonts w:eastAsia="Times New Roman"/>
          <w:color w:val="000000"/>
        </w:rPr>
        <w:t>l</w:t>
      </w:r>
      <w:r w:rsidRPr="002505DE">
        <w:rPr>
          <w:rFonts w:eastAsia="Times New Roman"/>
          <w:color w:val="000000"/>
        </w:rPr>
        <w:t>ong-term trends of habituation and abundance. Global Change Biology 23:4521–4529.</w:t>
      </w:r>
    </w:p>
    <w:p w14:paraId="754AB482" w14:textId="008BC890" w:rsidR="002505DE" w:rsidRDefault="002505DE" w:rsidP="00167887">
      <w:pPr>
        <w:spacing w:before="180" w:line="480" w:lineRule="auto"/>
        <w:ind w:left="835" w:hanging="835"/>
        <w:rPr>
          <w:rFonts w:eastAsia="Times New Roman"/>
          <w:color w:val="212121"/>
        </w:rPr>
      </w:pPr>
      <w:r w:rsidRPr="002505DE">
        <w:rPr>
          <w:rFonts w:eastAsia="Times New Roman"/>
          <w:color w:val="212121"/>
        </w:rPr>
        <w:t xml:space="preserve">Schmitz, O. J., J. H. Grabowski, B. L. Peckarsky, E. L. Preisser, G. C. Trussel, and J. R. Vonesh. 2008. From </w:t>
      </w:r>
      <w:r w:rsidR="008934AC">
        <w:rPr>
          <w:rFonts w:eastAsia="Times New Roman"/>
          <w:color w:val="212121"/>
        </w:rPr>
        <w:t>i</w:t>
      </w:r>
      <w:r w:rsidRPr="002505DE">
        <w:rPr>
          <w:rFonts w:eastAsia="Times New Roman"/>
          <w:color w:val="212121"/>
        </w:rPr>
        <w:t xml:space="preserve">ndividuals </w:t>
      </w:r>
      <w:r w:rsidR="008934AC">
        <w:rPr>
          <w:rFonts w:eastAsia="Times New Roman"/>
          <w:color w:val="212121"/>
        </w:rPr>
        <w:t>t</w:t>
      </w:r>
      <w:r w:rsidRPr="002505DE">
        <w:rPr>
          <w:rFonts w:eastAsia="Times New Roman"/>
          <w:color w:val="212121"/>
        </w:rPr>
        <w:t xml:space="preserve">o </w:t>
      </w:r>
      <w:r w:rsidR="008934AC">
        <w:rPr>
          <w:rFonts w:eastAsia="Times New Roman"/>
          <w:color w:val="212121"/>
        </w:rPr>
        <w:t>e</w:t>
      </w:r>
      <w:r w:rsidRPr="002505DE">
        <w:rPr>
          <w:rFonts w:eastAsia="Times New Roman"/>
          <w:color w:val="212121"/>
        </w:rPr>
        <w:t xml:space="preserve">cosystem </w:t>
      </w:r>
      <w:r w:rsidR="008934AC">
        <w:rPr>
          <w:rFonts w:eastAsia="Times New Roman"/>
          <w:color w:val="212121"/>
        </w:rPr>
        <w:t>f</w:t>
      </w:r>
      <w:r w:rsidRPr="002505DE">
        <w:rPr>
          <w:rFonts w:eastAsia="Times New Roman"/>
          <w:color w:val="212121"/>
        </w:rPr>
        <w:t xml:space="preserve">unction: </w:t>
      </w:r>
      <w:r w:rsidR="008934AC">
        <w:rPr>
          <w:rFonts w:eastAsia="Times New Roman"/>
          <w:color w:val="212121"/>
        </w:rPr>
        <w:t>t</w:t>
      </w:r>
      <w:r w:rsidRPr="002505DE">
        <w:rPr>
          <w:rFonts w:eastAsia="Times New Roman"/>
          <w:color w:val="212121"/>
        </w:rPr>
        <w:t xml:space="preserve">oward an </w:t>
      </w:r>
      <w:r w:rsidR="008934AC">
        <w:rPr>
          <w:rFonts w:eastAsia="Times New Roman"/>
          <w:color w:val="212121"/>
        </w:rPr>
        <w:t>integration of evolutionary and ecosystem e</w:t>
      </w:r>
      <w:r w:rsidRPr="002505DE">
        <w:rPr>
          <w:rFonts w:eastAsia="Times New Roman"/>
          <w:color w:val="212121"/>
        </w:rPr>
        <w:t>cology</w:t>
      </w:r>
      <w:r w:rsidR="008934AC">
        <w:rPr>
          <w:rFonts w:eastAsia="Times New Roman"/>
          <w:color w:val="212121"/>
        </w:rPr>
        <w:t>. Ecology</w:t>
      </w:r>
      <w:r w:rsidRPr="002505DE">
        <w:rPr>
          <w:rFonts w:eastAsia="Times New Roman"/>
          <w:color w:val="212121"/>
        </w:rPr>
        <w:t xml:space="preserve"> 89:2436–2445.</w:t>
      </w:r>
    </w:p>
    <w:p w14:paraId="7EFD8283" w14:textId="4BB7F9C4"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t xml:space="preserve">Sévêque, A., L. K. Gentle, J. V. López-Bao, R. W. Yarnell, and A. Uzal. 2020. Human disturbance has contrasting effects on niche partitioning within carnivore communities. Biological Reviews </w:t>
      </w:r>
      <w:r>
        <w:rPr>
          <w:color w:val="222222"/>
          <w:shd w:val="clear" w:color="auto" w:fill="FFFFFF"/>
        </w:rPr>
        <w:t>2020:000-000</w:t>
      </w:r>
      <w:r w:rsidRPr="00724CD0">
        <w:rPr>
          <w:color w:val="222222"/>
          <w:shd w:val="clear" w:color="auto" w:fill="FFFFFF"/>
        </w:rPr>
        <w:t>.</w:t>
      </w:r>
    </w:p>
    <w:p w14:paraId="4DFBD90F" w14:textId="45720E89"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Shively, K. J., W. A. Alldredge, and G. E. Phillips. 2005. Elk </w:t>
      </w:r>
      <w:r w:rsidR="008934AC">
        <w:rPr>
          <w:rFonts w:eastAsia="Times New Roman"/>
          <w:color w:val="212121"/>
        </w:rPr>
        <w:t>r</w:t>
      </w:r>
      <w:r w:rsidRPr="002505DE">
        <w:rPr>
          <w:rFonts w:eastAsia="Times New Roman"/>
          <w:color w:val="212121"/>
        </w:rPr>
        <w:t xml:space="preserve">eproductive </w:t>
      </w:r>
      <w:r w:rsidR="008934AC">
        <w:rPr>
          <w:rFonts w:eastAsia="Times New Roman"/>
          <w:color w:val="212121"/>
        </w:rPr>
        <w:t>r</w:t>
      </w:r>
      <w:r w:rsidRPr="002505DE">
        <w:rPr>
          <w:rFonts w:eastAsia="Times New Roman"/>
          <w:color w:val="212121"/>
        </w:rPr>
        <w:t xml:space="preserve">esponse </w:t>
      </w:r>
      <w:r w:rsidR="008934AC">
        <w:rPr>
          <w:rFonts w:eastAsia="Times New Roman"/>
          <w:color w:val="212121"/>
        </w:rPr>
        <w:t>t</w:t>
      </w:r>
      <w:r w:rsidRPr="002505DE">
        <w:rPr>
          <w:rFonts w:eastAsia="Times New Roman"/>
          <w:color w:val="212121"/>
        </w:rPr>
        <w:t xml:space="preserve">o </w:t>
      </w:r>
      <w:r w:rsidR="008934AC">
        <w:rPr>
          <w:rFonts w:eastAsia="Times New Roman"/>
          <w:color w:val="212121"/>
        </w:rPr>
        <w:t>r</w:t>
      </w:r>
      <w:r w:rsidRPr="002505DE">
        <w:rPr>
          <w:rFonts w:eastAsia="Times New Roman"/>
          <w:color w:val="212121"/>
        </w:rPr>
        <w:t xml:space="preserve">emoval of </w:t>
      </w:r>
      <w:r w:rsidR="008934AC">
        <w:rPr>
          <w:rFonts w:eastAsia="Times New Roman"/>
          <w:color w:val="212121"/>
        </w:rPr>
        <w:t>c</w:t>
      </w:r>
      <w:r w:rsidRPr="002505DE">
        <w:rPr>
          <w:rFonts w:eastAsia="Times New Roman"/>
          <w:color w:val="212121"/>
        </w:rPr>
        <w:t xml:space="preserve">alving </w:t>
      </w:r>
      <w:r w:rsidR="008934AC">
        <w:rPr>
          <w:rFonts w:eastAsia="Times New Roman"/>
          <w:color w:val="212121"/>
        </w:rPr>
        <w:t>s</w:t>
      </w:r>
      <w:r w:rsidRPr="002505DE">
        <w:rPr>
          <w:rFonts w:eastAsia="Times New Roman"/>
          <w:color w:val="212121"/>
        </w:rPr>
        <w:t xml:space="preserve">eason </w:t>
      </w:r>
      <w:r w:rsidR="008934AC">
        <w:rPr>
          <w:rFonts w:eastAsia="Times New Roman"/>
          <w:color w:val="212121"/>
        </w:rPr>
        <w:t>d</w:t>
      </w:r>
      <w:r w:rsidRPr="002505DE">
        <w:rPr>
          <w:rFonts w:eastAsia="Times New Roman"/>
          <w:color w:val="212121"/>
        </w:rPr>
        <w:t xml:space="preserve">isturbance </w:t>
      </w:r>
      <w:r w:rsidR="008934AC">
        <w:rPr>
          <w:rFonts w:eastAsia="Times New Roman"/>
          <w:color w:val="212121"/>
        </w:rPr>
        <w:t>b</w:t>
      </w:r>
      <w:r w:rsidRPr="002505DE">
        <w:rPr>
          <w:rFonts w:eastAsia="Times New Roman"/>
          <w:color w:val="212121"/>
        </w:rPr>
        <w:t xml:space="preserve">y </w:t>
      </w:r>
      <w:r w:rsidR="008934AC">
        <w:rPr>
          <w:rFonts w:eastAsia="Times New Roman"/>
          <w:color w:val="212121"/>
        </w:rPr>
        <w:t>h</w:t>
      </w:r>
      <w:r w:rsidRPr="002505DE">
        <w:rPr>
          <w:rFonts w:eastAsia="Times New Roman"/>
          <w:color w:val="212121"/>
        </w:rPr>
        <w:t>umans. Journal of Wildlife Management 69:1073–1080.</w:t>
      </w:r>
    </w:p>
    <w:p w14:paraId="51C2FBC6" w14:textId="24FF0F89" w:rsidR="002505DE" w:rsidRPr="002505DE" w:rsidRDefault="002505DE" w:rsidP="00167887">
      <w:pPr>
        <w:spacing w:before="180" w:after="200" w:line="480" w:lineRule="auto"/>
        <w:ind w:left="835" w:hanging="835"/>
        <w:rPr>
          <w:rFonts w:eastAsia="Times New Roman"/>
        </w:rPr>
      </w:pPr>
      <w:r w:rsidRPr="002505DE">
        <w:rPr>
          <w:rFonts w:eastAsia="Times New Roman"/>
          <w:color w:val="212121"/>
        </w:rPr>
        <w:t xml:space="preserve">Short, H. L., W. Evans, and E. L. Boeker. 1977. The </w:t>
      </w:r>
      <w:r w:rsidR="00B71A0C">
        <w:rPr>
          <w:rFonts w:eastAsia="Times New Roman"/>
          <w:color w:val="212121"/>
        </w:rPr>
        <w:t>u</w:t>
      </w:r>
      <w:r w:rsidRPr="002505DE">
        <w:rPr>
          <w:rFonts w:eastAsia="Times New Roman"/>
          <w:color w:val="212121"/>
        </w:rPr>
        <w:t xml:space="preserve">se of </w:t>
      </w:r>
      <w:r w:rsidR="00B71A0C">
        <w:rPr>
          <w:rFonts w:eastAsia="Times New Roman"/>
          <w:color w:val="212121"/>
        </w:rPr>
        <w:t>n</w:t>
      </w:r>
      <w:r w:rsidRPr="002505DE">
        <w:rPr>
          <w:rFonts w:eastAsia="Times New Roman"/>
          <w:color w:val="212121"/>
        </w:rPr>
        <w:t xml:space="preserve">atural and </w:t>
      </w:r>
      <w:r w:rsidR="00B71A0C">
        <w:rPr>
          <w:rFonts w:eastAsia="Times New Roman"/>
          <w:color w:val="212121"/>
        </w:rPr>
        <w:t>m</w:t>
      </w:r>
      <w:r w:rsidRPr="002505DE">
        <w:rPr>
          <w:rFonts w:eastAsia="Times New Roman"/>
          <w:color w:val="212121"/>
        </w:rPr>
        <w:t xml:space="preserve">odified </w:t>
      </w:r>
      <w:r w:rsidR="00B71A0C">
        <w:rPr>
          <w:rFonts w:eastAsia="Times New Roman"/>
          <w:color w:val="212121"/>
        </w:rPr>
        <w:t>p</w:t>
      </w:r>
      <w:r w:rsidRPr="002505DE">
        <w:rPr>
          <w:rFonts w:eastAsia="Times New Roman"/>
          <w:color w:val="212121"/>
        </w:rPr>
        <w:t xml:space="preserve">inyon </w:t>
      </w:r>
      <w:r w:rsidR="00B71A0C">
        <w:rPr>
          <w:rFonts w:eastAsia="Times New Roman"/>
          <w:color w:val="212121"/>
        </w:rPr>
        <w:t>p</w:t>
      </w:r>
      <w:r w:rsidRPr="002505DE">
        <w:rPr>
          <w:rFonts w:eastAsia="Times New Roman"/>
          <w:color w:val="212121"/>
        </w:rPr>
        <w:t>ine-</w:t>
      </w:r>
      <w:r w:rsidR="00B71A0C">
        <w:rPr>
          <w:rFonts w:eastAsia="Times New Roman"/>
          <w:color w:val="212121"/>
        </w:rPr>
        <w:t>j</w:t>
      </w:r>
      <w:r w:rsidRPr="002505DE">
        <w:rPr>
          <w:rFonts w:eastAsia="Times New Roman"/>
          <w:color w:val="212121"/>
        </w:rPr>
        <w:t xml:space="preserve">uniper </w:t>
      </w:r>
      <w:r w:rsidR="00B71A0C">
        <w:rPr>
          <w:rFonts w:eastAsia="Times New Roman"/>
          <w:color w:val="212121"/>
        </w:rPr>
        <w:t>w</w:t>
      </w:r>
      <w:r w:rsidRPr="002505DE">
        <w:rPr>
          <w:rFonts w:eastAsia="Times New Roman"/>
          <w:color w:val="212121"/>
        </w:rPr>
        <w:t xml:space="preserve">oodlands by </w:t>
      </w:r>
      <w:r w:rsidR="00B71A0C">
        <w:rPr>
          <w:rFonts w:eastAsia="Times New Roman"/>
          <w:color w:val="212121"/>
        </w:rPr>
        <w:t>d</w:t>
      </w:r>
      <w:r w:rsidRPr="002505DE">
        <w:rPr>
          <w:rFonts w:eastAsia="Times New Roman"/>
          <w:color w:val="212121"/>
        </w:rPr>
        <w:t xml:space="preserve">eer and </w:t>
      </w:r>
      <w:r w:rsidR="00B71A0C">
        <w:rPr>
          <w:rFonts w:eastAsia="Times New Roman"/>
          <w:color w:val="212121"/>
        </w:rPr>
        <w:t>e</w:t>
      </w:r>
      <w:r w:rsidRPr="002505DE">
        <w:rPr>
          <w:rFonts w:eastAsia="Times New Roman"/>
          <w:color w:val="212121"/>
        </w:rPr>
        <w:t>lk. The Journal of Wildlife Management 41:543</w:t>
      </w:r>
      <w:r w:rsidR="00B71A0C">
        <w:rPr>
          <w:rFonts w:eastAsia="Times New Roman"/>
          <w:color w:val="212121"/>
        </w:rPr>
        <w:t>-559</w:t>
      </w:r>
      <w:r w:rsidRPr="002505DE">
        <w:rPr>
          <w:rFonts w:eastAsia="Times New Roman"/>
          <w:color w:val="212121"/>
        </w:rPr>
        <w:t>.</w:t>
      </w:r>
    </w:p>
    <w:p w14:paraId="4041C747" w14:textId="77777777" w:rsidR="002505DE" w:rsidRPr="002505DE" w:rsidRDefault="002505DE" w:rsidP="00167887">
      <w:pPr>
        <w:spacing w:before="180" w:after="200" w:line="480" w:lineRule="auto"/>
        <w:ind w:left="835" w:hanging="835"/>
        <w:rPr>
          <w:rFonts w:eastAsia="Times New Roman"/>
        </w:rPr>
      </w:pPr>
      <w:r w:rsidRPr="002505DE">
        <w:rPr>
          <w:rFonts w:eastAsia="Times New Roman"/>
          <w:color w:val="212121"/>
          <w:shd w:val="clear" w:color="auto" w:fill="FFFFFF"/>
        </w:rPr>
        <w:lastRenderedPageBreak/>
        <w:t>Signer J, Fieberg J, Avgar T. 2019. Animal movement tools (amt): R package for managing tracking data and conducting habitat selection analyses. Ecology and Evolution 9: 880–890.</w:t>
      </w:r>
    </w:p>
    <w:p w14:paraId="3686BB4C" w14:textId="10E330B0" w:rsidR="002505DE" w:rsidRPr="002505DE" w:rsidRDefault="002505DE" w:rsidP="00167887">
      <w:pPr>
        <w:spacing w:after="200" w:line="480" w:lineRule="auto"/>
        <w:ind w:left="835" w:hanging="835"/>
        <w:rPr>
          <w:rFonts w:eastAsia="Times New Roman"/>
        </w:rPr>
      </w:pPr>
      <w:r w:rsidRPr="002505DE">
        <w:rPr>
          <w:rFonts w:eastAsia="Times New Roman"/>
          <w:color w:val="000000"/>
        </w:rPr>
        <w:t xml:space="preserve">Smith, B. J., </w:t>
      </w:r>
      <w:r w:rsidR="00B71A0C">
        <w:rPr>
          <w:rFonts w:eastAsia="Times New Roman"/>
          <w:color w:val="000000"/>
        </w:rPr>
        <w:t xml:space="preserve">D.R. </w:t>
      </w:r>
      <w:r w:rsidRPr="002505DE">
        <w:rPr>
          <w:rFonts w:eastAsia="Times New Roman"/>
          <w:color w:val="000000"/>
        </w:rPr>
        <w:t xml:space="preserve">MacNulty, </w:t>
      </w:r>
      <w:r w:rsidR="00B71A0C">
        <w:rPr>
          <w:rFonts w:eastAsia="Times New Roman"/>
          <w:color w:val="000000"/>
        </w:rPr>
        <w:t xml:space="preserve">D. R. </w:t>
      </w:r>
      <w:r w:rsidRPr="002505DE">
        <w:rPr>
          <w:rFonts w:eastAsia="Times New Roman"/>
          <w:color w:val="000000"/>
        </w:rPr>
        <w:t xml:space="preserve">Stahler, </w:t>
      </w:r>
      <w:r w:rsidR="00B71A0C">
        <w:rPr>
          <w:rFonts w:eastAsia="Times New Roman"/>
          <w:color w:val="000000"/>
        </w:rPr>
        <w:t xml:space="preserve">D. W. </w:t>
      </w:r>
      <w:r w:rsidRPr="002505DE">
        <w:rPr>
          <w:rFonts w:eastAsia="Times New Roman"/>
          <w:color w:val="000000"/>
        </w:rPr>
        <w:t xml:space="preserve">Smith, </w:t>
      </w:r>
      <w:r w:rsidR="00B71A0C">
        <w:rPr>
          <w:rFonts w:eastAsia="Times New Roman"/>
          <w:color w:val="000000"/>
        </w:rPr>
        <w:t>and</w:t>
      </w:r>
      <w:r w:rsidRPr="002505DE">
        <w:rPr>
          <w:rFonts w:eastAsia="Times New Roman"/>
          <w:color w:val="000000"/>
        </w:rPr>
        <w:t xml:space="preserve"> </w:t>
      </w:r>
      <w:r w:rsidR="00B71A0C">
        <w:rPr>
          <w:rFonts w:eastAsia="Times New Roman"/>
          <w:color w:val="000000"/>
        </w:rPr>
        <w:t xml:space="preserve">T. </w:t>
      </w:r>
      <w:r w:rsidRPr="002505DE">
        <w:rPr>
          <w:rFonts w:eastAsia="Times New Roman"/>
          <w:color w:val="000000"/>
        </w:rPr>
        <w:t>Avgar. 2023. Density-dependent habitat selection alters drivers of population distribution in northern Yellowstone elk. Ecology Letters 26</w:t>
      </w:r>
      <w:r w:rsidR="00B71A0C">
        <w:rPr>
          <w:rFonts w:eastAsia="Times New Roman"/>
          <w:color w:val="000000"/>
        </w:rPr>
        <w:t>:</w:t>
      </w:r>
      <w:r w:rsidRPr="002505DE">
        <w:rPr>
          <w:rFonts w:eastAsia="Times New Roman"/>
          <w:color w:val="000000"/>
        </w:rPr>
        <w:t xml:space="preserve">245–256. </w:t>
      </w:r>
    </w:p>
    <w:p w14:paraId="69CC178B" w14:textId="7366DB8F"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Smith, J. A., A. C. Thomas, T. Levi, Y. Wang, and C. C. Wilmers. 2018. Human activity reduces niche partitioning among three widespread mesocarnivores. Oikos </w:t>
      </w:r>
      <w:r w:rsidR="00B71A0C">
        <w:rPr>
          <w:rFonts w:eastAsia="Times New Roman"/>
          <w:color w:val="212121"/>
        </w:rPr>
        <w:t>00</w:t>
      </w:r>
      <w:r w:rsidRPr="002505DE">
        <w:rPr>
          <w:rFonts w:eastAsia="Times New Roman"/>
          <w:color w:val="212121"/>
        </w:rPr>
        <w:t>:</w:t>
      </w:r>
      <w:r w:rsidR="00B71A0C">
        <w:rPr>
          <w:rFonts w:eastAsia="Times New Roman"/>
          <w:color w:val="212121"/>
        </w:rPr>
        <w:t>1-12</w:t>
      </w:r>
      <w:r w:rsidRPr="002505DE">
        <w:rPr>
          <w:rFonts w:eastAsia="Times New Roman"/>
          <w:color w:val="212121"/>
        </w:rPr>
        <w:t>.</w:t>
      </w:r>
    </w:p>
    <w:p w14:paraId="55B00D88" w14:textId="03F4CBEF" w:rsidR="002505DE" w:rsidRDefault="002505DE" w:rsidP="00167887">
      <w:pPr>
        <w:spacing w:before="180" w:line="480" w:lineRule="auto"/>
        <w:ind w:left="835" w:hanging="835"/>
        <w:rPr>
          <w:rFonts w:eastAsia="Times New Roman"/>
          <w:color w:val="212121"/>
        </w:rPr>
      </w:pPr>
      <w:r w:rsidRPr="002505DE">
        <w:rPr>
          <w:rFonts w:eastAsia="Times New Roman"/>
          <w:color w:val="212121"/>
        </w:rPr>
        <w:t>Smith, J. A., E. Donadio, J. N. Pauli, M. J. Sheriff, and A. D. Middleton. 2019. Integrating temporal refugia into landscapes of fear: prey exploit predator downtimes to forage in risky places. Oecologia 189:883–890.</w:t>
      </w:r>
    </w:p>
    <w:p w14:paraId="0289E6AF" w14:textId="0436C05E" w:rsidR="00783B17" w:rsidRPr="002505DE" w:rsidRDefault="00783B17" w:rsidP="00167887">
      <w:pPr>
        <w:pStyle w:val="NormalWeb"/>
        <w:spacing w:before="180" w:beforeAutospacing="0" w:after="0" w:afterAutospacing="0" w:line="480" w:lineRule="auto"/>
        <w:ind w:left="835" w:hanging="835"/>
      </w:pPr>
      <w:r w:rsidRPr="00724CD0">
        <w:rPr>
          <w:color w:val="212121"/>
        </w:rPr>
        <w:t xml:space="preserve">Smith, J. A., K. M. Gaynor, J. P. Suraci, and K. M. Gaynor. 2021. Mismatch </w:t>
      </w:r>
      <w:r>
        <w:rPr>
          <w:color w:val="212121"/>
        </w:rPr>
        <w:t>b</w:t>
      </w:r>
      <w:r w:rsidRPr="00724CD0">
        <w:rPr>
          <w:color w:val="212121"/>
        </w:rPr>
        <w:t xml:space="preserve">etween </w:t>
      </w:r>
      <w:r>
        <w:rPr>
          <w:color w:val="212121"/>
        </w:rPr>
        <w:t>r</w:t>
      </w:r>
      <w:r w:rsidRPr="00724CD0">
        <w:rPr>
          <w:color w:val="212121"/>
        </w:rPr>
        <w:t xml:space="preserve">isk and </w:t>
      </w:r>
      <w:r>
        <w:rPr>
          <w:color w:val="212121"/>
        </w:rPr>
        <w:t>r</w:t>
      </w:r>
      <w:r w:rsidRPr="00724CD0">
        <w:rPr>
          <w:color w:val="212121"/>
        </w:rPr>
        <w:t xml:space="preserve">esponse </w:t>
      </w:r>
      <w:r>
        <w:rPr>
          <w:color w:val="212121"/>
        </w:rPr>
        <w:t>m</w:t>
      </w:r>
      <w:r w:rsidRPr="00724CD0">
        <w:rPr>
          <w:color w:val="212121"/>
        </w:rPr>
        <w:t xml:space="preserve">ay </w:t>
      </w:r>
      <w:r>
        <w:rPr>
          <w:color w:val="212121"/>
        </w:rPr>
        <w:t>a</w:t>
      </w:r>
      <w:r w:rsidRPr="00724CD0">
        <w:rPr>
          <w:color w:val="212121"/>
        </w:rPr>
        <w:t xml:space="preserve">mplify </w:t>
      </w:r>
      <w:r>
        <w:rPr>
          <w:color w:val="212121"/>
        </w:rPr>
        <w:t>l</w:t>
      </w:r>
      <w:r w:rsidRPr="00724CD0">
        <w:rPr>
          <w:color w:val="212121"/>
        </w:rPr>
        <w:t xml:space="preserve">ethal and </w:t>
      </w:r>
      <w:r>
        <w:rPr>
          <w:color w:val="212121"/>
        </w:rPr>
        <w:t>n</w:t>
      </w:r>
      <w:r w:rsidRPr="00724CD0">
        <w:rPr>
          <w:color w:val="212121"/>
        </w:rPr>
        <w:t xml:space="preserve">on-lethal </w:t>
      </w:r>
      <w:r>
        <w:rPr>
          <w:color w:val="212121"/>
        </w:rPr>
        <w:t>e</w:t>
      </w:r>
      <w:r w:rsidRPr="00724CD0">
        <w:rPr>
          <w:color w:val="212121"/>
        </w:rPr>
        <w:t xml:space="preserve">ffects of </w:t>
      </w:r>
      <w:r>
        <w:rPr>
          <w:color w:val="212121"/>
        </w:rPr>
        <w:t>h</w:t>
      </w:r>
      <w:r w:rsidRPr="00724CD0">
        <w:rPr>
          <w:color w:val="212121"/>
        </w:rPr>
        <w:t xml:space="preserve">umans on </w:t>
      </w:r>
      <w:r>
        <w:rPr>
          <w:color w:val="212121"/>
        </w:rPr>
        <w:t>w</w:t>
      </w:r>
      <w:r w:rsidRPr="00724CD0">
        <w:rPr>
          <w:color w:val="212121"/>
        </w:rPr>
        <w:t xml:space="preserve">ild </w:t>
      </w:r>
      <w:r>
        <w:rPr>
          <w:color w:val="212121"/>
        </w:rPr>
        <w:t>a</w:t>
      </w:r>
      <w:r w:rsidRPr="00724CD0">
        <w:rPr>
          <w:color w:val="212121"/>
        </w:rPr>
        <w:t xml:space="preserve">nimal </w:t>
      </w:r>
      <w:r>
        <w:rPr>
          <w:color w:val="212121"/>
        </w:rPr>
        <w:t>p</w:t>
      </w:r>
      <w:r w:rsidRPr="00724CD0">
        <w:rPr>
          <w:color w:val="212121"/>
        </w:rPr>
        <w:t>opulations.</w:t>
      </w:r>
      <w:r>
        <w:rPr>
          <w:color w:val="212121"/>
        </w:rPr>
        <w:t xml:space="preserve"> Frontiers in Ecology and Evolution</w:t>
      </w:r>
      <w:r w:rsidRPr="00724CD0">
        <w:rPr>
          <w:color w:val="212121"/>
        </w:rPr>
        <w:t xml:space="preserve"> 9:</w:t>
      </w:r>
      <w:r>
        <w:rPr>
          <w:color w:val="212121"/>
        </w:rPr>
        <w:t>604973</w:t>
      </w:r>
      <w:r w:rsidRPr="00724CD0">
        <w:rPr>
          <w:color w:val="212121"/>
        </w:rPr>
        <w:t>.</w:t>
      </w:r>
    </w:p>
    <w:p w14:paraId="5E03F2AC" w14:textId="76C37757" w:rsidR="002505DE" w:rsidRDefault="002505DE" w:rsidP="00167887">
      <w:pPr>
        <w:spacing w:before="180" w:line="480" w:lineRule="auto"/>
        <w:ind w:left="835" w:hanging="835"/>
        <w:rPr>
          <w:rFonts w:eastAsia="Times New Roman"/>
          <w:color w:val="212121"/>
        </w:rPr>
      </w:pPr>
      <w:r w:rsidRPr="002505DE">
        <w:rPr>
          <w:rFonts w:eastAsia="Times New Roman"/>
          <w:color w:val="212121"/>
        </w:rPr>
        <w:t xml:space="preserve">Stankowich, T. 2008. Ungulate flight responses to human disturbance: </w:t>
      </w:r>
      <w:r w:rsidR="00B71A0C">
        <w:rPr>
          <w:rFonts w:eastAsia="Times New Roman"/>
          <w:color w:val="212121"/>
        </w:rPr>
        <w:t>a</w:t>
      </w:r>
      <w:r w:rsidRPr="002505DE">
        <w:rPr>
          <w:rFonts w:eastAsia="Times New Roman"/>
          <w:color w:val="212121"/>
        </w:rPr>
        <w:t xml:space="preserve"> review and meta-analysis. Biological Conservation 141</w:t>
      </w:r>
      <w:r w:rsidR="00B71A0C">
        <w:rPr>
          <w:rFonts w:eastAsia="Times New Roman"/>
          <w:color w:val="212121"/>
        </w:rPr>
        <w:t>:</w:t>
      </w:r>
      <w:r w:rsidRPr="002505DE">
        <w:rPr>
          <w:rFonts w:eastAsia="Times New Roman"/>
          <w:color w:val="212121"/>
        </w:rPr>
        <w:t>2159–2173.</w:t>
      </w:r>
    </w:p>
    <w:p w14:paraId="06B814E5" w14:textId="294FA177" w:rsidR="00695DD2" w:rsidRPr="00695DD2" w:rsidRDefault="00695DD2" w:rsidP="00167887">
      <w:pPr>
        <w:pStyle w:val="NormalWeb"/>
        <w:spacing w:line="480" w:lineRule="auto"/>
        <w:ind w:left="835" w:hanging="835"/>
      </w:pPr>
      <w:r>
        <w:lastRenderedPageBreak/>
        <w:t>Stewart, K. M., R. T. Bowyer, B. L. Dick, B. K. Johnson, and J. G. Kie. 2005. Density-dependent effects on physical condition and reproduction in North American elk: An experimental test. Oecologia 143:85–93.</w:t>
      </w:r>
    </w:p>
    <w:p w14:paraId="654ACCEA" w14:textId="5D91A903" w:rsidR="00783B17" w:rsidRPr="002505DE" w:rsidRDefault="00783B17" w:rsidP="00167887">
      <w:pPr>
        <w:pStyle w:val="NormalWeb"/>
        <w:spacing w:before="180" w:beforeAutospacing="0" w:after="0" w:afterAutospacing="0" w:line="480" w:lineRule="auto"/>
        <w:ind w:left="835" w:hanging="835"/>
      </w:pPr>
      <w:r w:rsidRPr="00724CD0">
        <w:rPr>
          <w:color w:val="212121"/>
        </w:rPr>
        <w:t>Suraci, J. P., M. Clinchy, L. Y. Zanette, and C. C. Wilmers. 2019. Fear of humans as apex predators has landscape-scale impacts from mountain lions to mice. Ecology Letters 22:1578–1586.</w:t>
      </w:r>
    </w:p>
    <w:p w14:paraId="58818946" w14:textId="61D45305" w:rsidR="002505DE" w:rsidRPr="002505DE" w:rsidRDefault="002505DE" w:rsidP="00167887">
      <w:pPr>
        <w:spacing w:before="180" w:line="480" w:lineRule="auto"/>
        <w:ind w:left="835" w:hanging="835"/>
        <w:rPr>
          <w:rFonts w:eastAsia="Times New Roman"/>
        </w:rPr>
      </w:pPr>
      <w:r w:rsidRPr="002505DE">
        <w:rPr>
          <w:rFonts w:eastAsia="Times New Roman"/>
          <w:color w:val="212121"/>
          <w:shd w:val="clear" w:color="auto" w:fill="FFFFFF"/>
        </w:rPr>
        <w:t>Sutton, N</w:t>
      </w:r>
      <w:r w:rsidR="00010684">
        <w:rPr>
          <w:rFonts w:eastAsia="Times New Roman"/>
          <w:color w:val="212121"/>
          <w:shd w:val="clear" w:color="auto" w:fill="FFFFFF"/>
        </w:rPr>
        <w:t>.</w:t>
      </w:r>
      <w:r w:rsidRPr="002505DE">
        <w:rPr>
          <w:rFonts w:eastAsia="Times New Roman"/>
          <w:color w:val="212121"/>
          <w:shd w:val="clear" w:color="auto" w:fill="FFFFFF"/>
        </w:rPr>
        <w:t xml:space="preserve"> M. and </w:t>
      </w:r>
      <w:r w:rsidR="00010684">
        <w:rPr>
          <w:rFonts w:eastAsia="Times New Roman"/>
          <w:color w:val="212121"/>
          <w:shd w:val="clear" w:color="auto" w:fill="FFFFFF"/>
        </w:rPr>
        <w:t xml:space="preserve">J.E. </w:t>
      </w:r>
      <w:r w:rsidRPr="002505DE">
        <w:rPr>
          <w:rFonts w:eastAsia="Times New Roman"/>
          <w:color w:val="212121"/>
          <w:shd w:val="clear" w:color="auto" w:fill="FFFFFF"/>
        </w:rPr>
        <w:t>Heske. 2017</w:t>
      </w:r>
      <w:r w:rsidR="00B71A0C">
        <w:rPr>
          <w:rFonts w:eastAsia="Times New Roman"/>
          <w:color w:val="212121"/>
          <w:shd w:val="clear" w:color="auto" w:fill="FFFFFF"/>
        </w:rPr>
        <w:t>.</w:t>
      </w:r>
      <w:r w:rsidRPr="002505DE">
        <w:rPr>
          <w:rFonts w:eastAsia="Times New Roman"/>
          <w:color w:val="212121"/>
          <w:shd w:val="clear" w:color="auto" w:fill="FFFFFF"/>
        </w:rPr>
        <w:t xml:space="preserve"> Effects of human state park visitation rates on escape behavior of white-tailed deer</w:t>
      </w:r>
      <w:r w:rsidR="00B71A0C">
        <w:rPr>
          <w:rFonts w:eastAsia="Times New Roman"/>
          <w:color w:val="212121"/>
          <w:shd w:val="clear" w:color="auto" w:fill="FFFFFF"/>
        </w:rPr>
        <w:t>.</w:t>
      </w:r>
      <w:r w:rsidRPr="002505DE">
        <w:rPr>
          <w:rFonts w:eastAsia="Times New Roman"/>
          <w:color w:val="212121"/>
          <w:shd w:val="clear" w:color="auto" w:fill="FFFFFF"/>
        </w:rPr>
        <w:t xml:space="preserve"> Human–Wildlife Interactions 11:</w:t>
      </w:r>
      <w:r w:rsidR="00010684">
        <w:rPr>
          <w:rFonts w:eastAsia="Times New Roman"/>
          <w:color w:val="212121"/>
          <w:shd w:val="clear" w:color="auto" w:fill="FFFFFF"/>
        </w:rPr>
        <w:t>86-98</w:t>
      </w:r>
      <w:r w:rsidRPr="002505DE">
        <w:rPr>
          <w:rFonts w:eastAsia="Times New Roman"/>
          <w:color w:val="212121"/>
          <w:shd w:val="clear" w:color="auto" w:fill="FFFFFF"/>
        </w:rPr>
        <w:t>.</w:t>
      </w:r>
    </w:p>
    <w:p w14:paraId="7C7C25A2"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12121"/>
          <w:shd w:val="clear" w:color="auto" w:fill="FFFFFF"/>
        </w:rPr>
        <w:t>Tablado, Z., and L. Jenni. 2017. Determinants of uncertainty in wildlife responses to human disturbance. Biological Reviews 92:216–233.</w:t>
      </w:r>
    </w:p>
    <w:p w14:paraId="41BCA493"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12121"/>
        </w:rPr>
        <w:t>Taylor, A. R., and R. L. Knight. 2003. Wildlife responses to recreation and associated visitor perceptions. Ecological Applications 13:951–963.</w:t>
      </w:r>
    </w:p>
    <w:p w14:paraId="7D026474" w14:textId="548FB311" w:rsidR="002505DE" w:rsidRDefault="002505DE" w:rsidP="00167887">
      <w:pPr>
        <w:spacing w:before="180" w:line="480" w:lineRule="auto"/>
        <w:ind w:left="835" w:hanging="835"/>
        <w:rPr>
          <w:rFonts w:eastAsia="Times New Roman"/>
          <w:color w:val="212121"/>
        </w:rPr>
      </w:pPr>
      <w:r w:rsidRPr="002505DE">
        <w:rPr>
          <w:rFonts w:eastAsia="Times New Roman"/>
          <w:color w:val="212121"/>
        </w:rPr>
        <w:t xml:space="preserve">Thompson, M. J., and R. E. Henderson. 1998. Elk </w:t>
      </w:r>
      <w:r w:rsidR="00010684">
        <w:rPr>
          <w:rFonts w:eastAsia="Times New Roman"/>
          <w:color w:val="212121"/>
        </w:rPr>
        <w:t>h</w:t>
      </w:r>
      <w:r w:rsidRPr="002505DE">
        <w:rPr>
          <w:rFonts w:eastAsia="Times New Roman"/>
          <w:color w:val="212121"/>
        </w:rPr>
        <w:t xml:space="preserve">abituation as a </w:t>
      </w:r>
      <w:r w:rsidR="00010684">
        <w:rPr>
          <w:rFonts w:eastAsia="Times New Roman"/>
          <w:color w:val="212121"/>
        </w:rPr>
        <w:t>c</w:t>
      </w:r>
      <w:r w:rsidRPr="002505DE">
        <w:rPr>
          <w:rFonts w:eastAsia="Times New Roman"/>
          <w:color w:val="212121"/>
        </w:rPr>
        <w:t xml:space="preserve">redibility </w:t>
      </w:r>
      <w:r w:rsidR="00010684">
        <w:rPr>
          <w:rFonts w:eastAsia="Times New Roman"/>
          <w:color w:val="212121"/>
        </w:rPr>
        <w:t>c</w:t>
      </w:r>
      <w:r w:rsidRPr="002505DE">
        <w:rPr>
          <w:rFonts w:eastAsia="Times New Roman"/>
          <w:color w:val="212121"/>
        </w:rPr>
        <w:t xml:space="preserve">hallenge for </w:t>
      </w:r>
      <w:r w:rsidR="00010684">
        <w:rPr>
          <w:rFonts w:eastAsia="Times New Roman"/>
          <w:color w:val="212121"/>
        </w:rPr>
        <w:t>w</w:t>
      </w:r>
      <w:r w:rsidRPr="002505DE">
        <w:rPr>
          <w:rFonts w:eastAsia="Times New Roman"/>
          <w:color w:val="212121"/>
        </w:rPr>
        <w:t xml:space="preserve">ildlife </w:t>
      </w:r>
      <w:r w:rsidR="00010684">
        <w:rPr>
          <w:rFonts w:eastAsia="Times New Roman"/>
          <w:color w:val="212121"/>
        </w:rPr>
        <w:t>p</w:t>
      </w:r>
      <w:r w:rsidRPr="002505DE">
        <w:rPr>
          <w:rFonts w:eastAsia="Times New Roman"/>
          <w:color w:val="212121"/>
        </w:rPr>
        <w:t xml:space="preserve">rofessionals. </w:t>
      </w:r>
      <w:r w:rsidR="00010684">
        <w:rPr>
          <w:rFonts w:eastAsia="Times New Roman"/>
          <w:color w:val="212121"/>
        </w:rPr>
        <w:t xml:space="preserve">Wildlife Society </w:t>
      </w:r>
      <w:r w:rsidRPr="002505DE">
        <w:rPr>
          <w:rFonts w:eastAsia="Times New Roman"/>
          <w:color w:val="212121"/>
        </w:rPr>
        <w:t>Bulletin. 26</w:t>
      </w:r>
      <w:r w:rsidR="00010684">
        <w:rPr>
          <w:rFonts w:eastAsia="Times New Roman"/>
          <w:color w:val="212121"/>
        </w:rPr>
        <w:t>:477-483</w:t>
      </w:r>
      <w:r w:rsidRPr="002505DE">
        <w:rPr>
          <w:rFonts w:eastAsia="Times New Roman"/>
          <w:color w:val="212121"/>
        </w:rPr>
        <w:t xml:space="preserve">. </w:t>
      </w:r>
    </w:p>
    <w:p w14:paraId="50E31F36" w14:textId="46CE1836" w:rsidR="00695DD2" w:rsidRPr="002505DE" w:rsidRDefault="00695DD2" w:rsidP="00167887">
      <w:pPr>
        <w:pStyle w:val="NormalWeb"/>
        <w:spacing w:before="180" w:beforeAutospacing="0" w:after="0" w:afterAutospacing="0" w:line="480" w:lineRule="auto"/>
        <w:ind w:left="835" w:hanging="835"/>
      </w:pPr>
      <w:r w:rsidRPr="00724CD0">
        <w:rPr>
          <w:color w:val="212121"/>
        </w:rPr>
        <w:t>Tucker, M. A., K. Böhning-</w:t>
      </w:r>
      <w:r>
        <w:rPr>
          <w:color w:val="212121"/>
        </w:rPr>
        <w:t>G</w:t>
      </w:r>
      <w:r w:rsidRPr="00724CD0">
        <w:rPr>
          <w:color w:val="212121"/>
        </w:rPr>
        <w:t xml:space="preserve">aese, W. F. Fagan, J. M. Fryxell, B. Van Moorter, S. C. Alberts, A. H. Ali, A. M. Allen, N. Attias, T. Avgar, H. Bartlam-brooks, B. Bayarbaatar, J. L. Belant, A. Bertassoni, D. Beyer, L. Bidner, F. M. Van Beest, S. Blake, N. Blaum, C. </w:t>
      </w:r>
      <w:r w:rsidRPr="00724CD0">
        <w:rPr>
          <w:color w:val="212121"/>
        </w:rPr>
        <w:lastRenderedPageBreak/>
        <w:t>Bracis, D. Brown, P. J. N. De Bruyn, F. Cagnacci, D. Diefenbach, I. Douglas-</w:t>
      </w:r>
      <w:r>
        <w:rPr>
          <w:color w:val="212121"/>
        </w:rPr>
        <w:t>H</w:t>
      </w:r>
      <w:r w:rsidRPr="00724CD0">
        <w:rPr>
          <w:color w:val="212121"/>
        </w:rPr>
        <w:t>amilton, J. Fennessy, C. Fichtel, W. Fiedler, C. Fischer, I. Fischhoff, C. H. Fleming, A. T. Ford, S. A. Fritz, B. Gehr, J. R. Goheen, E. Gurarie, M. Hebblewhite, M. Heurich, A. J. M. Hewison, C. Hof, E. Hurme, L. A. Isbell, R. Janssen, F. Jeltsch, P. Kaczensky, A. Kane, P. M. Kappeler, M. Kauffman, R. Kays, D. Kimuyu, F. Koch, B. Kranstauber, S. Lapoint, J. Mattisson, E. P. Medici, U. Mellone, E. Merrill, T. A. Morrison, S. L. Díaz-</w:t>
      </w:r>
      <w:r>
        <w:rPr>
          <w:color w:val="212121"/>
        </w:rPr>
        <w:t>M</w:t>
      </w:r>
      <w:r w:rsidRPr="00724CD0">
        <w:rPr>
          <w:color w:val="212121"/>
        </w:rPr>
        <w:t xml:space="preserve">uñoz, A. Mysterud, D. Nandintsetseg, R. Nathan, A. Niamir, J. Odden, R. B. O. Hara, L. G. R. Oliveira-santos, K. A. Olson, B. D. Patterson, R. C. De Paula, L. Pedrotti, B. Reineking, and M. Rimmler. 2018. Moving in the Anthropocene: </w:t>
      </w:r>
      <w:r>
        <w:rPr>
          <w:color w:val="212121"/>
        </w:rPr>
        <w:t>g</w:t>
      </w:r>
      <w:r w:rsidRPr="00724CD0">
        <w:rPr>
          <w:color w:val="212121"/>
        </w:rPr>
        <w:t>lobal reductions in terrestrial mammalian movements. Science 359:466–469.</w:t>
      </w:r>
    </w:p>
    <w:p w14:paraId="5FD4BA2A" w14:textId="5BB364F6"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Unsworth, J. W., D. F. Pac, G. C. White, and R. M. Bartmann. 2016. Mule </w:t>
      </w:r>
      <w:r w:rsidR="00010684">
        <w:rPr>
          <w:rFonts w:eastAsia="Times New Roman"/>
          <w:color w:val="212121"/>
        </w:rPr>
        <w:t>d</w:t>
      </w:r>
      <w:r w:rsidRPr="002505DE">
        <w:rPr>
          <w:rFonts w:eastAsia="Times New Roman"/>
          <w:color w:val="212121"/>
        </w:rPr>
        <w:t xml:space="preserve">eer </w:t>
      </w:r>
      <w:r w:rsidR="00010684">
        <w:rPr>
          <w:rFonts w:eastAsia="Times New Roman"/>
          <w:color w:val="212121"/>
        </w:rPr>
        <w:t>s</w:t>
      </w:r>
      <w:r w:rsidRPr="002505DE">
        <w:rPr>
          <w:rFonts w:eastAsia="Times New Roman"/>
          <w:color w:val="212121"/>
        </w:rPr>
        <w:t>urvival in Colorado, Idaho, and Montana</w:t>
      </w:r>
      <w:r w:rsidR="00010684">
        <w:rPr>
          <w:rFonts w:eastAsia="Times New Roman"/>
          <w:color w:val="212121"/>
        </w:rPr>
        <w:t xml:space="preserve">. The Journal of Wildlife Management. </w:t>
      </w:r>
      <w:r w:rsidRPr="002505DE">
        <w:rPr>
          <w:rFonts w:eastAsia="Times New Roman"/>
          <w:color w:val="212121"/>
        </w:rPr>
        <w:t>63:315–326.</w:t>
      </w:r>
    </w:p>
    <w:p w14:paraId="7EF6B931"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12121"/>
        </w:rPr>
        <w:t>Verdolin, J. L. 2006. Meta-analysis of foraging and predation risk trade-offs in terrestrial systems. Behavioral Ecology and Sociobiology 60:457–464.</w:t>
      </w:r>
    </w:p>
    <w:p w14:paraId="5A2B8822" w14:textId="73ECBE95" w:rsidR="002505DE" w:rsidRPr="002505DE" w:rsidRDefault="002505DE" w:rsidP="00167887">
      <w:pPr>
        <w:spacing w:before="180" w:line="480" w:lineRule="auto"/>
        <w:ind w:left="835" w:hanging="835"/>
        <w:rPr>
          <w:rFonts w:eastAsia="Times New Roman"/>
        </w:rPr>
      </w:pPr>
      <w:r w:rsidRPr="002505DE">
        <w:rPr>
          <w:rFonts w:eastAsia="Times New Roman"/>
          <w:color w:val="212121"/>
        </w:rPr>
        <w:t>Visscher, D. R., P. D. Walker, M. Flowers, C. Kemna, J. Pattison, and B. Kushnerick. 2023. Human impact on deer use is greater than predators and competitors in a multiuse recreation area. Animal Behaviour 197:61–69.</w:t>
      </w:r>
    </w:p>
    <w:p w14:paraId="53125997" w14:textId="683EDE77" w:rsidR="002505DE" w:rsidRPr="002505DE" w:rsidRDefault="002505DE" w:rsidP="00167887">
      <w:pPr>
        <w:spacing w:before="180" w:line="480" w:lineRule="auto"/>
        <w:ind w:left="835" w:hanging="835"/>
        <w:rPr>
          <w:rFonts w:eastAsia="Times New Roman"/>
        </w:rPr>
      </w:pPr>
      <w:r w:rsidRPr="002505DE">
        <w:rPr>
          <w:rFonts w:eastAsia="Times New Roman"/>
          <w:color w:val="212121"/>
        </w:rPr>
        <w:lastRenderedPageBreak/>
        <w:t xml:space="preserve">van de Kerk, M., </w:t>
      </w:r>
      <w:r w:rsidR="00010684">
        <w:rPr>
          <w:rFonts w:eastAsia="Times New Roman"/>
          <w:color w:val="212121"/>
        </w:rPr>
        <w:t xml:space="preserve">R.T. </w:t>
      </w:r>
      <w:r w:rsidRPr="002505DE">
        <w:rPr>
          <w:rFonts w:eastAsia="Times New Roman"/>
          <w:color w:val="212121"/>
        </w:rPr>
        <w:t xml:space="preserve">Larsen, </w:t>
      </w:r>
      <w:r w:rsidR="00010684">
        <w:rPr>
          <w:rFonts w:eastAsia="Times New Roman"/>
          <w:color w:val="212121"/>
        </w:rPr>
        <w:t xml:space="preserve">D. D. </w:t>
      </w:r>
      <w:r w:rsidRPr="002505DE">
        <w:rPr>
          <w:rFonts w:eastAsia="Times New Roman"/>
          <w:color w:val="212121"/>
        </w:rPr>
        <w:t xml:space="preserve">Olson, </w:t>
      </w:r>
      <w:r w:rsidR="00010684">
        <w:rPr>
          <w:rFonts w:eastAsia="Times New Roman"/>
          <w:color w:val="212121"/>
        </w:rPr>
        <w:t xml:space="preserve">K. R. </w:t>
      </w:r>
      <w:r w:rsidRPr="002505DE">
        <w:rPr>
          <w:rFonts w:eastAsia="Times New Roman"/>
          <w:color w:val="212121"/>
        </w:rPr>
        <w:t xml:space="preserve">Hersey, </w:t>
      </w:r>
      <w:r w:rsidR="00010684">
        <w:rPr>
          <w:rFonts w:eastAsia="Times New Roman"/>
          <w:color w:val="212121"/>
        </w:rPr>
        <w:t>and B. R.</w:t>
      </w:r>
      <w:r w:rsidRPr="002505DE">
        <w:rPr>
          <w:rFonts w:eastAsia="Times New Roman"/>
          <w:color w:val="212121"/>
        </w:rPr>
        <w:t xml:space="preserve"> McMillan</w:t>
      </w:r>
      <w:r w:rsidR="00010684">
        <w:rPr>
          <w:rFonts w:eastAsia="Times New Roman"/>
          <w:color w:val="212121"/>
        </w:rPr>
        <w:t>.</w:t>
      </w:r>
      <w:r w:rsidRPr="002505DE">
        <w:rPr>
          <w:rFonts w:eastAsia="Times New Roman"/>
          <w:color w:val="212121"/>
        </w:rPr>
        <w:t xml:space="preserve"> 2021. Variation in movement patterns of mule deer: have we oversimplified migration?</w:t>
      </w:r>
      <w:r w:rsidR="003D0A8A">
        <w:rPr>
          <w:rFonts w:eastAsia="Times New Roman"/>
          <w:color w:val="212121"/>
        </w:rPr>
        <w:t>.</w:t>
      </w:r>
      <w:r w:rsidRPr="002505DE">
        <w:rPr>
          <w:rFonts w:eastAsia="Times New Roman"/>
          <w:color w:val="212121"/>
        </w:rPr>
        <w:t xml:space="preserve"> Movement Ecology, 9</w:t>
      </w:r>
      <w:r w:rsidR="00010684">
        <w:rPr>
          <w:rFonts w:eastAsia="Times New Roman"/>
          <w:color w:val="212121"/>
        </w:rPr>
        <w:t>:44</w:t>
      </w:r>
      <w:r w:rsidRPr="002505DE">
        <w:rPr>
          <w:rFonts w:eastAsia="Times New Roman"/>
          <w:color w:val="212121"/>
        </w:rPr>
        <w:t>.</w:t>
      </w:r>
    </w:p>
    <w:p w14:paraId="0203DC83" w14:textId="327647D7"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White, G. C., and R. M. Bartmann. 1998. Effect of </w:t>
      </w:r>
      <w:r w:rsidR="00010684">
        <w:rPr>
          <w:rFonts w:eastAsia="Times New Roman"/>
          <w:color w:val="212121"/>
        </w:rPr>
        <w:t>d</w:t>
      </w:r>
      <w:r w:rsidRPr="002505DE">
        <w:rPr>
          <w:rFonts w:eastAsia="Times New Roman"/>
          <w:color w:val="212121"/>
        </w:rPr>
        <w:t xml:space="preserve">ensity </w:t>
      </w:r>
      <w:r w:rsidR="00010684">
        <w:rPr>
          <w:rFonts w:eastAsia="Times New Roman"/>
          <w:color w:val="212121"/>
        </w:rPr>
        <w:t>r</w:t>
      </w:r>
      <w:r w:rsidRPr="002505DE">
        <w:rPr>
          <w:rFonts w:eastAsia="Times New Roman"/>
          <w:color w:val="212121"/>
        </w:rPr>
        <w:t xml:space="preserve">eduction on </w:t>
      </w:r>
      <w:r w:rsidR="00010684">
        <w:rPr>
          <w:rFonts w:eastAsia="Times New Roman"/>
          <w:color w:val="212121"/>
        </w:rPr>
        <w:t>o</w:t>
      </w:r>
      <w:r w:rsidRPr="002505DE">
        <w:rPr>
          <w:rFonts w:eastAsia="Times New Roman"/>
          <w:color w:val="212121"/>
        </w:rPr>
        <w:t xml:space="preserve">verwinter </w:t>
      </w:r>
      <w:r w:rsidR="00010684">
        <w:rPr>
          <w:rFonts w:eastAsia="Times New Roman"/>
          <w:color w:val="212121"/>
        </w:rPr>
        <w:t>s</w:t>
      </w:r>
      <w:r w:rsidRPr="002505DE">
        <w:rPr>
          <w:rFonts w:eastAsia="Times New Roman"/>
          <w:color w:val="212121"/>
        </w:rPr>
        <w:t xml:space="preserve">urvival of </w:t>
      </w:r>
      <w:r w:rsidR="00010684">
        <w:rPr>
          <w:rFonts w:eastAsia="Times New Roman"/>
          <w:color w:val="212121"/>
        </w:rPr>
        <w:t>f</w:t>
      </w:r>
      <w:r w:rsidRPr="002505DE">
        <w:rPr>
          <w:rFonts w:eastAsia="Times New Roman"/>
          <w:color w:val="212121"/>
        </w:rPr>
        <w:t>ree-</w:t>
      </w:r>
      <w:r w:rsidR="00010684">
        <w:rPr>
          <w:rFonts w:eastAsia="Times New Roman"/>
          <w:color w:val="212121"/>
        </w:rPr>
        <w:t>r</w:t>
      </w:r>
      <w:r w:rsidRPr="002505DE">
        <w:rPr>
          <w:rFonts w:eastAsia="Times New Roman"/>
          <w:color w:val="212121"/>
        </w:rPr>
        <w:t xml:space="preserve">anging </w:t>
      </w:r>
      <w:r w:rsidR="00010684">
        <w:rPr>
          <w:rFonts w:eastAsia="Times New Roman"/>
          <w:color w:val="212121"/>
        </w:rPr>
        <w:t>m</w:t>
      </w:r>
      <w:r w:rsidRPr="002505DE">
        <w:rPr>
          <w:rFonts w:eastAsia="Times New Roman"/>
          <w:color w:val="212121"/>
        </w:rPr>
        <w:t xml:space="preserve">ule </w:t>
      </w:r>
      <w:r w:rsidR="00010684">
        <w:rPr>
          <w:rFonts w:eastAsia="Times New Roman"/>
          <w:color w:val="212121"/>
        </w:rPr>
        <w:t>d</w:t>
      </w:r>
      <w:r w:rsidRPr="002505DE">
        <w:rPr>
          <w:rFonts w:eastAsia="Times New Roman"/>
          <w:color w:val="212121"/>
        </w:rPr>
        <w:t xml:space="preserve">eer </w:t>
      </w:r>
      <w:r w:rsidR="00010684">
        <w:rPr>
          <w:rFonts w:eastAsia="Times New Roman"/>
          <w:color w:val="212121"/>
        </w:rPr>
        <w:t>f</w:t>
      </w:r>
      <w:r w:rsidRPr="002505DE">
        <w:rPr>
          <w:rFonts w:eastAsia="Times New Roman"/>
          <w:color w:val="212121"/>
        </w:rPr>
        <w:t>awns. The Journal of Wildlife Management 62:214–225.</w:t>
      </w:r>
    </w:p>
    <w:p w14:paraId="692F3B38"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12121"/>
        </w:rPr>
        <w:t>Wilson, M. W., A. D. Ridlon, K. M. Gaynor, S. D. Gaines, A. C. Stier, and B. S. Halpern. 2020. Ecological impacts of human-induced animal behaviour change. Ecology Letters 23:1522–1536.</w:t>
      </w:r>
    </w:p>
    <w:p w14:paraId="53FFC4F0" w14:textId="287DF2A0" w:rsidR="002505DE" w:rsidRPr="002505DE" w:rsidRDefault="002505DE" w:rsidP="00167887">
      <w:pPr>
        <w:spacing w:before="180" w:after="200" w:line="480" w:lineRule="auto"/>
        <w:ind w:left="835" w:hanging="835"/>
        <w:rPr>
          <w:rFonts w:eastAsia="Times New Roman"/>
        </w:rPr>
      </w:pPr>
      <w:r w:rsidRPr="002505DE">
        <w:rPr>
          <w:rFonts w:eastAsia="Times New Roman"/>
          <w:color w:val="222222"/>
          <w:shd w:val="clear" w:color="auto" w:fill="FFFFFF"/>
        </w:rPr>
        <w:t>Wisdom, M</w:t>
      </w:r>
      <w:r w:rsidR="00010684">
        <w:rPr>
          <w:rFonts w:eastAsia="Times New Roman"/>
          <w:color w:val="222222"/>
          <w:shd w:val="clear" w:color="auto" w:fill="FFFFFF"/>
        </w:rPr>
        <w:t>.</w:t>
      </w:r>
      <w:r w:rsidRPr="002505DE">
        <w:rPr>
          <w:rFonts w:eastAsia="Times New Roman"/>
          <w:color w:val="222222"/>
          <w:shd w:val="clear" w:color="auto" w:fill="FFFFFF"/>
        </w:rPr>
        <w:t xml:space="preserve"> J.</w:t>
      </w:r>
      <w:r w:rsidR="00010684">
        <w:rPr>
          <w:rFonts w:eastAsia="Times New Roman"/>
          <w:color w:val="222222"/>
          <w:shd w:val="clear" w:color="auto" w:fill="FFFFFF"/>
        </w:rPr>
        <w:t>,</w:t>
      </w:r>
      <w:r w:rsidRPr="002505DE">
        <w:rPr>
          <w:rFonts w:eastAsia="Times New Roman"/>
          <w:color w:val="222222"/>
          <w:shd w:val="clear" w:color="auto" w:fill="FFFFFF"/>
        </w:rPr>
        <w:t xml:space="preserve"> </w:t>
      </w:r>
      <w:r w:rsidR="00010684">
        <w:rPr>
          <w:rFonts w:eastAsia="Times New Roman"/>
          <w:color w:val="222222"/>
          <w:shd w:val="clear" w:color="auto" w:fill="FFFFFF"/>
        </w:rPr>
        <w:t xml:space="preserve">A. A. </w:t>
      </w:r>
      <w:r w:rsidRPr="002505DE">
        <w:rPr>
          <w:rFonts w:eastAsia="Times New Roman"/>
          <w:color w:val="222222"/>
          <w:shd w:val="clear" w:color="auto" w:fill="FFFFFF"/>
        </w:rPr>
        <w:t xml:space="preserve">Ager, </w:t>
      </w:r>
      <w:r w:rsidR="00010684">
        <w:rPr>
          <w:rFonts w:eastAsia="Times New Roman"/>
          <w:color w:val="222222"/>
          <w:shd w:val="clear" w:color="auto" w:fill="FFFFFF"/>
        </w:rPr>
        <w:t xml:space="preserve">H. K. </w:t>
      </w:r>
      <w:r w:rsidRPr="002505DE">
        <w:rPr>
          <w:rFonts w:eastAsia="Times New Roman"/>
          <w:color w:val="222222"/>
          <w:shd w:val="clear" w:color="auto" w:fill="FFFFFF"/>
        </w:rPr>
        <w:t xml:space="preserve">Preisler, </w:t>
      </w:r>
      <w:r w:rsidR="00010684">
        <w:rPr>
          <w:rFonts w:eastAsia="Times New Roman"/>
          <w:color w:val="222222"/>
          <w:shd w:val="clear" w:color="auto" w:fill="FFFFFF"/>
        </w:rPr>
        <w:t xml:space="preserve">N. J. </w:t>
      </w:r>
      <w:r w:rsidRPr="002505DE">
        <w:rPr>
          <w:rFonts w:eastAsia="Times New Roman"/>
          <w:color w:val="222222"/>
          <w:shd w:val="clear" w:color="auto" w:fill="FFFFFF"/>
        </w:rPr>
        <w:t xml:space="preserve">Cimon, </w:t>
      </w:r>
      <w:r w:rsidR="00010684">
        <w:rPr>
          <w:rFonts w:eastAsia="Times New Roman"/>
          <w:color w:val="222222"/>
          <w:shd w:val="clear" w:color="auto" w:fill="FFFFFF"/>
        </w:rPr>
        <w:t xml:space="preserve">B. K. </w:t>
      </w:r>
      <w:r w:rsidRPr="002505DE">
        <w:rPr>
          <w:rFonts w:eastAsia="Times New Roman"/>
          <w:color w:val="222222"/>
          <w:shd w:val="clear" w:color="auto" w:fill="FFFFFF"/>
        </w:rPr>
        <w:t xml:space="preserve">Johnson. 2004. Effects of off-road recreation on mule deer and elk. </w:t>
      </w:r>
      <w:r w:rsidR="007D6028">
        <w:rPr>
          <w:rFonts w:eastAsia="Times New Roman"/>
          <w:color w:val="222222"/>
          <w:shd w:val="clear" w:color="auto" w:fill="FFFFFF"/>
        </w:rPr>
        <w:t xml:space="preserve">Pages 531-550 </w:t>
      </w:r>
      <w:r w:rsidR="007D6028">
        <w:rPr>
          <w:rFonts w:eastAsia="Times New Roman"/>
          <w:i/>
          <w:iCs/>
          <w:color w:val="222222"/>
          <w:shd w:val="clear" w:color="auto" w:fill="FFFFFF"/>
        </w:rPr>
        <w:t xml:space="preserve">in </w:t>
      </w:r>
      <w:r w:rsidRPr="002505DE">
        <w:rPr>
          <w:rFonts w:eastAsia="Times New Roman"/>
          <w:color w:val="222222"/>
          <w:shd w:val="clear" w:color="auto" w:fill="FFFFFF"/>
        </w:rPr>
        <w:t>Transactions of the 69th North American Wildlife and Natural Resources Conference</w:t>
      </w:r>
      <w:r w:rsidR="007D6028">
        <w:rPr>
          <w:rFonts w:eastAsia="Times New Roman"/>
          <w:color w:val="222222"/>
          <w:shd w:val="clear" w:color="auto" w:fill="FFFFFF"/>
        </w:rPr>
        <w:t>. Pacific Northwest Research Station, Corvallis, Oregon, USA.</w:t>
      </w:r>
    </w:p>
    <w:p w14:paraId="163303C1" w14:textId="295EC9D8" w:rsidR="002505DE" w:rsidRPr="002505DE" w:rsidRDefault="002505DE" w:rsidP="00167887">
      <w:pPr>
        <w:spacing w:after="200" w:line="480" w:lineRule="auto"/>
        <w:ind w:left="835" w:right="-540" w:hanging="835"/>
        <w:rPr>
          <w:rFonts w:eastAsia="Times New Roman"/>
        </w:rPr>
      </w:pPr>
      <w:r w:rsidRPr="002505DE">
        <w:rPr>
          <w:rFonts w:eastAsia="Times New Roman"/>
          <w:color w:val="000000"/>
        </w:rPr>
        <w:t xml:space="preserve">Wondra, J. 2022. Scope of the Chaffee </w:t>
      </w:r>
      <w:r w:rsidR="007D6028">
        <w:rPr>
          <w:rFonts w:eastAsia="Times New Roman"/>
          <w:color w:val="000000"/>
        </w:rPr>
        <w:t>c</w:t>
      </w:r>
      <w:r w:rsidRPr="002505DE">
        <w:rPr>
          <w:rFonts w:eastAsia="Times New Roman"/>
          <w:color w:val="000000"/>
        </w:rPr>
        <w:t xml:space="preserve">ounty </w:t>
      </w:r>
      <w:r w:rsidR="007D6028">
        <w:rPr>
          <w:rFonts w:eastAsia="Times New Roman"/>
          <w:color w:val="000000"/>
        </w:rPr>
        <w:t>l</w:t>
      </w:r>
      <w:r w:rsidRPr="002505DE">
        <w:rPr>
          <w:rFonts w:eastAsia="Times New Roman"/>
          <w:color w:val="000000"/>
        </w:rPr>
        <w:t xml:space="preserve">ocal </w:t>
      </w:r>
      <w:r w:rsidR="007D6028">
        <w:rPr>
          <w:rFonts w:eastAsia="Times New Roman"/>
          <w:color w:val="000000"/>
        </w:rPr>
        <w:t>h</w:t>
      </w:r>
      <w:r w:rsidRPr="002505DE">
        <w:rPr>
          <w:rFonts w:eastAsia="Times New Roman"/>
          <w:color w:val="000000"/>
        </w:rPr>
        <w:t xml:space="preserve">ousing </w:t>
      </w:r>
      <w:r w:rsidR="007D6028">
        <w:rPr>
          <w:rFonts w:eastAsia="Times New Roman"/>
          <w:color w:val="000000"/>
        </w:rPr>
        <w:t>c</w:t>
      </w:r>
      <w:r w:rsidRPr="002505DE">
        <w:rPr>
          <w:rFonts w:eastAsia="Times New Roman"/>
          <w:color w:val="000000"/>
        </w:rPr>
        <w:t xml:space="preserve">risis </w:t>
      </w:r>
      <w:r w:rsidR="007D6028">
        <w:rPr>
          <w:rFonts w:eastAsia="Times New Roman"/>
          <w:color w:val="000000"/>
        </w:rPr>
        <w:t>m</w:t>
      </w:r>
      <w:r w:rsidRPr="002505DE">
        <w:rPr>
          <w:rFonts w:eastAsia="Times New Roman"/>
          <w:color w:val="000000"/>
        </w:rPr>
        <w:t xml:space="preserve">ade </w:t>
      </w:r>
      <w:r w:rsidR="007D6028">
        <w:rPr>
          <w:rFonts w:eastAsia="Times New Roman"/>
          <w:color w:val="000000"/>
        </w:rPr>
        <w:t>c</w:t>
      </w:r>
      <w:r w:rsidRPr="002505DE">
        <w:rPr>
          <w:rFonts w:eastAsia="Times New Roman"/>
          <w:color w:val="000000"/>
        </w:rPr>
        <w:t xml:space="preserve">rystal </w:t>
      </w:r>
      <w:r w:rsidR="007D6028">
        <w:rPr>
          <w:rFonts w:eastAsia="Times New Roman"/>
          <w:color w:val="000000"/>
        </w:rPr>
        <w:t>c</w:t>
      </w:r>
      <w:r w:rsidRPr="002505DE">
        <w:rPr>
          <w:rFonts w:eastAsia="Times New Roman"/>
          <w:color w:val="000000"/>
        </w:rPr>
        <w:t xml:space="preserve">lear: 1105 </w:t>
      </w:r>
      <w:r w:rsidR="007D6028">
        <w:rPr>
          <w:rFonts w:eastAsia="Times New Roman"/>
          <w:color w:val="000000"/>
        </w:rPr>
        <w:t>m</w:t>
      </w:r>
      <w:r w:rsidRPr="002505DE">
        <w:rPr>
          <w:rFonts w:eastAsia="Times New Roman"/>
          <w:color w:val="000000"/>
        </w:rPr>
        <w:t xml:space="preserve">ore </w:t>
      </w:r>
      <w:r w:rsidR="007D6028">
        <w:rPr>
          <w:rFonts w:eastAsia="Times New Roman"/>
          <w:color w:val="000000"/>
        </w:rPr>
        <w:t>u</w:t>
      </w:r>
      <w:r w:rsidRPr="002505DE">
        <w:rPr>
          <w:rFonts w:eastAsia="Times New Roman"/>
          <w:color w:val="000000"/>
        </w:rPr>
        <w:t xml:space="preserve">nits </w:t>
      </w:r>
      <w:r w:rsidR="007D6028">
        <w:rPr>
          <w:rFonts w:eastAsia="Times New Roman"/>
          <w:color w:val="000000"/>
        </w:rPr>
        <w:t>n</w:t>
      </w:r>
      <w:r w:rsidRPr="002505DE">
        <w:rPr>
          <w:rFonts w:eastAsia="Times New Roman"/>
          <w:color w:val="000000"/>
        </w:rPr>
        <w:t>eeded by 2027. Ark Valley Voice. 1 August 2022.</w:t>
      </w:r>
    </w:p>
    <w:p w14:paraId="3E23D16A" w14:textId="5B6F5D54" w:rsidR="002505DE" w:rsidRPr="002505DE" w:rsidRDefault="002505DE" w:rsidP="00167887">
      <w:pPr>
        <w:spacing w:before="180" w:line="480" w:lineRule="auto"/>
        <w:ind w:left="835" w:hanging="835"/>
        <w:rPr>
          <w:rFonts w:eastAsia="Times New Roman"/>
        </w:rPr>
      </w:pPr>
      <w:r w:rsidRPr="002505DE">
        <w:rPr>
          <w:rFonts w:eastAsia="Times New Roman"/>
          <w:color w:val="212121"/>
        </w:rPr>
        <w:t>Yovovich, V., M. Thomsen, and C. C. Wilmers. 2021. Pumas’ fear of humans precipitates changes in plant architecture. Ecosphere 12</w:t>
      </w:r>
      <w:r w:rsidR="007D6028">
        <w:rPr>
          <w:rFonts w:eastAsia="Times New Roman"/>
          <w:color w:val="212121"/>
        </w:rPr>
        <w:t>:e03309</w:t>
      </w:r>
      <w:r w:rsidRPr="002505DE">
        <w:rPr>
          <w:rFonts w:eastAsia="Times New Roman"/>
          <w:color w:val="212121"/>
        </w:rPr>
        <w:t>.</w:t>
      </w:r>
    </w:p>
    <w:p w14:paraId="64C015F3" w14:textId="77777777" w:rsidR="00ED7EB8" w:rsidRDefault="00ED7EB8" w:rsidP="007037D1">
      <w:pPr>
        <w:rPr>
          <w:lang w:eastAsia="ja-JP"/>
        </w:rPr>
      </w:pPr>
    </w:p>
    <w:p w14:paraId="65CFEE7C" w14:textId="77777777" w:rsidR="00ED7EB8" w:rsidRDefault="00ED7EB8" w:rsidP="007037D1">
      <w:pPr>
        <w:rPr>
          <w:lang w:eastAsia="ja-JP"/>
        </w:rPr>
      </w:pPr>
    </w:p>
    <w:p w14:paraId="367F10E9" w14:textId="77777777" w:rsidR="00CF5923" w:rsidRDefault="00CF5923" w:rsidP="007037D1">
      <w:pPr>
        <w:rPr>
          <w:lang w:eastAsia="ja-JP"/>
        </w:rPr>
      </w:pPr>
    </w:p>
    <w:p w14:paraId="2818E548" w14:textId="77777777" w:rsidR="00ED7EB8" w:rsidRDefault="00ED7EB8" w:rsidP="00A86DD0">
      <w:pPr>
        <w:jc w:val="center"/>
        <w:rPr>
          <w:b/>
          <w:sz w:val="28"/>
          <w:szCs w:val="28"/>
          <w:lang w:eastAsia="ja-JP"/>
        </w:rPr>
      </w:pPr>
    </w:p>
    <w:p w14:paraId="5C397ECB" w14:textId="77777777" w:rsidR="00FB314D" w:rsidRPr="00FB314D" w:rsidRDefault="00FB314D" w:rsidP="00CC6683">
      <w:pPr>
        <w:ind w:left="360"/>
        <w:rPr>
          <w:lang w:eastAsia="ja-JP"/>
        </w:rPr>
      </w:pPr>
    </w:p>
    <w:p w14:paraId="24C21E18" w14:textId="77777777" w:rsidR="007037D1" w:rsidRDefault="007037D1" w:rsidP="007037D1">
      <w:pPr>
        <w:rPr>
          <w:lang w:eastAsia="ja-JP"/>
        </w:rPr>
      </w:pPr>
    </w:p>
    <w:p w14:paraId="6C24355D" w14:textId="77777777" w:rsidR="00E11684" w:rsidRDefault="00E11684" w:rsidP="007037D1">
      <w:pPr>
        <w:rPr>
          <w:lang w:eastAsia="ja-JP"/>
        </w:rPr>
      </w:pPr>
    </w:p>
    <w:p w14:paraId="2F824F9B" w14:textId="77777777" w:rsidR="00E11684" w:rsidRDefault="00E11684" w:rsidP="007037D1">
      <w:pPr>
        <w:rPr>
          <w:lang w:eastAsia="ja-JP"/>
        </w:rPr>
      </w:pPr>
    </w:p>
    <w:p w14:paraId="598741F2" w14:textId="77777777" w:rsidR="00E11684" w:rsidRDefault="00E11684" w:rsidP="007037D1">
      <w:pPr>
        <w:rPr>
          <w:lang w:eastAsia="ja-JP"/>
        </w:rPr>
      </w:pPr>
    </w:p>
    <w:p w14:paraId="39AC3F50" w14:textId="77777777" w:rsidR="00E11684" w:rsidRDefault="00E11684" w:rsidP="007037D1">
      <w:pPr>
        <w:rPr>
          <w:lang w:eastAsia="ja-JP"/>
        </w:rPr>
      </w:pPr>
    </w:p>
    <w:p w14:paraId="40C4E55D" w14:textId="77777777" w:rsidR="00E11684" w:rsidRDefault="00E11684" w:rsidP="007037D1">
      <w:pPr>
        <w:rPr>
          <w:lang w:eastAsia="ja-JP"/>
        </w:rPr>
      </w:pPr>
    </w:p>
    <w:p w14:paraId="50B1B737" w14:textId="77777777" w:rsidR="00E11684" w:rsidRDefault="00E11684" w:rsidP="007037D1">
      <w:pPr>
        <w:rPr>
          <w:lang w:eastAsia="ja-JP"/>
        </w:rPr>
      </w:pPr>
    </w:p>
    <w:p w14:paraId="41F098F8" w14:textId="77777777" w:rsidR="00E11684" w:rsidRDefault="00E11684" w:rsidP="007037D1">
      <w:pPr>
        <w:rPr>
          <w:lang w:eastAsia="ja-JP"/>
        </w:rPr>
      </w:pPr>
    </w:p>
    <w:p w14:paraId="0AEE0383" w14:textId="77777777" w:rsidR="00E11684" w:rsidRDefault="00E11684" w:rsidP="007037D1">
      <w:pPr>
        <w:rPr>
          <w:lang w:eastAsia="ja-JP"/>
        </w:rPr>
      </w:pPr>
    </w:p>
    <w:p w14:paraId="756A5FAB" w14:textId="77777777" w:rsidR="00FF0183" w:rsidRDefault="00FF0183" w:rsidP="007037D1">
      <w:pPr>
        <w:rPr>
          <w:lang w:eastAsia="ja-JP"/>
        </w:rPr>
      </w:pPr>
    </w:p>
    <w:p w14:paraId="3B5275ED" w14:textId="77777777" w:rsidR="00FF0183" w:rsidRDefault="00FF0183" w:rsidP="007037D1">
      <w:pPr>
        <w:rPr>
          <w:lang w:eastAsia="ja-JP"/>
        </w:rPr>
      </w:pPr>
    </w:p>
    <w:p w14:paraId="4FA96416" w14:textId="77777777" w:rsidR="00FF0183" w:rsidRDefault="00FF0183" w:rsidP="007037D1">
      <w:pPr>
        <w:rPr>
          <w:lang w:eastAsia="ja-JP"/>
        </w:rPr>
      </w:pPr>
    </w:p>
    <w:p w14:paraId="265CCEE6" w14:textId="77777777" w:rsidR="00FF0183" w:rsidRDefault="00FF0183" w:rsidP="007037D1">
      <w:pPr>
        <w:rPr>
          <w:lang w:eastAsia="ja-JP"/>
        </w:rPr>
      </w:pPr>
    </w:p>
    <w:p w14:paraId="1181ECE2" w14:textId="77777777" w:rsidR="00FF0183" w:rsidRDefault="00FF0183" w:rsidP="007037D1">
      <w:pPr>
        <w:rPr>
          <w:lang w:eastAsia="ja-JP"/>
        </w:rPr>
      </w:pPr>
    </w:p>
    <w:p w14:paraId="123BB613" w14:textId="77777777" w:rsidR="00FF0183" w:rsidRDefault="00FF0183" w:rsidP="007037D1">
      <w:pPr>
        <w:rPr>
          <w:lang w:eastAsia="ja-JP"/>
        </w:rPr>
      </w:pPr>
    </w:p>
    <w:p w14:paraId="07E4A778" w14:textId="77777777" w:rsidR="00FF0183" w:rsidRDefault="00FF0183" w:rsidP="007037D1">
      <w:pPr>
        <w:rPr>
          <w:lang w:eastAsia="ja-JP"/>
        </w:rPr>
      </w:pPr>
    </w:p>
    <w:p w14:paraId="79C0B862" w14:textId="77777777" w:rsidR="00FF0183" w:rsidRDefault="00FF0183" w:rsidP="007037D1">
      <w:pPr>
        <w:rPr>
          <w:lang w:eastAsia="ja-JP"/>
        </w:rPr>
      </w:pPr>
    </w:p>
    <w:p w14:paraId="1C5368B4" w14:textId="77777777" w:rsidR="00FF0183" w:rsidRDefault="00FF0183" w:rsidP="007037D1">
      <w:pPr>
        <w:rPr>
          <w:lang w:eastAsia="ja-JP"/>
        </w:rPr>
      </w:pPr>
    </w:p>
    <w:p w14:paraId="145A2F3B" w14:textId="77777777" w:rsidR="00FF0183" w:rsidRDefault="00FF0183" w:rsidP="007037D1">
      <w:pPr>
        <w:rPr>
          <w:lang w:eastAsia="ja-JP"/>
        </w:rPr>
      </w:pPr>
    </w:p>
    <w:p w14:paraId="6C42B182" w14:textId="77777777" w:rsidR="00FF0183" w:rsidRDefault="00FF0183" w:rsidP="007037D1">
      <w:pPr>
        <w:rPr>
          <w:lang w:eastAsia="ja-JP"/>
        </w:rPr>
      </w:pPr>
    </w:p>
    <w:p w14:paraId="0384C2D3" w14:textId="77777777" w:rsidR="00FF0183" w:rsidRDefault="00FF0183" w:rsidP="007037D1">
      <w:pPr>
        <w:rPr>
          <w:lang w:eastAsia="ja-JP"/>
        </w:rPr>
      </w:pPr>
    </w:p>
    <w:p w14:paraId="5BD49499" w14:textId="77777777" w:rsidR="00FF0183" w:rsidRDefault="00FF0183" w:rsidP="007037D1">
      <w:pPr>
        <w:rPr>
          <w:lang w:eastAsia="ja-JP"/>
        </w:rPr>
      </w:pPr>
    </w:p>
    <w:p w14:paraId="7C28ADB1" w14:textId="77777777" w:rsidR="00FF0183" w:rsidRDefault="00FF0183" w:rsidP="007037D1">
      <w:pPr>
        <w:rPr>
          <w:lang w:eastAsia="ja-JP"/>
        </w:rPr>
      </w:pPr>
    </w:p>
    <w:p w14:paraId="65EC3ED7" w14:textId="77777777" w:rsidR="00FF0183" w:rsidRDefault="00FF0183" w:rsidP="007037D1">
      <w:pPr>
        <w:rPr>
          <w:lang w:eastAsia="ja-JP"/>
        </w:rPr>
      </w:pPr>
    </w:p>
    <w:p w14:paraId="5A576DF3" w14:textId="77777777" w:rsidR="006D3C47" w:rsidRDefault="006D3C47" w:rsidP="007037D1">
      <w:pPr>
        <w:rPr>
          <w:lang w:eastAsia="ja-JP"/>
        </w:rPr>
      </w:pPr>
    </w:p>
    <w:p w14:paraId="27F8F6B9" w14:textId="77777777" w:rsidR="006D3C47" w:rsidRDefault="006D3C47" w:rsidP="007037D1">
      <w:pPr>
        <w:rPr>
          <w:lang w:eastAsia="ja-JP"/>
        </w:rPr>
      </w:pPr>
    </w:p>
    <w:p w14:paraId="01FE4DCF" w14:textId="5BCECF71" w:rsidR="00E11684" w:rsidRDefault="00E11684" w:rsidP="007037D1">
      <w:pPr>
        <w:rPr>
          <w:lang w:eastAsia="ja-JP"/>
        </w:rPr>
      </w:pPr>
      <w:r>
        <w:rPr>
          <w:lang w:eastAsia="ja-JP"/>
        </w:rPr>
        <w:t>Figure Captions</w:t>
      </w:r>
    </w:p>
    <w:p w14:paraId="719AB53D" w14:textId="496080F9" w:rsidR="00E11684" w:rsidRDefault="008912BF" w:rsidP="007037D1">
      <w:pPr>
        <w:rPr>
          <w:color w:val="000000"/>
        </w:rPr>
      </w:pPr>
      <w:r w:rsidRPr="008912BF">
        <w:rPr>
          <w:color w:val="000000"/>
        </w:rPr>
        <w:t>Figure 1: Study area overlaid with</w:t>
      </w:r>
      <w:r>
        <w:rPr>
          <w:color w:val="000000"/>
        </w:rPr>
        <w:t xml:space="preserve"> </w:t>
      </w:r>
      <w:r w:rsidR="00E659F4">
        <w:rPr>
          <w:color w:val="000000"/>
        </w:rPr>
        <w:t xml:space="preserve">the Methodist mountain </w:t>
      </w:r>
      <w:r>
        <w:rPr>
          <w:color w:val="000000"/>
        </w:rPr>
        <w:t>trail network,</w:t>
      </w:r>
      <w:r w:rsidR="00E659F4">
        <w:rPr>
          <w:color w:val="000000"/>
        </w:rPr>
        <w:t xml:space="preserve"> telemetry locations for 9 deer from 202</w:t>
      </w:r>
      <w:r w:rsidR="0099675F">
        <w:rPr>
          <w:color w:val="000000"/>
        </w:rPr>
        <w:t>1</w:t>
      </w:r>
      <w:r w:rsidR="00E659F4">
        <w:rPr>
          <w:color w:val="000000"/>
        </w:rPr>
        <w:t>-202</w:t>
      </w:r>
      <w:r w:rsidR="0099675F">
        <w:rPr>
          <w:color w:val="000000"/>
        </w:rPr>
        <w:t>2</w:t>
      </w:r>
      <w:r w:rsidR="00E659F4">
        <w:rPr>
          <w:color w:val="000000"/>
        </w:rPr>
        <w:t>,</w:t>
      </w:r>
      <w:r>
        <w:rPr>
          <w:color w:val="000000"/>
        </w:rPr>
        <w:t xml:space="preserve"> </w:t>
      </w:r>
      <w:r w:rsidRPr="008912BF">
        <w:rPr>
          <w:color w:val="000000"/>
        </w:rPr>
        <w:t>randomized camera locations</w:t>
      </w:r>
      <w:r w:rsidR="00E659F4">
        <w:rPr>
          <w:color w:val="000000"/>
        </w:rPr>
        <w:t xml:space="preserve"> and associated grid cells, and land ownership</w:t>
      </w:r>
      <w:r w:rsidRPr="008912BF">
        <w:rPr>
          <w:color w:val="000000"/>
        </w:rPr>
        <w:t>.</w:t>
      </w:r>
      <w:r w:rsidR="00E659F4">
        <w:rPr>
          <w:color w:val="000000"/>
        </w:rPr>
        <w:t xml:space="preserve"> Inset map depicts location of study area within Colorado.</w:t>
      </w:r>
    </w:p>
    <w:p w14:paraId="7EE14815" w14:textId="0B5EA937" w:rsidR="008912BF" w:rsidRPr="008912BF" w:rsidRDefault="008912BF" w:rsidP="008912BF">
      <w:pPr>
        <w:pStyle w:val="NormalWeb"/>
        <w:spacing w:before="0" w:beforeAutospacing="0" w:after="0" w:afterAutospacing="0"/>
        <w:ind w:right="-540"/>
      </w:pPr>
      <w:r w:rsidRPr="008912BF">
        <w:rPr>
          <w:color w:val="000000"/>
        </w:rPr>
        <w:t>Figure 2: Coefficient estimates of covariates from the top ranked model of deer habitat selection for the pooled dataset analysis. Habitat covariates include land cover types: developed, forest, herbaceous and wetland as well as terrain ruggedness index (TRI) and cosine aspect. Distance to trail and rolling average of human activity are the human covariates. This model includes interactions between rolling average of human activity and forest land cover selection.  Asterisks (*) represent estimates where confidence intervals did not overlap zero.</w:t>
      </w:r>
    </w:p>
    <w:p w14:paraId="6C88801A" w14:textId="176D0754" w:rsidR="008912BF" w:rsidRDefault="008912BF" w:rsidP="008912BF">
      <w:pPr>
        <w:pStyle w:val="NormalWeb"/>
        <w:spacing w:before="0" w:beforeAutospacing="0" w:after="0" w:afterAutospacing="0"/>
        <w:ind w:right="-540"/>
        <w:rPr>
          <w:color w:val="000000"/>
        </w:rPr>
      </w:pPr>
      <w:r w:rsidRPr="008912BF">
        <w:rPr>
          <w:color w:val="000000"/>
        </w:rPr>
        <w:lastRenderedPageBreak/>
        <w:t>Figure 3: Coefficient estimates of covariates for the top-ranked model of deer habitat selection for both the day and night dataset analyses. Habitat covariates include landcover types: developed, forest, herbaceous and wetland as well as terrain ruggedness index (TRI) and cosine-transformed aspect. Distance to trail and human activity measured at the interval of locations (Rolling Average=RA) are the human covariates. These models include interactions between human activity metrics and movement characteristics.  Asterisks (*) represent estimates where confidence intervals did not overlap zero. Estimates for the day step selection analysis are represented in orange and estimates for the night step selection analyses are represented in blue.</w:t>
      </w:r>
    </w:p>
    <w:p w14:paraId="4A79110A" w14:textId="71B95606" w:rsidR="008912BF" w:rsidRDefault="008912BF" w:rsidP="008912BF">
      <w:pPr>
        <w:pStyle w:val="NormalWeb"/>
        <w:spacing w:before="0" w:beforeAutospacing="0" w:after="0" w:afterAutospacing="0"/>
        <w:ind w:right="-540"/>
        <w:rPr>
          <w:color w:val="000000"/>
        </w:rPr>
      </w:pPr>
      <w:r w:rsidRPr="008912BF">
        <w:rPr>
          <w:color w:val="000000"/>
        </w:rPr>
        <w:t>Figure 4: Update step length distributions for the day step selection analysis, modeled as a lognormal distribution, incorporating the interaction between rolling average of human activity and step length parameters. Rolling average of human activity is modeled at three levels with the corresponding change in probability density function represented by orange (low human activity), blue (medium human activity), and green (high human activity). As human activity increases the probability of smaller steps increases.</w:t>
      </w:r>
    </w:p>
    <w:p w14:paraId="7B2B7E35" w14:textId="49FAA898" w:rsidR="008912BF" w:rsidRDefault="008912BF" w:rsidP="008912BF">
      <w:pPr>
        <w:pStyle w:val="NormalWeb"/>
        <w:spacing w:before="0" w:beforeAutospacing="0" w:after="0" w:afterAutospacing="0"/>
        <w:ind w:right="-540"/>
        <w:rPr>
          <w:color w:val="000000"/>
        </w:rPr>
      </w:pPr>
      <w:r w:rsidRPr="008912BF">
        <w:rPr>
          <w:color w:val="000000"/>
        </w:rPr>
        <w:t>Figure 5: Update step length distributions for the night step selection analysis, modeled as a lognormal distribution, incorporating the interaction between rolling average of human activity and step length parameters. Rolling average of human activity is modeled at three levels with the corresponding change in probability density function represented by orange (low human activity), blue (medium human activity), and green (high human activity). As human activity increases the probability of smaller steps increases.</w:t>
      </w:r>
    </w:p>
    <w:p w14:paraId="74710B6A" w14:textId="77777777" w:rsidR="008912BF" w:rsidRDefault="008912BF" w:rsidP="008912BF">
      <w:pPr>
        <w:pStyle w:val="NormalWeb"/>
        <w:spacing w:before="0" w:beforeAutospacing="0" w:after="0" w:afterAutospacing="0"/>
        <w:rPr>
          <w:color w:val="000000"/>
        </w:rPr>
      </w:pPr>
      <w:r w:rsidRPr="008912BF">
        <w:rPr>
          <w:color w:val="000000"/>
        </w:rPr>
        <w:t>Figure 6: Coefficient estimates for the top ranked model of diel movement rate of deer. Covariates include human activity measured as the daily average, time of day including day and night, sex, and an interaction between human activity and time of day factors. Asterisks (*) represent estimates where confidence intervals did not overlap zero.</w:t>
      </w:r>
    </w:p>
    <w:p w14:paraId="352FB632" w14:textId="1603FE67" w:rsidR="008912BF" w:rsidRDefault="008912BF" w:rsidP="008912BF">
      <w:pPr>
        <w:pStyle w:val="NormalWeb"/>
        <w:spacing w:before="0" w:beforeAutospacing="0" w:after="0" w:afterAutospacing="0"/>
        <w:ind w:right="-540"/>
        <w:rPr>
          <w:color w:val="000000"/>
        </w:rPr>
      </w:pPr>
      <w:r w:rsidRPr="008912BF">
        <w:rPr>
          <w:color w:val="000000"/>
        </w:rPr>
        <w:t>Figure 7: The effect of time of day and human activity, measured at a daily temporal scale, on movement rate of mule deer, measured in meters per hour. Increasing human activity results in an increase in movement rate during dawn/dusk and night, while resulting in a decrease in movement during the day.</w:t>
      </w:r>
    </w:p>
    <w:p w14:paraId="0F58B1BE" w14:textId="77777777" w:rsidR="008912BF" w:rsidRPr="008912BF" w:rsidRDefault="008912BF" w:rsidP="008912BF">
      <w:pPr>
        <w:pStyle w:val="NormalWeb"/>
        <w:spacing w:before="0" w:beforeAutospacing="0" w:after="0" w:afterAutospacing="0"/>
      </w:pPr>
      <w:r w:rsidRPr="008912BF">
        <w:rPr>
          <w:color w:val="000000"/>
        </w:rPr>
        <w:t>Figure 8: Density estimates for the study area based on varying estimates of the camera viewshed area parameter.</w:t>
      </w:r>
    </w:p>
    <w:p w14:paraId="1DB47178" w14:textId="77777777" w:rsidR="00FF0183" w:rsidRDefault="00FF0183" w:rsidP="00FF0183">
      <w:pPr>
        <w:pStyle w:val="NormalWeb"/>
        <w:spacing w:before="0" w:beforeAutospacing="0" w:after="0" w:afterAutospacing="0"/>
        <w:rPr>
          <w:color w:val="000000"/>
        </w:rPr>
      </w:pPr>
      <w:r w:rsidRPr="00FF0183">
        <w:rPr>
          <w:color w:val="000000"/>
        </w:rPr>
        <w:t>Figure 9: Density estimates for the study area based on varying estimates of the deer movement rate (speed) parameter.</w:t>
      </w:r>
    </w:p>
    <w:p w14:paraId="20C0F6F5" w14:textId="7052FF02" w:rsidR="00FF0183" w:rsidRPr="00FF0183" w:rsidRDefault="00FF0183" w:rsidP="00FF0183">
      <w:pPr>
        <w:pStyle w:val="NormalWeb"/>
        <w:spacing w:before="0" w:beforeAutospacing="0" w:after="0" w:afterAutospacing="0"/>
      </w:pPr>
      <w:r w:rsidRPr="00FF0183">
        <w:rPr>
          <w:color w:val="000000"/>
        </w:rPr>
        <w:t>Figure 10: Coefficient estimates from the full model average of top ranked models explaining deer density estimates at individual cameras</w:t>
      </w:r>
    </w:p>
    <w:p w14:paraId="39802065" w14:textId="77777777" w:rsidR="008912BF" w:rsidRPr="008912BF" w:rsidRDefault="008912BF" w:rsidP="008912BF">
      <w:pPr>
        <w:pStyle w:val="NormalWeb"/>
        <w:spacing w:before="0" w:beforeAutospacing="0" w:after="0" w:afterAutospacing="0"/>
        <w:ind w:right="-540"/>
      </w:pPr>
    </w:p>
    <w:p w14:paraId="1A7F3B56" w14:textId="77777777" w:rsidR="008912BF" w:rsidRPr="008912BF" w:rsidRDefault="008912BF" w:rsidP="008912BF">
      <w:pPr>
        <w:pStyle w:val="NormalWeb"/>
        <w:spacing w:before="0" w:beforeAutospacing="0" w:after="0" w:afterAutospacing="0"/>
      </w:pPr>
    </w:p>
    <w:p w14:paraId="3E22D227" w14:textId="77777777" w:rsidR="008912BF" w:rsidRPr="008912BF" w:rsidRDefault="008912BF" w:rsidP="008912BF">
      <w:pPr>
        <w:pStyle w:val="NormalWeb"/>
        <w:spacing w:before="0" w:beforeAutospacing="0" w:after="0" w:afterAutospacing="0"/>
        <w:ind w:right="-540"/>
      </w:pPr>
    </w:p>
    <w:p w14:paraId="15E42D1C" w14:textId="77777777" w:rsidR="008912BF" w:rsidRPr="008912BF" w:rsidRDefault="008912BF" w:rsidP="008912BF">
      <w:pPr>
        <w:pStyle w:val="NormalWeb"/>
        <w:spacing w:before="0" w:beforeAutospacing="0" w:after="0" w:afterAutospacing="0"/>
        <w:ind w:right="-540"/>
      </w:pPr>
    </w:p>
    <w:p w14:paraId="3FF62205" w14:textId="77777777" w:rsidR="008912BF" w:rsidRPr="008912BF" w:rsidRDefault="008912BF" w:rsidP="008912BF">
      <w:pPr>
        <w:pStyle w:val="NormalWeb"/>
        <w:spacing w:before="0" w:beforeAutospacing="0" w:after="0" w:afterAutospacing="0"/>
        <w:ind w:right="-540"/>
      </w:pPr>
    </w:p>
    <w:p w14:paraId="2AF0DEC0" w14:textId="77777777" w:rsidR="00E11684" w:rsidRDefault="00E11684" w:rsidP="007037D1">
      <w:pPr>
        <w:rPr>
          <w:lang w:eastAsia="ja-JP"/>
        </w:rPr>
      </w:pPr>
    </w:p>
    <w:p w14:paraId="55152EA3" w14:textId="77777777" w:rsidR="00FF0183" w:rsidRDefault="00FF0183" w:rsidP="007037D1">
      <w:pPr>
        <w:rPr>
          <w:lang w:eastAsia="ja-JP"/>
        </w:rPr>
      </w:pPr>
    </w:p>
    <w:p w14:paraId="04FE6D57" w14:textId="77777777" w:rsidR="00FF0183" w:rsidRDefault="00FF0183" w:rsidP="007037D1">
      <w:pPr>
        <w:rPr>
          <w:lang w:eastAsia="ja-JP"/>
        </w:rPr>
      </w:pPr>
    </w:p>
    <w:p w14:paraId="04638349" w14:textId="77777777" w:rsidR="00FF0183" w:rsidRDefault="00FF0183" w:rsidP="007037D1">
      <w:pPr>
        <w:rPr>
          <w:lang w:eastAsia="ja-JP"/>
        </w:rPr>
      </w:pPr>
    </w:p>
    <w:p w14:paraId="4231FC8B" w14:textId="77777777" w:rsidR="00FF0183" w:rsidRDefault="00FF0183" w:rsidP="007037D1">
      <w:pPr>
        <w:rPr>
          <w:lang w:eastAsia="ja-JP"/>
        </w:rPr>
      </w:pPr>
    </w:p>
    <w:p w14:paraId="538F8076" w14:textId="77777777" w:rsidR="00FF0183" w:rsidRDefault="00FF0183" w:rsidP="007037D1">
      <w:pPr>
        <w:rPr>
          <w:lang w:eastAsia="ja-JP"/>
        </w:rPr>
      </w:pPr>
    </w:p>
    <w:p w14:paraId="0CF2EB90" w14:textId="77777777" w:rsidR="00FF0183" w:rsidRDefault="00FF0183" w:rsidP="007037D1">
      <w:pPr>
        <w:rPr>
          <w:lang w:eastAsia="ja-JP"/>
        </w:rPr>
      </w:pPr>
    </w:p>
    <w:p w14:paraId="6DC676E7" w14:textId="77777777" w:rsidR="00FF0183" w:rsidRDefault="00FF0183" w:rsidP="007037D1">
      <w:pPr>
        <w:rPr>
          <w:lang w:eastAsia="ja-JP"/>
        </w:rPr>
      </w:pPr>
    </w:p>
    <w:p w14:paraId="4208889D" w14:textId="77777777" w:rsidR="00FF0183" w:rsidRDefault="00FF0183" w:rsidP="007037D1">
      <w:pPr>
        <w:rPr>
          <w:lang w:eastAsia="ja-JP"/>
        </w:rPr>
      </w:pPr>
    </w:p>
    <w:p w14:paraId="61E32315" w14:textId="77777777" w:rsidR="00FF0183" w:rsidRDefault="00FF0183" w:rsidP="007037D1">
      <w:pPr>
        <w:rPr>
          <w:lang w:eastAsia="ja-JP"/>
        </w:rPr>
      </w:pPr>
    </w:p>
    <w:p w14:paraId="484831A6" w14:textId="77777777" w:rsidR="00FF0183" w:rsidRDefault="00FF0183" w:rsidP="007037D1">
      <w:pPr>
        <w:rPr>
          <w:lang w:eastAsia="ja-JP"/>
        </w:rPr>
      </w:pPr>
    </w:p>
    <w:p w14:paraId="40499153" w14:textId="77777777" w:rsidR="00FF0183" w:rsidRDefault="00FF0183" w:rsidP="007037D1">
      <w:pPr>
        <w:rPr>
          <w:lang w:eastAsia="ja-JP"/>
        </w:rPr>
      </w:pPr>
    </w:p>
    <w:p w14:paraId="25385D8C" w14:textId="77777777" w:rsidR="00FF0183" w:rsidRDefault="00FF0183" w:rsidP="007037D1">
      <w:pPr>
        <w:rPr>
          <w:lang w:eastAsia="ja-JP"/>
        </w:rPr>
      </w:pPr>
    </w:p>
    <w:p w14:paraId="469A0F56" w14:textId="77777777" w:rsidR="00FF0183" w:rsidRDefault="00FF0183" w:rsidP="007037D1">
      <w:pPr>
        <w:rPr>
          <w:lang w:eastAsia="ja-JP"/>
        </w:rPr>
      </w:pPr>
    </w:p>
    <w:p w14:paraId="1D73BB3E" w14:textId="77777777" w:rsidR="00FF0183" w:rsidRDefault="00FF0183" w:rsidP="007037D1">
      <w:pPr>
        <w:rPr>
          <w:lang w:eastAsia="ja-JP"/>
        </w:rPr>
      </w:pPr>
    </w:p>
    <w:p w14:paraId="5AF9C8BD" w14:textId="77777777" w:rsidR="00FF0183" w:rsidRDefault="00FF0183" w:rsidP="007037D1">
      <w:pPr>
        <w:rPr>
          <w:lang w:eastAsia="ja-JP"/>
        </w:rPr>
      </w:pPr>
    </w:p>
    <w:p w14:paraId="7F52B375" w14:textId="77777777" w:rsidR="00FF0183" w:rsidRDefault="00FF0183" w:rsidP="007037D1">
      <w:pPr>
        <w:rPr>
          <w:lang w:eastAsia="ja-JP"/>
        </w:rPr>
      </w:pPr>
    </w:p>
    <w:p w14:paraId="63285DE2" w14:textId="77777777" w:rsidR="00FF0183" w:rsidRDefault="00FF0183" w:rsidP="007037D1">
      <w:pPr>
        <w:rPr>
          <w:lang w:eastAsia="ja-JP"/>
        </w:rPr>
      </w:pPr>
    </w:p>
    <w:p w14:paraId="22D477EF" w14:textId="77777777" w:rsidR="00FF0183" w:rsidRDefault="00FF0183" w:rsidP="007037D1">
      <w:pPr>
        <w:rPr>
          <w:lang w:eastAsia="ja-JP"/>
        </w:rPr>
      </w:pPr>
    </w:p>
    <w:p w14:paraId="7D4B1EA5" w14:textId="77777777" w:rsidR="00FF0183" w:rsidRDefault="00FF0183" w:rsidP="007037D1">
      <w:pPr>
        <w:rPr>
          <w:lang w:eastAsia="ja-JP"/>
        </w:rPr>
      </w:pPr>
    </w:p>
    <w:p w14:paraId="789BC260" w14:textId="77777777" w:rsidR="00FF0183" w:rsidRDefault="00FF0183" w:rsidP="007037D1">
      <w:pPr>
        <w:rPr>
          <w:lang w:eastAsia="ja-JP"/>
        </w:rPr>
      </w:pPr>
    </w:p>
    <w:p w14:paraId="71572268" w14:textId="77777777" w:rsidR="003D062A" w:rsidRDefault="003D062A" w:rsidP="007037D1">
      <w:pPr>
        <w:rPr>
          <w:lang w:eastAsia="ja-JP"/>
        </w:rPr>
      </w:pPr>
    </w:p>
    <w:p w14:paraId="2157F8D9" w14:textId="77777777" w:rsidR="003D062A" w:rsidRDefault="003D062A" w:rsidP="007037D1">
      <w:pPr>
        <w:rPr>
          <w:lang w:eastAsia="ja-JP"/>
        </w:rPr>
      </w:pPr>
    </w:p>
    <w:p w14:paraId="1641E898" w14:textId="77777777" w:rsidR="003D062A" w:rsidRDefault="003D062A" w:rsidP="007037D1">
      <w:pPr>
        <w:rPr>
          <w:lang w:eastAsia="ja-JP"/>
        </w:rPr>
      </w:pPr>
    </w:p>
    <w:p w14:paraId="6272386F" w14:textId="77777777" w:rsidR="003D062A" w:rsidRDefault="003D062A" w:rsidP="007037D1">
      <w:pPr>
        <w:rPr>
          <w:lang w:eastAsia="ja-JP"/>
        </w:rPr>
      </w:pPr>
    </w:p>
    <w:p w14:paraId="2A072E5A" w14:textId="77777777" w:rsidR="003D062A" w:rsidRDefault="003D062A" w:rsidP="007037D1">
      <w:pPr>
        <w:rPr>
          <w:lang w:eastAsia="ja-JP"/>
        </w:rPr>
      </w:pPr>
    </w:p>
    <w:p w14:paraId="2C835A1E" w14:textId="77777777" w:rsidR="003D062A" w:rsidRDefault="003D062A" w:rsidP="007037D1">
      <w:pPr>
        <w:rPr>
          <w:lang w:eastAsia="ja-JP"/>
        </w:rPr>
      </w:pPr>
    </w:p>
    <w:p w14:paraId="2B85E31E" w14:textId="7A9E788B" w:rsidR="00FB1530" w:rsidRDefault="00E11684" w:rsidP="007037D1">
      <w:pPr>
        <w:rPr>
          <w:lang w:eastAsia="ja-JP"/>
        </w:rPr>
      </w:pPr>
      <w:r>
        <w:rPr>
          <w:lang w:eastAsia="ja-JP"/>
        </w:rPr>
        <w:t>Tables</w:t>
      </w:r>
    </w:p>
    <w:p w14:paraId="425AD073" w14:textId="2465CB21" w:rsidR="00FB1530" w:rsidRPr="00FB1530" w:rsidRDefault="00FB1530" w:rsidP="00FB1530">
      <w:pPr>
        <w:pStyle w:val="NormalWeb"/>
        <w:spacing w:before="0" w:beforeAutospacing="0" w:after="0" w:afterAutospacing="0"/>
        <w:ind w:right="-540"/>
      </w:pPr>
      <w:r w:rsidRPr="00FB1530">
        <w:rPr>
          <w:color w:val="000000"/>
        </w:rPr>
        <w:t xml:space="preserve">Table 1: Model Selection table for </w:t>
      </w:r>
      <w:r w:rsidR="00F96DD6">
        <w:rPr>
          <w:color w:val="000000"/>
        </w:rPr>
        <w:t>full mule deer (</w:t>
      </w:r>
      <w:r w:rsidR="00F96DD6">
        <w:rPr>
          <w:i/>
          <w:iCs/>
          <w:color w:val="000000"/>
        </w:rPr>
        <w:t>Odocoileus hemionus</w:t>
      </w:r>
      <w:r w:rsidR="00F96DD6">
        <w:rPr>
          <w:color w:val="000000"/>
        </w:rPr>
        <w:t>) dataset modeled with an integrated step selection function</w:t>
      </w:r>
      <w:r w:rsidRPr="00FB1530">
        <w:rPr>
          <w:color w:val="000000"/>
        </w:rPr>
        <w:t>. Global 2 model represents a model with an interaction between forest land cover and rolling average of human activity, global represents a model with interaction between movement characteristics (log step length, log step length squared) and rolling average of human activity.</w:t>
      </w:r>
    </w:p>
    <w:tbl>
      <w:tblPr>
        <w:tblW w:w="7360" w:type="dxa"/>
        <w:tblLook w:val="04A0" w:firstRow="1" w:lastRow="0" w:firstColumn="1" w:lastColumn="0" w:noHBand="0" w:noVBand="1"/>
      </w:tblPr>
      <w:tblGrid>
        <w:gridCol w:w="820"/>
        <w:gridCol w:w="419"/>
        <w:gridCol w:w="1030"/>
        <w:gridCol w:w="864"/>
        <w:gridCol w:w="1079"/>
        <w:gridCol w:w="1008"/>
        <w:gridCol w:w="1132"/>
        <w:gridCol w:w="1008"/>
      </w:tblGrid>
      <w:tr w:rsidR="00FB1530" w:rsidRPr="00FB1530" w14:paraId="2FD203CB" w14:textId="77777777" w:rsidTr="00F27C28">
        <w:trPr>
          <w:trHeight w:val="285"/>
        </w:trPr>
        <w:tc>
          <w:tcPr>
            <w:tcW w:w="7360" w:type="dxa"/>
            <w:gridSpan w:val="8"/>
            <w:tcBorders>
              <w:top w:val="nil"/>
              <w:left w:val="nil"/>
              <w:bottom w:val="nil"/>
              <w:right w:val="nil"/>
            </w:tcBorders>
            <w:shd w:val="clear" w:color="000000" w:fill="FFFFFF"/>
            <w:vAlign w:val="center"/>
          </w:tcPr>
          <w:p w14:paraId="3A502617" w14:textId="450785DE" w:rsidR="00FB1530" w:rsidRPr="00FB1530" w:rsidRDefault="00FB1530" w:rsidP="00FB1530">
            <w:pPr>
              <w:jc w:val="center"/>
              <w:rPr>
                <w:rFonts w:ascii="Aptos Narrow" w:eastAsia="Times New Roman" w:hAnsi="Aptos Narrow"/>
                <w:b/>
                <w:bCs/>
                <w:color w:val="000000"/>
                <w:sz w:val="20"/>
                <w:szCs w:val="20"/>
              </w:rPr>
            </w:pPr>
            <w:r>
              <w:rPr>
                <w:rFonts w:ascii="Aptos Narrow" w:eastAsia="Times New Roman" w:hAnsi="Aptos Narrow"/>
                <w:b/>
                <w:bCs/>
                <w:color w:val="000000"/>
                <w:sz w:val="20"/>
                <w:szCs w:val="20"/>
              </w:rPr>
              <w:t>Model Selection</w:t>
            </w:r>
          </w:p>
        </w:tc>
      </w:tr>
      <w:tr w:rsidR="00FB1530" w:rsidRPr="00FB1530" w14:paraId="366C3CD5" w14:textId="77777777" w:rsidTr="00FB1530">
        <w:trPr>
          <w:trHeight w:val="285"/>
        </w:trPr>
        <w:tc>
          <w:tcPr>
            <w:tcW w:w="820" w:type="dxa"/>
            <w:tcBorders>
              <w:top w:val="nil"/>
              <w:left w:val="nil"/>
              <w:bottom w:val="nil"/>
              <w:right w:val="nil"/>
            </w:tcBorders>
            <w:shd w:val="clear" w:color="000000" w:fill="FFFFFF"/>
            <w:vAlign w:val="center"/>
            <w:hideMark/>
          </w:tcPr>
          <w:p w14:paraId="21136241"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Models</w:t>
            </w:r>
          </w:p>
        </w:tc>
        <w:tc>
          <w:tcPr>
            <w:tcW w:w="419" w:type="dxa"/>
            <w:tcBorders>
              <w:top w:val="nil"/>
              <w:left w:val="nil"/>
              <w:bottom w:val="nil"/>
              <w:right w:val="nil"/>
            </w:tcBorders>
            <w:shd w:val="clear" w:color="000000" w:fill="FFFFFF"/>
            <w:vAlign w:val="center"/>
            <w:hideMark/>
          </w:tcPr>
          <w:p w14:paraId="7FAD0B89"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K</w:t>
            </w:r>
          </w:p>
        </w:tc>
        <w:tc>
          <w:tcPr>
            <w:tcW w:w="1030" w:type="dxa"/>
            <w:tcBorders>
              <w:top w:val="nil"/>
              <w:left w:val="nil"/>
              <w:bottom w:val="nil"/>
              <w:right w:val="nil"/>
            </w:tcBorders>
            <w:shd w:val="clear" w:color="000000" w:fill="FFFFFF"/>
            <w:vAlign w:val="center"/>
            <w:hideMark/>
          </w:tcPr>
          <w:p w14:paraId="2CA08241"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AICc</w:t>
            </w:r>
          </w:p>
        </w:tc>
        <w:tc>
          <w:tcPr>
            <w:tcW w:w="864" w:type="dxa"/>
            <w:tcBorders>
              <w:top w:val="nil"/>
              <w:left w:val="nil"/>
              <w:bottom w:val="nil"/>
              <w:right w:val="nil"/>
            </w:tcBorders>
            <w:shd w:val="clear" w:color="000000" w:fill="FFFFFF"/>
            <w:vAlign w:val="center"/>
            <w:hideMark/>
          </w:tcPr>
          <w:p w14:paraId="24B1B847"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Δ AICc</w:t>
            </w:r>
          </w:p>
        </w:tc>
        <w:tc>
          <w:tcPr>
            <w:tcW w:w="1079" w:type="dxa"/>
            <w:tcBorders>
              <w:top w:val="nil"/>
              <w:left w:val="nil"/>
              <w:bottom w:val="nil"/>
              <w:right w:val="nil"/>
            </w:tcBorders>
            <w:shd w:val="clear" w:color="000000" w:fill="FFFFFF"/>
            <w:vAlign w:val="center"/>
            <w:hideMark/>
          </w:tcPr>
          <w:p w14:paraId="50F74C44"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Likelihood</w:t>
            </w:r>
          </w:p>
        </w:tc>
        <w:tc>
          <w:tcPr>
            <w:tcW w:w="1008" w:type="dxa"/>
            <w:tcBorders>
              <w:top w:val="nil"/>
              <w:left w:val="nil"/>
              <w:bottom w:val="nil"/>
              <w:right w:val="nil"/>
            </w:tcBorders>
            <w:shd w:val="clear" w:color="000000" w:fill="FFFFFF"/>
            <w:vAlign w:val="center"/>
            <w:hideMark/>
          </w:tcPr>
          <w:p w14:paraId="3A35A9B1"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AICc Wt</w:t>
            </w:r>
          </w:p>
        </w:tc>
        <w:tc>
          <w:tcPr>
            <w:tcW w:w="1132" w:type="dxa"/>
            <w:tcBorders>
              <w:top w:val="nil"/>
              <w:left w:val="nil"/>
              <w:bottom w:val="nil"/>
              <w:right w:val="nil"/>
            </w:tcBorders>
            <w:shd w:val="clear" w:color="000000" w:fill="FFFFFF"/>
            <w:vAlign w:val="center"/>
            <w:hideMark/>
          </w:tcPr>
          <w:p w14:paraId="37BBAEBD"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LL</w:t>
            </w:r>
          </w:p>
        </w:tc>
        <w:tc>
          <w:tcPr>
            <w:tcW w:w="1008" w:type="dxa"/>
            <w:tcBorders>
              <w:top w:val="nil"/>
              <w:left w:val="nil"/>
              <w:bottom w:val="nil"/>
              <w:right w:val="nil"/>
            </w:tcBorders>
            <w:shd w:val="clear" w:color="000000" w:fill="FFFFFF"/>
            <w:vAlign w:val="center"/>
            <w:hideMark/>
          </w:tcPr>
          <w:p w14:paraId="362B4E6B"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Cum. Wt</w:t>
            </w:r>
          </w:p>
        </w:tc>
      </w:tr>
      <w:tr w:rsidR="00FB1530" w:rsidRPr="00FB1530" w14:paraId="426EB26E" w14:textId="77777777" w:rsidTr="00FB1530">
        <w:trPr>
          <w:trHeight w:val="285"/>
        </w:trPr>
        <w:tc>
          <w:tcPr>
            <w:tcW w:w="820" w:type="dxa"/>
            <w:tcBorders>
              <w:top w:val="nil"/>
              <w:left w:val="nil"/>
              <w:bottom w:val="nil"/>
              <w:right w:val="nil"/>
            </w:tcBorders>
            <w:shd w:val="clear" w:color="000000" w:fill="FFFFFF"/>
            <w:vAlign w:val="bottom"/>
            <w:hideMark/>
          </w:tcPr>
          <w:p w14:paraId="716688AC"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Global 2</w:t>
            </w:r>
          </w:p>
        </w:tc>
        <w:tc>
          <w:tcPr>
            <w:tcW w:w="419" w:type="dxa"/>
            <w:tcBorders>
              <w:top w:val="nil"/>
              <w:left w:val="nil"/>
              <w:bottom w:val="nil"/>
              <w:right w:val="nil"/>
            </w:tcBorders>
            <w:shd w:val="clear" w:color="000000" w:fill="FFFFFF"/>
            <w:vAlign w:val="bottom"/>
            <w:hideMark/>
          </w:tcPr>
          <w:p w14:paraId="059631C3"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15</w:t>
            </w:r>
          </w:p>
        </w:tc>
        <w:tc>
          <w:tcPr>
            <w:tcW w:w="1030" w:type="dxa"/>
            <w:tcBorders>
              <w:top w:val="nil"/>
              <w:left w:val="nil"/>
              <w:bottom w:val="nil"/>
              <w:right w:val="nil"/>
            </w:tcBorders>
            <w:shd w:val="clear" w:color="000000" w:fill="FFFFFF"/>
            <w:vAlign w:val="bottom"/>
            <w:hideMark/>
          </w:tcPr>
          <w:p w14:paraId="6DFFC24E"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29,598.62</w:t>
            </w:r>
          </w:p>
        </w:tc>
        <w:tc>
          <w:tcPr>
            <w:tcW w:w="864" w:type="dxa"/>
            <w:tcBorders>
              <w:top w:val="nil"/>
              <w:left w:val="nil"/>
              <w:bottom w:val="nil"/>
              <w:right w:val="nil"/>
            </w:tcBorders>
            <w:shd w:val="clear" w:color="000000" w:fill="FFFFFF"/>
            <w:vAlign w:val="bottom"/>
            <w:hideMark/>
          </w:tcPr>
          <w:p w14:paraId="07CE1A95"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079" w:type="dxa"/>
            <w:tcBorders>
              <w:top w:val="nil"/>
              <w:left w:val="nil"/>
              <w:bottom w:val="nil"/>
              <w:right w:val="nil"/>
            </w:tcBorders>
            <w:shd w:val="clear" w:color="000000" w:fill="FFFFFF"/>
            <w:vAlign w:val="bottom"/>
            <w:hideMark/>
          </w:tcPr>
          <w:p w14:paraId="08DE7D81"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w:t>
            </w:r>
          </w:p>
        </w:tc>
        <w:tc>
          <w:tcPr>
            <w:tcW w:w="1008" w:type="dxa"/>
            <w:tcBorders>
              <w:top w:val="nil"/>
              <w:left w:val="nil"/>
              <w:bottom w:val="nil"/>
              <w:right w:val="nil"/>
            </w:tcBorders>
            <w:shd w:val="clear" w:color="000000" w:fill="FFFFFF"/>
            <w:vAlign w:val="bottom"/>
            <w:hideMark/>
          </w:tcPr>
          <w:p w14:paraId="5A817A41"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0.97</w:t>
            </w:r>
          </w:p>
        </w:tc>
        <w:tc>
          <w:tcPr>
            <w:tcW w:w="1132" w:type="dxa"/>
            <w:tcBorders>
              <w:top w:val="nil"/>
              <w:left w:val="nil"/>
              <w:bottom w:val="nil"/>
              <w:right w:val="nil"/>
            </w:tcBorders>
            <w:shd w:val="clear" w:color="000000" w:fill="FFFFFF"/>
            <w:vAlign w:val="bottom"/>
            <w:hideMark/>
          </w:tcPr>
          <w:p w14:paraId="343BF8E3"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−14,784.30</w:t>
            </w:r>
          </w:p>
        </w:tc>
        <w:tc>
          <w:tcPr>
            <w:tcW w:w="1008" w:type="dxa"/>
            <w:tcBorders>
              <w:top w:val="nil"/>
              <w:left w:val="nil"/>
              <w:bottom w:val="nil"/>
              <w:right w:val="nil"/>
            </w:tcBorders>
            <w:shd w:val="clear" w:color="000000" w:fill="FFFFFF"/>
            <w:vAlign w:val="bottom"/>
            <w:hideMark/>
          </w:tcPr>
          <w:p w14:paraId="7BC7FE2B"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0.97</w:t>
            </w:r>
          </w:p>
        </w:tc>
      </w:tr>
      <w:tr w:rsidR="00FB1530" w:rsidRPr="00FB1530" w14:paraId="6596052D" w14:textId="77777777" w:rsidTr="00FB1530">
        <w:trPr>
          <w:trHeight w:val="285"/>
        </w:trPr>
        <w:tc>
          <w:tcPr>
            <w:tcW w:w="820" w:type="dxa"/>
            <w:tcBorders>
              <w:top w:val="nil"/>
              <w:left w:val="nil"/>
              <w:bottom w:val="nil"/>
              <w:right w:val="nil"/>
            </w:tcBorders>
            <w:shd w:val="clear" w:color="000000" w:fill="FFFFFF"/>
            <w:vAlign w:val="bottom"/>
            <w:hideMark/>
          </w:tcPr>
          <w:p w14:paraId="2BBFF4B6"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lastRenderedPageBreak/>
              <w:t>Global</w:t>
            </w:r>
          </w:p>
        </w:tc>
        <w:tc>
          <w:tcPr>
            <w:tcW w:w="419" w:type="dxa"/>
            <w:tcBorders>
              <w:top w:val="nil"/>
              <w:left w:val="nil"/>
              <w:bottom w:val="nil"/>
              <w:right w:val="nil"/>
            </w:tcBorders>
            <w:shd w:val="clear" w:color="000000" w:fill="FFFFFF"/>
            <w:vAlign w:val="bottom"/>
            <w:hideMark/>
          </w:tcPr>
          <w:p w14:paraId="7E1BC048"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16</w:t>
            </w:r>
          </w:p>
        </w:tc>
        <w:tc>
          <w:tcPr>
            <w:tcW w:w="1030" w:type="dxa"/>
            <w:tcBorders>
              <w:top w:val="nil"/>
              <w:left w:val="nil"/>
              <w:bottom w:val="nil"/>
              <w:right w:val="nil"/>
            </w:tcBorders>
            <w:shd w:val="clear" w:color="000000" w:fill="FFFFFF"/>
            <w:vAlign w:val="bottom"/>
            <w:hideMark/>
          </w:tcPr>
          <w:p w14:paraId="09AC8604"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29,605.44</w:t>
            </w:r>
          </w:p>
        </w:tc>
        <w:tc>
          <w:tcPr>
            <w:tcW w:w="864" w:type="dxa"/>
            <w:tcBorders>
              <w:top w:val="nil"/>
              <w:left w:val="nil"/>
              <w:bottom w:val="nil"/>
              <w:right w:val="nil"/>
            </w:tcBorders>
            <w:shd w:val="clear" w:color="000000" w:fill="FFFFFF"/>
            <w:vAlign w:val="bottom"/>
            <w:hideMark/>
          </w:tcPr>
          <w:p w14:paraId="3A9E04AC"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6.82</w:t>
            </w:r>
          </w:p>
        </w:tc>
        <w:tc>
          <w:tcPr>
            <w:tcW w:w="1079" w:type="dxa"/>
            <w:tcBorders>
              <w:top w:val="nil"/>
              <w:left w:val="nil"/>
              <w:bottom w:val="nil"/>
              <w:right w:val="nil"/>
            </w:tcBorders>
            <w:shd w:val="clear" w:color="000000" w:fill="FFFFFF"/>
            <w:vAlign w:val="bottom"/>
            <w:hideMark/>
          </w:tcPr>
          <w:p w14:paraId="5B25FD52"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0.03</w:t>
            </w:r>
          </w:p>
        </w:tc>
        <w:tc>
          <w:tcPr>
            <w:tcW w:w="1008" w:type="dxa"/>
            <w:tcBorders>
              <w:top w:val="nil"/>
              <w:left w:val="nil"/>
              <w:bottom w:val="nil"/>
              <w:right w:val="nil"/>
            </w:tcBorders>
            <w:shd w:val="clear" w:color="000000" w:fill="FFFFFF"/>
            <w:vAlign w:val="bottom"/>
            <w:hideMark/>
          </w:tcPr>
          <w:p w14:paraId="5B740D87"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0.03</w:t>
            </w:r>
          </w:p>
        </w:tc>
        <w:tc>
          <w:tcPr>
            <w:tcW w:w="1132" w:type="dxa"/>
            <w:tcBorders>
              <w:top w:val="nil"/>
              <w:left w:val="nil"/>
              <w:bottom w:val="nil"/>
              <w:right w:val="nil"/>
            </w:tcBorders>
            <w:shd w:val="clear" w:color="000000" w:fill="FFFFFF"/>
            <w:vAlign w:val="bottom"/>
            <w:hideMark/>
          </w:tcPr>
          <w:p w14:paraId="0E37CC9D"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−14,786.71</w:t>
            </w:r>
          </w:p>
        </w:tc>
        <w:tc>
          <w:tcPr>
            <w:tcW w:w="1008" w:type="dxa"/>
            <w:tcBorders>
              <w:top w:val="nil"/>
              <w:left w:val="nil"/>
              <w:bottom w:val="nil"/>
              <w:right w:val="nil"/>
            </w:tcBorders>
            <w:shd w:val="clear" w:color="000000" w:fill="FFFFFF"/>
            <w:vAlign w:val="bottom"/>
            <w:hideMark/>
          </w:tcPr>
          <w:p w14:paraId="0DB14AFA"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w:t>
            </w:r>
          </w:p>
        </w:tc>
      </w:tr>
      <w:tr w:rsidR="00FB1530" w:rsidRPr="00FB1530" w14:paraId="3D62949F" w14:textId="77777777" w:rsidTr="00FB1530">
        <w:trPr>
          <w:trHeight w:val="285"/>
        </w:trPr>
        <w:tc>
          <w:tcPr>
            <w:tcW w:w="820" w:type="dxa"/>
            <w:tcBorders>
              <w:top w:val="nil"/>
              <w:left w:val="nil"/>
              <w:bottom w:val="nil"/>
              <w:right w:val="nil"/>
            </w:tcBorders>
            <w:shd w:val="clear" w:color="000000" w:fill="FFFFFF"/>
            <w:vAlign w:val="bottom"/>
            <w:hideMark/>
          </w:tcPr>
          <w:p w14:paraId="47517D91"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Habitat</w:t>
            </w:r>
          </w:p>
        </w:tc>
        <w:tc>
          <w:tcPr>
            <w:tcW w:w="419" w:type="dxa"/>
            <w:tcBorders>
              <w:top w:val="nil"/>
              <w:left w:val="nil"/>
              <w:bottom w:val="nil"/>
              <w:right w:val="nil"/>
            </w:tcBorders>
            <w:shd w:val="clear" w:color="000000" w:fill="FFFFFF"/>
            <w:vAlign w:val="bottom"/>
            <w:hideMark/>
          </w:tcPr>
          <w:p w14:paraId="1C4B04EF"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12</w:t>
            </w:r>
          </w:p>
        </w:tc>
        <w:tc>
          <w:tcPr>
            <w:tcW w:w="1030" w:type="dxa"/>
            <w:tcBorders>
              <w:top w:val="nil"/>
              <w:left w:val="nil"/>
              <w:bottom w:val="nil"/>
              <w:right w:val="nil"/>
            </w:tcBorders>
            <w:shd w:val="clear" w:color="000000" w:fill="FFFFFF"/>
            <w:vAlign w:val="bottom"/>
            <w:hideMark/>
          </w:tcPr>
          <w:p w14:paraId="050915D3"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29,612.01</w:t>
            </w:r>
          </w:p>
        </w:tc>
        <w:tc>
          <w:tcPr>
            <w:tcW w:w="864" w:type="dxa"/>
            <w:tcBorders>
              <w:top w:val="nil"/>
              <w:left w:val="nil"/>
              <w:bottom w:val="nil"/>
              <w:right w:val="nil"/>
            </w:tcBorders>
            <w:shd w:val="clear" w:color="000000" w:fill="FFFFFF"/>
            <w:vAlign w:val="bottom"/>
            <w:hideMark/>
          </w:tcPr>
          <w:p w14:paraId="489700B1"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13.39</w:t>
            </w:r>
          </w:p>
        </w:tc>
        <w:tc>
          <w:tcPr>
            <w:tcW w:w="1079" w:type="dxa"/>
            <w:tcBorders>
              <w:top w:val="nil"/>
              <w:left w:val="nil"/>
              <w:bottom w:val="nil"/>
              <w:right w:val="nil"/>
            </w:tcBorders>
            <w:shd w:val="clear" w:color="000000" w:fill="FFFFFF"/>
            <w:vAlign w:val="bottom"/>
            <w:hideMark/>
          </w:tcPr>
          <w:p w14:paraId="64025340"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4840ACFE"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132" w:type="dxa"/>
            <w:tcBorders>
              <w:top w:val="nil"/>
              <w:left w:val="nil"/>
              <w:bottom w:val="nil"/>
              <w:right w:val="nil"/>
            </w:tcBorders>
            <w:shd w:val="clear" w:color="000000" w:fill="FFFFFF"/>
            <w:vAlign w:val="bottom"/>
            <w:hideMark/>
          </w:tcPr>
          <w:p w14:paraId="743977F1"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−14,794.00</w:t>
            </w:r>
          </w:p>
        </w:tc>
        <w:tc>
          <w:tcPr>
            <w:tcW w:w="1008" w:type="dxa"/>
            <w:tcBorders>
              <w:top w:val="nil"/>
              <w:left w:val="nil"/>
              <w:bottom w:val="nil"/>
              <w:right w:val="nil"/>
            </w:tcBorders>
            <w:shd w:val="clear" w:color="000000" w:fill="FFFFFF"/>
            <w:vAlign w:val="bottom"/>
            <w:hideMark/>
          </w:tcPr>
          <w:p w14:paraId="5BBB596D"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w:t>
            </w:r>
          </w:p>
        </w:tc>
      </w:tr>
      <w:tr w:rsidR="00FB1530" w:rsidRPr="00FB1530" w14:paraId="5C20060D" w14:textId="77777777" w:rsidTr="00FB1530">
        <w:trPr>
          <w:trHeight w:val="285"/>
        </w:trPr>
        <w:tc>
          <w:tcPr>
            <w:tcW w:w="820" w:type="dxa"/>
            <w:tcBorders>
              <w:top w:val="nil"/>
              <w:left w:val="nil"/>
              <w:bottom w:val="nil"/>
              <w:right w:val="nil"/>
            </w:tcBorders>
            <w:shd w:val="clear" w:color="000000" w:fill="FFFFFF"/>
            <w:vAlign w:val="bottom"/>
            <w:hideMark/>
          </w:tcPr>
          <w:p w14:paraId="09EC726E"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Human</w:t>
            </w:r>
          </w:p>
        </w:tc>
        <w:tc>
          <w:tcPr>
            <w:tcW w:w="419" w:type="dxa"/>
            <w:tcBorders>
              <w:top w:val="nil"/>
              <w:left w:val="nil"/>
              <w:bottom w:val="nil"/>
              <w:right w:val="nil"/>
            </w:tcBorders>
            <w:shd w:val="clear" w:color="000000" w:fill="FFFFFF"/>
            <w:vAlign w:val="bottom"/>
            <w:hideMark/>
          </w:tcPr>
          <w:p w14:paraId="4EEE9132"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7</w:t>
            </w:r>
          </w:p>
        </w:tc>
        <w:tc>
          <w:tcPr>
            <w:tcW w:w="1030" w:type="dxa"/>
            <w:tcBorders>
              <w:top w:val="nil"/>
              <w:left w:val="nil"/>
              <w:bottom w:val="nil"/>
              <w:right w:val="nil"/>
            </w:tcBorders>
            <w:shd w:val="clear" w:color="000000" w:fill="FFFFFF"/>
            <w:vAlign w:val="bottom"/>
            <w:hideMark/>
          </w:tcPr>
          <w:p w14:paraId="3144FD96"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29,634.41</w:t>
            </w:r>
          </w:p>
        </w:tc>
        <w:tc>
          <w:tcPr>
            <w:tcW w:w="864" w:type="dxa"/>
            <w:tcBorders>
              <w:top w:val="nil"/>
              <w:left w:val="nil"/>
              <w:bottom w:val="nil"/>
              <w:right w:val="nil"/>
            </w:tcBorders>
            <w:shd w:val="clear" w:color="000000" w:fill="FFFFFF"/>
            <w:vAlign w:val="bottom"/>
            <w:hideMark/>
          </w:tcPr>
          <w:p w14:paraId="3EC135D7"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35.79</w:t>
            </w:r>
          </w:p>
        </w:tc>
        <w:tc>
          <w:tcPr>
            <w:tcW w:w="1079" w:type="dxa"/>
            <w:tcBorders>
              <w:top w:val="nil"/>
              <w:left w:val="nil"/>
              <w:bottom w:val="nil"/>
              <w:right w:val="nil"/>
            </w:tcBorders>
            <w:shd w:val="clear" w:color="000000" w:fill="FFFFFF"/>
            <w:vAlign w:val="bottom"/>
            <w:hideMark/>
          </w:tcPr>
          <w:p w14:paraId="153B447C"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1DBF188C"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132" w:type="dxa"/>
            <w:tcBorders>
              <w:top w:val="nil"/>
              <w:left w:val="nil"/>
              <w:bottom w:val="nil"/>
              <w:right w:val="nil"/>
            </w:tcBorders>
            <w:shd w:val="clear" w:color="000000" w:fill="FFFFFF"/>
            <w:vAlign w:val="bottom"/>
            <w:hideMark/>
          </w:tcPr>
          <w:p w14:paraId="471D81FC"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−14,810.20</w:t>
            </w:r>
          </w:p>
        </w:tc>
        <w:tc>
          <w:tcPr>
            <w:tcW w:w="1008" w:type="dxa"/>
            <w:tcBorders>
              <w:top w:val="nil"/>
              <w:left w:val="nil"/>
              <w:bottom w:val="nil"/>
              <w:right w:val="nil"/>
            </w:tcBorders>
            <w:shd w:val="clear" w:color="000000" w:fill="FFFFFF"/>
            <w:vAlign w:val="bottom"/>
            <w:hideMark/>
          </w:tcPr>
          <w:p w14:paraId="52107331"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w:t>
            </w:r>
          </w:p>
        </w:tc>
      </w:tr>
      <w:tr w:rsidR="00FB1530" w:rsidRPr="00FB1530" w14:paraId="661815DA" w14:textId="77777777" w:rsidTr="00FB1530">
        <w:trPr>
          <w:trHeight w:val="285"/>
        </w:trPr>
        <w:tc>
          <w:tcPr>
            <w:tcW w:w="820" w:type="dxa"/>
            <w:tcBorders>
              <w:top w:val="nil"/>
              <w:left w:val="nil"/>
              <w:bottom w:val="nil"/>
              <w:right w:val="nil"/>
            </w:tcBorders>
            <w:shd w:val="clear" w:color="000000" w:fill="FFFFFF"/>
            <w:vAlign w:val="bottom"/>
            <w:hideMark/>
          </w:tcPr>
          <w:p w14:paraId="5395061A"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Control</w:t>
            </w:r>
          </w:p>
        </w:tc>
        <w:tc>
          <w:tcPr>
            <w:tcW w:w="419" w:type="dxa"/>
            <w:tcBorders>
              <w:top w:val="nil"/>
              <w:left w:val="nil"/>
              <w:bottom w:val="nil"/>
              <w:right w:val="nil"/>
            </w:tcBorders>
            <w:shd w:val="clear" w:color="000000" w:fill="FFFFFF"/>
            <w:vAlign w:val="bottom"/>
            <w:hideMark/>
          </w:tcPr>
          <w:p w14:paraId="1717E412"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4</w:t>
            </w:r>
          </w:p>
        </w:tc>
        <w:tc>
          <w:tcPr>
            <w:tcW w:w="1030" w:type="dxa"/>
            <w:tcBorders>
              <w:top w:val="nil"/>
              <w:left w:val="nil"/>
              <w:bottom w:val="nil"/>
              <w:right w:val="nil"/>
            </w:tcBorders>
            <w:shd w:val="clear" w:color="000000" w:fill="FFFFFF"/>
            <w:vAlign w:val="bottom"/>
            <w:hideMark/>
          </w:tcPr>
          <w:p w14:paraId="0A954B1A"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29,643.26</w:t>
            </w:r>
          </w:p>
        </w:tc>
        <w:tc>
          <w:tcPr>
            <w:tcW w:w="864" w:type="dxa"/>
            <w:tcBorders>
              <w:top w:val="nil"/>
              <w:left w:val="nil"/>
              <w:bottom w:val="nil"/>
              <w:right w:val="nil"/>
            </w:tcBorders>
            <w:shd w:val="clear" w:color="000000" w:fill="FFFFFF"/>
            <w:vAlign w:val="bottom"/>
            <w:hideMark/>
          </w:tcPr>
          <w:p w14:paraId="1C6EDFA4"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44.64</w:t>
            </w:r>
          </w:p>
        </w:tc>
        <w:tc>
          <w:tcPr>
            <w:tcW w:w="1079" w:type="dxa"/>
            <w:tcBorders>
              <w:top w:val="nil"/>
              <w:left w:val="nil"/>
              <w:bottom w:val="nil"/>
              <w:right w:val="nil"/>
            </w:tcBorders>
            <w:shd w:val="clear" w:color="000000" w:fill="FFFFFF"/>
            <w:vAlign w:val="bottom"/>
            <w:hideMark/>
          </w:tcPr>
          <w:p w14:paraId="64865D15"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11ADEBEA"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132" w:type="dxa"/>
            <w:tcBorders>
              <w:top w:val="nil"/>
              <w:left w:val="nil"/>
              <w:bottom w:val="nil"/>
              <w:right w:val="nil"/>
            </w:tcBorders>
            <w:shd w:val="clear" w:color="000000" w:fill="FFFFFF"/>
            <w:vAlign w:val="bottom"/>
            <w:hideMark/>
          </w:tcPr>
          <w:p w14:paraId="58401818"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−14,817.63</w:t>
            </w:r>
          </w:p>
        </w:tc>
        <w:tc>
          <w:tcPr>
            <w:tcW w:w="1008" w:type="dxa"/>
            <w:tcBorders>
              <w:top w:val="nil"/>
              <w:left w:val="nil"/>
              <w:bottom w:val="nil"/>
              <w:right w:val="nil"/>
            </w:tcBorders>
            <w:shd w:val="clear" w:color="000000" w:fill="FFFFFF"/>
            <w:vAlign w:val="bottom"/>
            <w:hideMark/>
          </w:tcPr>
          <w:p w14:paraId="2DE93161"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w:t>
            </w:r>
          </w:p>
        </w:tc>
      </w:tr>
      <w:tr w:rsidR="00A82932" w:rsidRPr="00FB1530" w14:paraId="48CE56E6" w14:textId="77777777" w:rsidTr="00FB1530">
        <w:trPr>
          <w:trHeight w:val="285"/>
        </w:trPr>
        <w:tc>
          <w:tcPr>
            <w:tcW w:w="820" w:type="dxa"/>
            <w:tcBorders>
              <w:top w:val="nil"/>
              <w:left w:val="nil"/>
              <w:bottom w:val="nil"/>
              <w:right w:val="nil"/>
            </w:tcBorders>
            <w:shd w:val="clear" w:color="000000" w:fill="FFFFFF"/>
            <w:vAlign w:val="bottom"/>
          </w:tcPr>
          <w:p w14:paraId="51771223" w14:textId="77777777" w:rsidR="00A82932" w:rsidRPr="00FB1530" w:rsidRDefault="00A82932" w:rsidP="00FB1530">
            <w:pPr>
              <w:rPr>
                <w:rFonts w:ascii="Aptos Narrow" w:eastAsia="Times New Roman" w:hAnsi="Aptos Narrow"/>
                <w:color w:val="000000"/>
                <w:sz w:val="20"/>
                <w:szCs w:val="20"/>
              </w:rPr>
            </w:pPr>
          </w:p>
        </w:tc>
        <w:tc>
          <w:tcPr>
            <w:tcW w:w="419" w:type="dxa"/>
            <w:tcBorders>
              <w:top w:val="nil"/>
              <w:left w:val="nil"/>
              <w:bottom w:val="nil"/>
              <w:right w:val="nil"/>
            </w:tcBorders>
            <w:shd w:val="clear" w:color="000000" w:fill="FFFFFF"/>
            <w:vAlign w:val="bottom"/>
          </w:tcPr>
          <w:p w14:paraId="5FFF9FC8" w14:textId="77777777" w:rsidR="00A82932" w:rsidRPr="00FB1530" w:rsidRDefault="00A82932" w:rsidP="00FB1530">
            <w:pPr>
              <w:jc w:val="right"/>
              <w:rPr>
                <w:rFonts w:ascii="Aptos Narrow" w:eastAsia="Times New Roman" w:hAnsi="Aptos Narrow"/>
                <w:color w:val="000000"/>
                <w:sz w:val="20"/>
                <w:szCs w:val="20"/>
              </w:rPr>
            </w:pPr>
          </w:p>
        </w:tc>
        <w:tc>
          <w:tcPr>
            <w:tcW w:w="1030" w:type="dxa"/>
            <w:tcBorders>
              <w:top w:val="nil"/>
              <w:left w:val="nil"/>
              <w:bottom w:val="nil"/>
              <w:right w:val="nil"/>
            </w:tcBorders>
            <w:shd w:val="clear" w:color="000000" w:fill="FFFFFF"/>
            <w:vAlign w:val="bottom"/>
          </w:tcPr>
          <w:p w14:paraId="6CA1980A" w14:textId="77777777" w:rsidR="00A82932" w:rsidRPr="00FB1530" w:rsidRDefault="00A82932" w:rsidP="00FB1530">
            <w:pPr>
              <w:jc w:val="right"/>
              <w:rPr>
                <w:rFonts w:ascii="Aptos Narrow" w:eastAsia="Times New Roman" w:hAnsi="Aptos Narrow"/>
                <w:color w:val="000000"/>
                <w:sz w:val="20"/>
                <w:szCs w:val="20"/>
              </w:rPr>
            </w:pPr>
          </w:p>
        </w:tc>
        <w:tc>
          <w:tcPr>
            <w:tcW w:w="864" w:type="dxa"/>
            <w:tcBorders>
              <w:top w:val="nil"/>
              <w:left w:val="nil"/>
              <w:bottom w:val="nil"/>
              <w:right w:val="nil"/>
            </w:tcBorders>
            <w:shd w:val="clear" w:color="000000" w:fill="FFFFFF"/>
            <w:vAlign w:val="bottom"/>
          </w:tcPr>
          <w:p w14:paraId="0E52B66A" w14:textId="77777777" w:rsidR="00A82932" w:rsidRPr="00FB1530" w:rsidRDefault="00A82932" w:rsidP="00FB1530">
            <w:pPr>
              <w:jc w:val="right"/>
              <w:rPr>
                <w:rFonts w:ascii="Aptos Narrow" w:eastAsia="Times New Roman" w:hAnsi="Aptos Narrow"/>
                <w:color w:val="000000"/>
                <w:sz w:val="20"/>
                <w:szCs w:val="20"/>
              </w:rPr>
            </w:pPr>
          </w:p>
        </w:tc>
        <w:tc>
          <w:tcPr>
            <w:tcW w:w="1079" w:type="dxa"/>
            <w:tcBorders>
              <w:top w:val="nil"/>
              <w:left w:val="nil"/>
              <w:bottom w:val="nil"/>
              <w:right w:val="nil"/>
            </w:tcBorders>
            <w:shd w:val="clear" w:color="000000" w:fill="FFFFFF"/>
            <w:vAlign w:val="bottom"/>
          </w:tcPr>
          <w:p w14:paraId="162CC0E0" w14:textId="77777777" w:rsidR="00A82932" w:rsidRPr="00FB1530" w:rsidRDefault="00A82932" w:rsidP="00FB1530">
            <w:pPr>
              <w:jc w:val="right"/>
              <w:rPr>
                <w:rFonts w:ascii="Aptos Narrow" w:eastAsia="Times New Roman" w:hAnsi="Aptos Narrow"/>
                <w:color w:val="000000"/>
                <w:sz w:val="20"/>
                <w:szCs w:val="20"/>
              </w:rPr>
            </w:pPr>
          </w:p>
        </w:tc>
        <w:tc>
          <w:tcPr>
            <w:tcW w:w="1008" w:type="dxa"/>
            <w:tcBorders>
              <w:top w:val="nil"/>
              <w:left w:val="nil"/>
              <w:bottom w:val="nil"/>
              <w:right w:val="nil"/>
            </w:tcBorders>
            <w:shd w:val="clear" w:color="000000" w:fill="FFFFFF"/>
            <w:vAlign w:val="bottom"/>
          </w:tcPr>
          <w:p w14:paraId="4DF005F9" w14:textId="77777777" w:rsidR="00A82932" w:rsidRPr="00FB1530" w:rsidRDefault="00A82932" w:rsidP="00FB1530">
            <w:pPr>
              <w:jc w:val="right"/>
              <w:rPr>
                <w:rFonts w:ascii="Aptos Narrow" w:eastAsia="Times New Roman" w:hAnsi="Aptos Narrow"/>
                <w:color w:val="000000"/>
                <w:sz w:val="20"/>
                <w:szCs w:val="20"/>
              </w:rPr>
            </w:pPr>
          </w:p>
        </w:tc>
        <w:tc>
          <w:tcPr>
            <w:tcW w:w="1132" w:type="dxa"/>
            <w:tcBorders>
              <w:top w:val="nil"/>
              <w:left w:val="nil"/>
              <w:bottom w:val="nil"/>
              <w:right w:val="nil"/>
            </w:tcBorders>
            <w:shd w:val="clear" w:color="000000" w:fill="FFFFFF"/>
            <w:vAlign w:val="bottom"/>
          </w:tcPr>
          <w:p w14:paraId="0C220EEE" w14:textId="77777777" w:rsidR="00A82932" w:rsidRPr="00FB1530" w:rsidRDefault="00A82932" w:rsidP="00FB1530">
            <w:pPr>
              <w:rPr>
                <w:rFonts w:ascii="Aptos Narrow" w:eastAsia="Times New Roman" w:hAnsi="Aptos Narrow"/>
                <w:color w:val="000000"/>
                <w:sz w:val="20"/>
                <w:szCs w:val="20"/>
              </w:rPr>
            </w:pPr>
          </w:p>
        </w:tc>
        <w:tc>
          <w:tcPr>
            <w:tcW w:w="1008" w:type="dxa"/>
            <w:tcBorders>
              <w:top w:val="nil"/>
              <w:left w:val="nil"/>
              <w:bottom w:val="nil"/>
              <w:right w:val="nil"/>
            </w:tcBorders>
            <w:shd w:val="clear" w:color="000000" w:fill="FFFFFF"/>
            <w:vAlign w:val="bottom"/>
          </w:tcPr>
          <w:p w14:paraId="11A38267" w14:textId="77777777" w:rsidR="00A82932" w:rsidRPr="00FB1530" w:rsidRDefault="00A82932" w:rsidP="00FB1530">
            <w:pPr>
              <w:jc w:val="right"/>
              <w:rPr>
                <w:rFonts w:ascii="Aptos Narrow" w:eastAsia="Times New Roman" w:hAnsi="Aptos Narrow"/>
                <w:color w:val="000000"/>
                <w:sz w:val="20"/>
                <w:szCs w:val="20"/>
              </w:rPr>
            </w:pPr>
          </w:p>
        </w:tc>
      </w:tr>
    </w:tbl>
    <w:p w14:paraId="17D252D5" w14:textId="2E01C1B1" w:rsidR="00A82932" w:rsidRDefault="00A82932" w:rsidP="00A82932">
      <w:pPr>
        <w:pStyle w:val="NormalWeb"/>
        <w:spacing w:before="180" w:beforeAutospacing="0" w:after="0" w:afterAutospacing="0"/>
        <w:rPr>
          <w:color w:val="000000"/>
        </w:rPr>
      </w:pPr>
      <w:r w:rsidRPr="00A82932">
        <w:rPr>
          <w:color w:val="212121"/>
        </w:rPr>
        <w:t xml:space="preserve">Table 2: Model selection table for the </w:t>
      </w:r>
      <w:r w:rsidR="00634A0C">
        <w:rPr>
          <w:color w:val="212121"/>
        </w:rPr>
        <w:t>diurnal subset of telemetry data for mule deer (</w:t>
      </w:r>
      <w:r w:rsidR="00634A0C">
        <w:rPr>
          <w:i/>
          <w:iCs/>
          <w:color w:val="212121"/>
        </w:rPr>
        <w:t>Odocoileus hemionus</w:t>
      </w:r>
      <w:r w:rsidR="00634A0C">
        <w:rPr>
          <w:color w:val="212121"/>
        </w:rPr>
        <w:t>)</w:t>
      </w:r>
      <w:r w:rsidRPr="00A82932">
        <w:rPr>
          <w:color w:val="212121"/>
        </w:rPr>
        <w:t xml:space="preserve"> </w:t>
      </w:r>
      <w:r w:rsidR="00634A0C">
        <w:rPr>
          <w:color w:val="212121"/>
        </w:rPr>
        <w:t>modeled with an integrated step selection function</w:t>
      </w:r>
      <w:r w:rsidRPr="00A82932">
        <w:rPr>
          <w:color w:val="212121"/>
        </w:rPr>
        <w:t xml:space="preserve">. </w:t>
      </w:r>
      <w:r w:rsidRPr="00A82932">
        <w:rPr>
          <w:color w:val="000000"/>
        </w:rPr>
        <w:t>Global 2 model represents a model with an interaction between forest land cover and rolling average of human activity, and the  global model contains an interaction between movement characteristics (log step length, log step length squared) and rolling average of human activity.</w:t>
      </w:r>
    </w:p>
    <w:tbl>
      <w:tblPr>
        <w:tblW w:w="7258" w:type="dxa"/>
        <w:tblLook w:val="04A0" w:firstRow="1" w:lastRow="0" w:firstColumn="1" w:lastColumn="0" w:noHBand="0" w:noVBand="1"/>
      </w:tblPr>
      <w:tblGrid>
        <w:gridCol w:w="820"/>
        <w:gridCol w:w="419"/>
        <w:gridCol w:w="1030"/>
        <w:gridCol w:w="864"/>
        <w:gridCol w:w="1079"/>
        <w:gridCol w:w="1008"/>
        <w:gridCol w:w="1030"/>
        <w:gridCol w:w="1008"/>
      </w:tblGrid>
      <w:tr w:rsidR="00A82932" w:rsidRPr="00A82932" w14:paraId="1D032F61" w14:textId="77777777" w:rsidTr="00C02E0C">
        <w:trPr>
          <w:trHeight w:val="285"/>
        </w:trPr>
        <w:tc>
          <w:tcPr>
            <w:tcW w:w="7258" w:type="dxa"/>
            <w:gridSpan w:val="8"/>
            <w:tcBorders>
              <w:top w:val="nil"/>
              <w:left w:val="nil"/>
              <w:bottom w:val="nil"/>
              <w:right w:val="nil"/>
            </w:tcBorders>
            <w:shd w:val="clear" w:color="000000" w:fill="FFFFFF"/>
            <w:vAlign w:val="center"/>
          </w:tcPr>
          <w:p w14:paraId="69AC95FE" w14:textId="19E43A0C" w:rsidR="00A82932" w:rsidRPr="00A82932" w:rsidRDefault="00A82932" w:rsidP="00A82932">
            <w:pPr>
              <w:jc w:val="center"/>
              <w:rPr>
                <w:rFonts w:ascii="Aptos Narrow" w:hAnsi="Aptos Narrow"/>
                <w:b/>
                <w:bCs/>
                <w:color w:val="000000"/>
                <w:sz w:val="20"/>
                <w:szCs w:val="20"/>
              </w:rPr>
            </w:pPr>
            <w:r w:rsidRPr="00A82932">
              <w:rPr>
                <w:rFonts w:ascii="Aptos Narrow" w:hAnsi="Aptos Narrow"/>
                <w:b/>
                <w:bCs/>
                <w:color w:val="000000"/>
                <w:sz w:val="20"/>
                <w:szCs w:val="20"/>
              </w:rPr>
              <w:t>Model Selection- Day</w:t>
            </w:r>
          </w:p>
        </w:tc>
      </w:tr>
      <w:tr w:rsidR="00A82932" w:rsidRPr="00A82932" w14:paraId="7B05C56D" w14:textId="77777777" w:rsidTr="00A82932">
        <w:trPr>
          <w:trHeight w:val="285"/>
        </w:trPr>
        <w:tc>
          <w:tcPr>
            <w:tcW w:w="820" w:type="dxa"/>
            <w:tcBorders>
              <w:top w:val="nil"/>
              <w:left w:val="nil"/>
              <w:bottom w:val="nil"/>
              <w:right w:val="nil"/>
            </w:tcBorders>
            <w:shd w:val="clear" w:color="000000" w:fill="FFFFFF"/>
            <w:vAlign w:val="center"/>
            <w:hideMark/>
          </w:tcPr>
          <w:p w14:paraId="4F3DA461"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Models</w:t>
            </w:r>
          </w:p>
        </w:tc>
        <w:tc>
          <w:tcPr>
            <w:tcW w:w="419" w:type="dxa"/>
            <w:tcBorders>
              <w:top w:val="nil"/>
              <w:left w:val="nil"/>
              <w:bottom w:val="nil"/>
              <w:right w:val="nil"/>
            </w:tcBorders>
            <w:shd w:val="clear" w:color="000000" w:fill="FFFFFF"/>
            <w:vAlign w:val="center"/>
            <w:hideMark/>
          </w:tcPr>
          <w:p w14:paraId="0AD7EFE3"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K</w:t>
            </w:r>
          </w:p>
        </w:tc>
        <w:tc>
          <w:tcPr>
            <w:tcW w:w="1030" w:type="dxa"/>
            <w:tcBorders>
              <w:top w:val="nil"/>
              <w:left w:val="nil"/>
              <w:bottom w:val="nil"/>
              <w:right w:val="nil"/>
            </w:tcBorders>
            <w:shd w:val="clear" w:color="000000" w:fill="FFFFFF"/>
            <w:vAlign w:val="center"/>
            <w:hideMark/>
          </w:tcPr>
          <w:p w14:paraId="191A985B"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AICc</w:t>
            </w:r>
          </w:p>
        </w:tc>
        <w:tc>
          <w:tcPr>
            <w:tcW w:w="864" w:type="dxa"/>
            <w:tcBorders>
              <w:top w:val="nil"/>
              <w:left w:val="nil"/>
              <w:bottom w:val="nil"/>
              <w:right w:val="nil"/>
            </w:tcBorders>
            <w:shd w:val="clear" w:color="000000" w:fill="FFFFFF"/>
            <w:vAlign w:val="center"/>
            <w:hideMark/>
          </w:tcPr>
          <w:p w14:paraId="2C539A13"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Δ AICc</w:t>
            </w:r>
          </w:p>
        </w:tc>
        <w:tc>
          <w:tcPr>
            <w:tcW w:w="1079" w:type="dxa"/>
            <w:tcBorders>
              <w:top w:val="nil"/>
              <w:left w:val="nil"/>
              <w:bottom w:val="nil"/>
              <w:right w:val="nil"/>
            </w:tcBorders>
            <w:shd w:val="clear" w:color="000000" w:fill="FFFFFF"/>
            <w:vAlign w:val="center"/>
            <w:hideMark/>
          </w:tcPr>
          <w:p w14:paraId="1E4A9B87"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Likelihood</w:t>
            </w:r>
          </w:p>
        </w:tc>
        <w:tc>
          <w:tcPr>
            <w:tcW w:w="1008" w:type="dxa"/>
            <w:tcBorders>
              <w:top w:val="nil"/>
              <w:left w:val="nil"/>
              <w:bottom w:val="nil"/>
              <w:right w:val="nil"/>
            </w:tcBorders>
            <w:shd w:val="clear" w:color="000000" w:fill="FFFFFF"/>
            <w:vAlign w:val="center"/>
            <w:hideMark/>
          </w:tcPr>
          <w:p w14:paraId="2F3D4E9B"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AICc Wt</w:t>
            </w:r>
          </w:p>
        </w:tc>
        <w:tc>
          <w:tcPr>
            <w:tcW w:w="1030" w:type="dxa"/>
            <w:tcBorders>
              <w:top w:val="nil"/>
              <w:left w:val="nil"/>
              <w:bottom w:val="nil"/>
              <w:right w:val="nil"/>
            </w:tcBorders>
            <w:shd w:val="clear" w:color="000000" w:fill="FFFFFF"/>
            <w:vAlign w:val="center"/>
            <w:hideMark/>
          </w:tcPr>
          <w:p w14:paraId="5DFD4B80"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LL</w:t>
            </w:r>
          </w:p>
        </w:tc>
        <w:tc>
          <w:tcPr>
            <w:tcW w:w="1008" w:type="dxa"/>
            <w:tcBorders>
              <w:top w:val="nil"/>
              <w:left w:val="nil"/>
              <w:bottom w:val="nil"/>
              <w:right w:val="nil"/>
            </w:tcBorders>
            <w:shd w:val="clear" w:color="000000" w:fill="FFFFFF"/>
            <w:vAlign w:val="center"/>
            <w:hideMark/>
          </w:tcPr>
          <w:p w14:paraId="59465A5F"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Cum. Wt</w:t>
            </w:r>
          </w:p>
        </w:tc>
      </w:tr>
      <w:tr w:rsidR="00A82932" w:rsidRPr="00A82932" w14:paraId="6CDDDEBE" w14:textId="77777777" w:rsidTr="00A82932">
        <w:trPr>
          <w:trHeight w:val="285"/>
        </w:trPr>
        <w:tc>
          <w:tcPr>
            <w:tcW w:w="820" w:type="dxa"/>
            <w:tcBorders>
              <w:top w:val="nil"/>
              <w:left w:val="nil"/>
              <w:bottom w:val="nil"/>
              <w:right w:val="nil"/>
            </w:tcBorders>
            <w:shd w:val="clear" w:color="000000" w:fill="FFFFFF"/>
            <w:vAlign w:val="bottom"/>
            <w:hideMark/>
          </w:tcPr>
          <w:p w14:paraId="2773DB6A"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global</w:t>
            </w:r>
          </w:p>
        </w:tc>
        <w:tc>
          <w:tcPr>
            <w:tcW w:w="419" w:type="dxa"/>
            <w:tcBorders>
              <w:top w:val="nil"/>
              <w:left w:val="nil"/>
              <w:bottom w:val="nil"/>
              <w:right w:val="nil"/>
            </w:tcBorders>
            <w:shd w:val="clear" w:color="000000" w:fill="FFFFFF"/>
            <w:vAlign w:val="bottom"/>
            <w:hideMark/>
          </w:tcPr>
          <w:p w14:paraId="22B52BE1"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16</w:t>
            </w:r>
          </w:p>
        </w:tc>
        <w:tc>
          <w:tcPr>
            <w:tcW w:w="1030" w:type="dxa"/>
            <w:tcBorders>
              <w:top w:val="nil"/>
              <w:left w:val="nil"/>
              <w:bottom w:val="nil"/>
              <w:right w:val="nil"/>
            </w:tcBorders>
            <w:shd w:val="clear" w:color="000000" w:fill="FFFFFF"/>
            <w:vAlign w:val="bottom"/>
            <w:hideMark/>
          </w:tcPr>
          <w:p w14:paraId="1B611D53"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13,609.83</w:t>
            </w:r>
          </w:p>
        </w:tc>
        <w:tc>
          <w:tcPr>
            <w:tcW w:w="864" w:type="dxa"/>
            <w:tcBorders>
              <w:top w:val="nil"/>
              <w:left w:val="nil"/>
              <w:bottom w:val="nil"/>
              <w:right w:val="nil"/>
            </w:tcBorders>
            <w:shd w:val="clear" w:color="000000" w:fill="FFFFFF"/>
            <w:vAlign w:val="bottom"/>
            <w:hideMark/>
          </w:tcPr>
          <w:p w14:paraId="77AEB0AC"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79" w:type="dxa"/>
            <w:tcBorders>
              <w:top w:val="nil"/>
              <w:left w:val="nil"/>
              <w:bottom w:val="nil"/>
              <w:right w:val="nil"/>
            </w:tcBorders>
            <w:shd w:val="clear" w:color="000000" w:fill="FFFFFF"/>
            <w:vAlign w:val="bottom"/>
            <w:hideMark/>
          </w:tcPr>
          <w:p w14:paraId="03BCA72E"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c>
          <w:tcPr>
            <w:tcW w:w="1008" w:type="dxa"/>
            <w:tcBorders>
              <w:top w:val="nil"/>
              <w:left w:val="nil"/>
              <w:bottom w:val="nil"/>
              <w:right w:val="nil"/>
            </w:tcBorders>
            <w:shd w:val="clear" w:color="000000" w:fill="FFFFFF"/>
            <w:vAlign w:val="bottom"/>
            <w:hideMark/>
          </w:tcPr>
          <w:p w14:paraId="77664A60"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c>
          <w:tcPr>
            <w:tcW w:w="1030" w:type="dxa"/>
            <w:tcBorders>
              <w:top w:val="nil"/>
              <w:left w:val="nil"/>
              <w:bottom w:val="nil"/>
              <w:right w:val="nil"/>
            </w:tcBorders>
            <w:shd w:val="clear" w:color="000000" w:fill="FFFFFF"/>
            <w:vAlign w:val="bottom"/>
            <w:hideMark/>
          </w:tcPr>
          <w:p w14:paraId="2A404DB2"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−6,788.89</w:t>
            </w:r>
          </w:p>
        </w:tc>
        <w:tc>
          <w:tcPr>
            <w:tcW w:w="1008" w:type="dxa"/>
            <w:tcBorders>
              <w:top w:val="nil"/>
              <w:left w:val="nil"/>
              <w:bottom w:val="nil"/>
              <w:right w:val="nil"/>
            </w:tcBorders>
            <w:shd w:val="clear" w:color="000000" w:fill="FFFFFF"/>
            <w:vAlign w:val="bottom"/>
            <w:hideMark/>
          </w:tcPr>
          <w:p w14:paraId="7FF17336"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r>
      <w:tr w:rsidR="00A82932" w:rsidRPr="00A82932" w14:paraId="5D347D42" w14:textId="77777777" w:rsidTr="00A82932">
        <w:trPr>
          <w:trHeight w:val="285"/>
        </w:trPr>
        <w:tc>
          <w:tcPr>
            <w:tcW w:w="820" w:type="dxa"/>
            <w:tcBorders>
              <w:top w:val="nil"/>
              <w:left w:val="nil"/>
              <w:bottom w:val="nil"/>
              <w:right w:val="nil"/>
            </w:tcBorders>
            <w:shd w:val="clear" w:color="000000" w:fill="FFFFFF"/>
            <w:vAlign w:val="bottom"/>
            <w:hideMark/>
          </w:tcPr>
          <w:p w14:paraId="16B7103E"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global2</w:t>
            </w:r>
          </w:p>
        </w:tc>
        <w:tc>
          <w:tcPr>
            <w:tcW w:w="419" w:type="dxa"/>
            <w:tcBorders>
              <w:top w:val="nil"/>
              <w:left w:val="nil"/>
              <w:bottom w:val="nil"/>
              <w:right w:val="nil"/>
            </w:tcBorders>
            <w:shd w:val="clear" w:color="000000" w:fill="FFFFFF"/>
            <w:vAlign w:val="bottom"/>
            <w:hideMark/>
          </w:tcPr>
          <w:p w14:paraId="07F6DFB0"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15</w:t>
            </w:r>
          </w:p>
        </w:tc>
        <w:tc>
          <w:tcPr>
            <w:tcW w:w="1030" w:type="dxa"/>
            <w:tcBorders>
              <w:top w:val="nil"/>
              <w:left w:val="nil"/>
              <w:bottom w:val="nil"/>
              <w:right w:val="nil"/>
            </w:tcBorders>
            <w:shd w:val="clear" w:color="000000" w:fill="FFFFFF"/>
            <w:vAlign w:val="bottom"/>
            <w:hideMark/>
          </w:tcPr>
          <w:p w14:paraId="24F00927"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13,676.19</w:t>
            </w:r>
          </w:p>
        </w:tc>
        <w:tc>
          <w:tcPr>
            <w:tcW w:w="864" w:type="dxa"/>
            <w:tcBorders>
              <w:top w:val="nil"/>
              <w:left w:val="nil"/>
              <w:bottom w:val="nil"/>
              <w:right w:val="nil"/>
            </w:tcBorders>
            <w:shd w:val="clear" w:color="000000" w:fill="FFFFFF"/>
            <w:vAlign w:val="bottom"/>
            <w:hideMark/>
          </w:tcPr>
          <w:p w14:paraId="279BE912"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66.37</w:t>
            </w:r>
          </w:p>
        </w:tc>
        <w:tc>
          <w:tcPr>
            <w:tcW w:w="1079" w:type="dxa"/>
            <w:tcBorders>
              <w:top w:val="nil"/>
              <w:left w:val="nil"/>
              <w:bottom w:val="nil"/>
              <w:right w:val="nil"/>
            </w:tcBorders>
            <w:shd w:val="clear" w:color="000000" w:fill="FFFFFF"/>
            <w:vAlign w:val="bottom"/>
            <w:hideMark/>
          </w:tcPr>
          <w:p w14:paraId="23493175"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49FB07C8"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3E6658ED"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−6,823.08</w:t>
            </w:r>
          </w:p>
        </w:tc>
        <w:tc>
          <w:tcPr>
            <w:tcW w:w="1008" w:type="dxa"/>
            <w:tcBorders>
              <w:top w:val="nil"/>
              <w:left w:val="nil"/>
              <w:bottom w:val="nil"/>
              <w:right w:val="nil"/>
            </w:tcBorders>
            <w:shd w:val="clear" w:color="000000" w:fill="FFFFFF"/>
            <w:vAlign w:val="bottom"/>
            <w:hideMark/>
          </w:tcPr>
          <w:p w14:paraId="776E4AB2"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r>
      <w:tr w:rsidR="00A82932" w:rsidRPr="00A82932" w14:paraId="32E1335B" w14:textId="77777777" w:rsidTr="00A82932">
        <w:trPr>
          <w:trHeight w:val="285"/>
        </w:trPr>
        <w:tc>
          <w:tcPr>
            <w:tcW w:w="820" w:type="dxa"/>
            <w:tcBorders>
              <w:top w:val="nil"/>
              <w:left w:val="nil"/>
              <w:bottom w:val="nil"/>
              <w:right w:val="nil"/>
            </w:tcBorders>
            <w:shd w:val="clear" w:color="000000" w:fill="FFFFFF"/>
            <w:vAlign w:val="bottom"/>
            <w:hideMark/>
          </w:tcPr>
          <w:p w14:paraId="41B62AB6"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habitat</w:t>
            </w:r>
          </w:p>
        </w:tc>
        <w:tc>
          <w:tcPr>
            <w:tcW w:w="419" w:type="dxa"/>
            <w:tcBorders>
              <w:top w:val="nil"/>
              <w:left w:val="nil"/>
              <w:bottom w:val="nil"/>
              <w:right w:val="nil"/>
            </w:tcBorders>
            <w:shd w:val="clear" w:color="000000" w:fill="FFFFFF"/>
            <w:vAlign w:val="bottom"/>
            <w:hideMark/>
          </w:tcPr>
          <w:p w14:paraId="04916AE0"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12</w:t>
            </w:r>
          </w:p>
        </w:tc>
        <w:tc>
          <w:tcPr>
            <w:tcW w:w="1030" w:type="dxa"/>
            <w:tcBorders>
              <w:top w:val="nil"/>
              <w:left w:val="nil"/>
              <w:bottom w:val="nil"/>
              <w:right w:val="nil"/>
            </w:tcBorders>
            <w:shd w:val="clear" w:color="000000" w:fill="FFFFFF"/>
            <w:vAlign w:val="bottom"/>
            <w:hideMark/>
          </w:tcPr>
          <w:p w14:paraId="59BDD649"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13,695.43</w:t>
            </w:r>
          </w:p>
        </w:tc>
        <w:tc>
          <w:tcPr>
            <w:tcW w:w="864" w:type="dxa"/>
            <w:tcBorders>
              <w:top w:val="nil"/>
              <w:left w:val="nil"/>
              <w:bottom w:val="nil"/>
              <w:right w:val="nil"/>
            </w:tcBorders>
            <w:shd w:val="clear" w:color="000000" w:fill="FFFFFF"/>
            <w:vAlign w:val="bottom"/>
            <w:hideMark/>
          </w:tcPr>
          <w:p w14:paraId="62D29039"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85.61</w:t>
            </w:r>
          </w:p>
        </w:tc>
        <w:tc>
          <w:tcPr>
            <w:tcW w:w="1079" w:type="dxa"/>
            <w:tcBorders>
              <w:top w:val="nil"/>
              <w:left w:val="nil"/>
              <w:bottom w:val="nil"/>
              <w:right w:val="nil"/>
            </w:tcBorders>
            <w:shd w:val="clear" w:color="000000" w:fill="FFFFFF"/>
            <w:vAlign w:val="bottom"/>
            <w:hideMark/>
          </w:tcPr>
          <w:p w14:paraId="42F3D584"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1F52F7A1"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4CF2AAB0"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−6,835.71</w:t>
            </w:r>
          </w:p>
        </w:tc>
        <w:tc>
          <w:tcPr>
            <w:tcW w:w="1008" w:type="dxa"/>
            <w:tcBorders>
              <w:top w:val="nil"/>
              <w:left w:val="nil"/>
              <w:bottom w:val="nil"/>
              <w:right w:val="nil"/>
            </w:tcBorders>
            <w:shd w:val="clear" w:color="000000" w:fill="FFFFFF"/>
            <w:vAlign w:val="bottom"/>
            <w:hideMark/>
          </w:tcPr>
          <w:p w14:paraId="148AFB8E"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r>
      <w:tr w:rsidR="00A82932" w:rsidRPr="00A82932" w14:paraId="00306985" w14:textId="77777777" w:rsidTr="00A82932">
        <w:trPr>
          <w:trHeight w:val="285"/>
        </w:trPr>
        <w:tc>
          <w:tcPr>
            <w:tcW w:w="820" w:type="dxa"/>
            <w:tcBorders>
              <w:top w:val="nil"/>
              <w:left w:val="nil"/>
              <w:bottom w:val="nil"/>
              <w:right w:val="nil"/>
            </w:tcBorders>
            <w:shd w:val="clear" w:color="000000" w:fill="FFFFFF"/>
            <w:vAlign w:val="bottom"/>
            <w:hideMark/>
          </w:tcPr>
          <w:p w14:paraId="047BE974"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human</w:t>
            </w:r>
          </w:p>
        </w:tc>
        <w:tc>
          <w:tcPr>
            <w:tcW w:w="419" w:type="dxa"/>
            <w:tcBorders>
              <w:top w:val="nil"/>
              <w:left w:val="nil"/>
              <w:bottom w:val="nil"/>
              <w:right w:val="nil"/>
            </w:tcBorders>
            <w:shd w:val="clear" w:color="000000" w:fill="FFFFFF"/>
            <w:vAlign w:val="bottom"/>
            <w:hideMark/>
          </w:tcPr>
          <w:p w14:paraId="20B7ADE1"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7</w:t>
            </w:r>
          </w:p>
        </w:tc>
        <w:tc>
          <w:tcPr>
            <w:tcW w:w="1030" w:type="dxa"/>
            <w:tcBorders>
              <w:top w:val="nil"/>
              <w:left w:val="nil"/>
              <w:bottom w:val="nil"/>
              <w:right w:val="nil"/>
            </w:tcBorders>
            <w:shd w:val="clear" w:color="000000" w:fill="FFFFFF"/>
            <w:vAlign w:val="bottom"/>
            <w:hideMark/>
          </w:tcPr>
          <w:p w14:paraId="4196670E"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13,709.38</w:t>
            </w:r>
          </w:p>
        </w:tc>
        <w:tc>
          <w:tcPr>
            <w:tcW w:w="864" w:type="dxa"/>
            <w:tcBorders>
              <w:top w:val="nil"/>
              <w:left w:val="nil"/>
              <w:bottom w:val="nil"/>
              <w:right w:val="nil"/>
            </w:tcBorders>
            <w:shd w:val="clear" w:color="000000" w:fill="FFFFFF"/>
            <w:vAlign w:val="bottom"/>
            <w:hideMark/>
          </w:tcPr>
          <w:p w14:paraId="41FC6784"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99.55</w:t>
            </w:r>
          </w:p>
        </w:tc>
        <w:tc>
          <w:tcPr>
            <w:tcW w:w="1079" w:type="dxa"/>
            <w:tcBorders>
              <w:top w:val="nil"/>
              <w:left w:val="nil"/>
              <w:bottom w:val="nil"/>
              <w:right w:val="nil"/>
            </w:tcBorders>
            <w:shd w:val="clear" w:color="000000" w:fill="FFFFFF"/>
            <w:vAlign w:val="bottom"/>
            <w:hideMark/>
          </w:tcPr>
          <w:p w14:paraId="0B1C0E38"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4E5A36F6"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75FB532E"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−6,847.69</w:t>
            </w:r>
          </w:p>
        </w:tc>
        <w:tc>
          <w:tcPr>
            <w:tcW w:w="1008" w:type="dxa"/>
            <w:tcBorders>
              <w:top w:val="nil"/>
              <w:left w:val="nil"/>
              <w:bottom w:val="nil"/>
              <w:right w:val="nil"/>
            </w:tcBorders>
            <w:shd w:val="clear" w:color="000000" w:fill="FFFFFF"/>
            <w:vAlign w:val="bottom"/>
            <w:hideMark/>
          </w:tcPr>
          <w:p w14:paraId="45B3076B"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r>
      <w:tr w:rsidR="00A82932" w:rsidRPr="00A82932" w14:paraId="0A4DF9FC" w14:textId="77777777" w:rsidTr="00A82932">
        <w:trPr>
          <w:trHeight w:val="285"/>
        </w:trPr>
        <w:tc>
          <w:tcPr>
            <w:tcW w:w="820" w:type="dxa"/>
            <w:tcBorders>
              <w:top w:val="nil"/>
              <w:left w:val="nil"/>
              <w:bottom w:val="nil"/>
              <w:right w:val="nil"/>
            </w:tcBorders>
            <w:shd w:val="clear" w:color="000000" w:fill="FFFFFF"/>
            <w:vAlign w:val="bottom"/>
            <w:hideMark/>
          </w:tcPr>
          <w:p w14:paraId="5C4CB808"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control</w:t>
            </w:r>
          </w:p>
        </w:tc>
        <w:tc>
          <w:tcPr>
            <w:tcW w:w="419" w:type="dxa"/>
            <w:tcBorders>
              <w:top w:val="nil"/>
              <w:left w:val="nil"/>
              <w:bottom w:val="nil"/>
              <w:right w:val="nil"/>
            </w:tcBorders>
            <w:shd w:val="clear" w:color="000000" w:fill="FFFFFF"/>
            <w:vAlign w:val="bottom"/>
            <w:hideMark/>
          </w:tcPr>
          <w:p w14:paraId="063CE4E7"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4</w:t>
            </w:r>
          </w:p>
        </w:tc>
        <w:tc>
          <w:tcPr>
            <w:tcW w:w="1030" w:type="dxa"/>
            <w:tcBorders>
              <w:top w:val="nil"/>
              <w:left w:val="nil"/>
              <w:bottom w:val="nil"/>
              <w:right w:val="nil"/>
            </w:tcBorders>
            <w:shd w:val="clear" w:color="000000" w:fill="FFFFFF"/>
            <w:vAlign w:val="bottom"/>
            <w:hideMark/>
          </w:tcPr>
          <w:p w14:paraId="6926132F"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13,746.63</w:t>
            </w:r>
          </w:p>
        </w:tc>
        <w:tc>
          <w:tcPr>
            <w:tcW w:w="864" w:type="dxa"/>
            <w:tcBorders>
              <w:top w:val="nil"/>
              <w:left w:val="nil"/>
              <w:bottom w:val="nil"/>
              <w:right w:val="nil"/>
            </w:tcBorders>
            <w:shd w:val="clear" w:color="000000" w:fill="FFFFFF"/>
            <w:vAlign w:val="bottom"/>
            <w:hideMark/>
          </w:tcPr>
          <w:p w14:paraId="74BAE4C9"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136.8</w:t>
            </w:r>
          </w:p>
        </w:tc>
        <w:tc>
          <w:tcPr>
            <w:tcW w:w="1079" w:type="dxa"/>
            <w:tcBorders>
              <w:top w:val="nil"/>
              <w:left w:val="nil"/>
              <w:bottom w:val="nil"/>
              <w:right w:val="nil"/>
            </w:tcBorders>
            <w:shd w:val="clear" w:color="000000" w:fill="FFFFFF"/>
            <w:vAlign w:val="bottom"/>
            <w:hideMark/>
          </w:tcPr>
          <w:p w14:paraId="40E7F6BE"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1DF1BD74"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5DFDCA3B"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−6,869.31</w:t>
            </w:r>
          </w:p>
        </w:tc>
        <w:tc>
          <w:tcPr>
            <w:tcW w:w="1008" w:type="dxa"/>
            <w:tcBorders>
              <w:top w:val="nil"/>
              <w:left w:val="nil"/>
              <w:bottom w:val="nil"/>
              <w:right w:val="nil"/>
            </w:tcBorders>
            <w:shd w:val="clear" w:color="000000" w:fill="FFFFFF"/>
            <w:vAlign w:val="bottom"/>
            <w:hideMark/>
          </w:tcPr>
          <w:p w14:paraId="6C441106"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r>
    </w:tbl>
    <w:p w14:paraId="25C2CD98" w14:textId="77777777" w:rsidR="00A82932" w:rsidRDefault="00A82932" w:rsidP="00A82932">
      <w:pPr>
        <w:pStyle w:val="NormalWeb"/>
        <w:spacing w:before="180" w:beforeAutospacing="0" w:after="0" w:afterAutospacing="0"/>
        <w:rPr>
          <w:color w:val="000000"/>
        </w:rPr>
      </w:pPr>
    </w:p>
    <w:p w14:paraId="539FD6B5" w14:textId="2137BDE5" w:rsidR="00A82932" w:rsidRPr="00A82932" w:rsidRDefault="00A82932" w:rsidP="00A82932">
      <w:pPr>
        <w:pStyle w:val="NormalWeb"/>
        <w:spacing w:before="180" w:beforeAutospacing="0" w:after="0" w:afterAutospacing="0"/>
      </w:pPr>
      <w:r w:rsidRPr="00A82932">
        <w:rPr>
          <w:color w:val="212121"/>
        </w:rPr>
        <w:t xml:space="preserve">Table 3: Model selection table for the </w:t>
      </w:r>
      <w:r w:rsidR="00634A0C">
        <w:rPr>
          <w:color w:val="212121"/>
        </w:rPr>
        <w:t>nocturnal subset of telemetry data for mule deer (</w:t>
      </w:r>
      <w:r w:rsidR="00634A0C">
        <w:rPr>
          <w:i/>
          <w:iCs/>
          <w:color w:val="212121"/>
        </w:rPr>
        <w:t>Odocoileus hemionus</w:t>
      </w:r>
      <w:r w:rsidR="00634A0C">
        <w:rPr>
          <w:color w:val="212121"/>
        </w:rPr>
        <w:t xml:space="preserve">) </w:t>
      </w:r>
      <w:r w:rsidRPr="00A82932">
        <w:rPr>
          <w:color w:val="212121"/>
        </w:rPr>
        <w:t>model</w:t>
      </w:r>
      <w:r w:rsidR="00634A0C">
        <w:rPr>
          <w:color w:val="212121"/>
        </w:rPr>
        <w:t>ed</w:t>
      </w:r>
      <w:r w:rsidRPr="00A82932">
        <w:rPr>
          <w:color w:val="212121"/>
        </w:rPr>
        <w:t xml:space="preserve"> </w:t>
      </w:r>
      <w:r w:rsidR="00634A0C">
        <w:rPr>
          <w:color w:val="212121"/>
        </w:rPr>
        <w:t>with an integrated step selection function</w:t>
      </w:r>
      <w:r w:rsidRPr="00A82932">
        <w:rPr>
          <w:color w:val="212121"/>
        </w:rPr>
        <w:t xml:space="preserve">. </w:t>
      </w:r>
      <w:r w:rsidRPr="00A82932">
        <w:rPr>
          <w:color w:val="000000"/>
        </w:rPr>
        <w:t>Global 2 model represents a model with an interaction between forest land cover and rolling average of human activity, the global model contains an interaction between movement characteristics (log step length, log step length squared) and rolling average of human activity.</w:t>
      </w:r>
    </w:p>
    <w:tbl>
      <w:tblPr>
        <w:tblW w:w="7258" w:type="dxa"/>
        <w:tblLook w:val="04A0" w:firstRow="1" w:lastRow="0" w:firstColumn="1" w:lastColumn="0" w:noHBand="0" w:noVBand="1"/>
      </w:tblPr>
      <w:tblGrid>
        <w:gridCol w:w="820"/>
        <w:gridCol w:w="419"/>
        <w:gridCol w:w="1030"/>
        <w:gridCol w:w="864"/>
        <w:gridCol w:w="1079"/>
        <w:gridCol w:w="1008"/>
        <w:gridCol w:w="1030"/>
        <w:gridCol w:w="1008"/>
      </w:tblGrid>
      <w:tr w:rsidR="00193A49" w:rsidRPr="00193A49" w14:paraId="2B318889" w14:textId="77777777" w:rsidTr="00193A49">
        <w:trPr>
          <w:trHeight w:val="285"/>
        </w:trPr>
        <w:tc>
          <w:tcPr>
            <w:tcW w:w="820" w:type="dxa"/>
            <w:tcBorders>
              <w:top w:val="nil"/>
              <w:left w:val="nil"/>
              <w:bottom w:val="nil"/>
              <w:right w:val="nil"/>
            </w:tcBorders>
            <w:shd w:val="clear" w:color="000000" w:fill="FFFFFF"/>
            <w:vAlign w:val="center"/>
            <w:hideMark/>
          </w:tcPr>
          <w:p w14:paraId="3469A983"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Models</w:t>
            </w:r>
          </w:p>
        </w:tc>
        <w:tc>
          <w:tcPr>
            <w:tcW w:w="419" w:type="dxa"/>
            <w:tcBorders>
              <w:top w:val="nil"/>
              <w:left w:val="nil"/>
              <w:bottom w:val="nil"/>
              <w:right w:val="nil"/>
            </w:tcBorders>
            <w:shd w:val="clear" w:color="000000" w:fill="FFFFFF"/>
            <w:vAlign w:val="center"/>
            <w:hideMark/>
          </w:tcPr>
          <w:p w14:paraId="5498E287"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K</w:t>
            </w:r>
          </w:p>
        </w:tc>
        <w:tc>
          <w:tcPr>
            <w:tcW w:w="1030" w:type="dxa"/>
            <w:tcBorders>
              <w:top w:val="nil"/>
              <w:left w:val="nil"/>
              <w:bottom w:val="nil"/>
              <w:right w:val="nil"/>
            </w:tcBorders>
            <w:shd w:val="clear" w:color="000000" w:fill="FFFFFF"/>
            <w:vAlign w:val="center"/>
            <w:hideMark/>
          </w:tcPr>
          <w:p w14:paraId="08373584"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AICc</w:t>
            </w:r>
          </w:p>
        </w:tc>
        <w:tc>
          <w:tcPr>
            <w:tcW w:w="864" w:type="dxa"/>
            <w:tcBorders>
              <w:top w:val="nil"/>
              <w:left w:val="nil"/>
              <w:bottom w:val="nil"/>
              <w:right w:val="nil"/>
            </w:tcBorders>
            <w:shd w:val="clear" w:color="000000" w:fill="FFFFFF"/>
            <w:vAlign w:val="center"/>
            <w:hideMark/>
          </w:tcPr>
          <w:p w14:paraId="490CCA4A"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Δ AICc</w:t>
            </w:r>
          </w:p>
        </w:tc>
        <w:tc>
          <w:tcPr>
            <w:tcW w:w="1079" w:type="dxa"/>
            <w:tcBorders>
              <w:top w:val="nil"/>
              <w:left w:val="nil"/>
              <w:bottom w:val="nil"/>
              <w:right w:val="nil"/>
            </w:tcBorders>
            <w:shd w:val="clear" w:color="000000" w:fill="FFFFFF"/>
            <w:vAlign w:val="center"/>
            <w:hideMark/>
          </w:tcPr>
          <w:p w14:paraId="0AB961B6"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Likelihood</w:t>
            </w:r>
          </w:p>
        </w:tc>
        <w:tc>
          <w:tcPr>
            <w:tcW w:w="1008" w:type="dxa"/>
            <w:tcBorders>
              <w:top w:val="nil"/>
              <w:left w:val="nil"/>
              <w:bottom w:val="nil"/>
              <w:right w:val="nil"/>
            </w:tcBorders>
            <w:shd w:val="clear" w:color="000000" w:fill="FFFFFF"/>
            <w:vAlign w:val="center"/>
            <w:hideMark/>
          </w:tcPr>
          <w:p w14:paraId="04E63B05"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AICc Wt</w:t>
            </w:r>
          </w:p>
        </w:tc>
        <w:tc>
          <w:tcPr>
            <w:tcW w:w="1030" w:type="dxa"/>
            <w:tcBorders>
              <w:top w:val="nil"/>
              <w:left w:val="nil"/>
              <w:bottom w:val="nil"/>
              <w:right w:val="nil"/>
            </w:tcBorders>
            <w:shd w:val="clear" w:color="000000" w:fill="FFFFFF"/>
            <w:vAlign w:val="center"/>
            <w:hideMark/>
          </w:tcPr>
          <w:p w14:paraId="0F72CF43"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LL</w:t>
            </w:r>
          </w:p>
        </w:tc>
        <w:tc>
          <w:tcPr>
            <w:tcW w:w="1008" w:type="dxa"/>
            <w:tcBorders>
              <w:top w:val="nil"/>
              <w:left w:val="nil"/>
              <w:bottom w:val="nil"/>
              <w:right w:val="nil"/>
            </w:tcBorders>
            <w:shd w:val="clear" w:color="000000" w:fill="FFFFFF"/>
            <w:vAlign w:val="center"/>
            <w:hideMark/>
          </w:tcPr>
          <w:p w14:paraId="428609C4"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Cum. Wt</w:t>
            </w:r>
          </w:p>
        </w:tc>
      </w:tr>
      <w:tr w:rsidR="00193A49" w:rsidRPr="00193A49" w14:paraId="2A0C3AAE" w14:textId="77777777" w:rsidTr="00193A49">
        <w:trPr>
          <w:trHeight w:val="285"/>
        </w:trPr>
        <w:tc>
          <w:tcPr>
            <w:tcW w:w="820" w:type="dxa"/>
            <w:tcBorders>
              <w:top w:val="nil"/>
              <w:left w:val="nil"/>
              <w:bottom w:val="nil"/>
              <w:right w:val="nil"/>
            </w:tcBorders>
            <w:shd w:val="clear" w:color="000000" w:fill="FFFFFF"/>
            <w:vAlign w:val="bottom"/>
            <w:hideMark/>
          </w:tcPr>
          <w:p w14:paraId="264FAB90"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global</w:t>
            </w:r>
          </w:p>
        </w:tc>
        <w:tc>
          <w:tcPr>
            <w:tcW w:w="419" w:type="dxa"/>
            <w:tcBorders>
              <w:top w:val="nil"/>
              <w:left w:val="nil"/>
              <w:bottom w:val="nil"/>
              <w:right w:val="nil"/>
            </w:tcBorders>
            <w:shd w:val="clear" w:color="000000" w:fill="FFFFFF"/>
            <w:vAlign w:val="bottom"/>
            <w:hideMark/>
          </w:tcPr>
          <w:p w14:paraId="59758B34"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16</w:t>
            </w:r>
          </w:p>
        </w:tc>
        <w:tc>
          <w:tcPr>
            <w:tcW w:w="1030" w:type="dxa"/>
            <w:tcBorders>
              <w:top w:val="nil"/>
              <w:left w:val="nil"/>
              <w:bottom w:val="nil"/>
              <w:right w:val="nil"/>
            </w:tcBorders>
            <w:shd w:val="clear" w:color="000000" w:fill="FFFFFF"/>
            <w:vAlign w:val="bottom"/>
            <w:hideMark/>
          </w:tcPr>
          <w:p w14:paraId="0D6A2635"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12,427.25</w:t>
            </w:r>
          </w:p>
        </w:tc>
        <w:tc>
          <w:tcPr>
            <w:tcW w:w="864" w:type="dxa"/>
            <w:tcBorders>
              <w:top w:val="nil"/>
              <w:left w:val="nil"/>
              <w:bottom w:val="nil"/>
              <w:right w:val="nil"/>
            </w:tcBorders>
            <w:shd w:val="clear" w:color="000000" w:fill="FFFFFF"/>
            <w:vAlign w:val="bottom"/>
            <w:hideMark/>
          </w:tcPr>
          <w:p w14:paraId="3C486A57"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79" w:type="dxa"/>
            <w:tcBorders>
              <w:top w:val="nil"/>
              <w:left w:val="nil"/>
              <w:bottom w:val="nil"/>
              <w:right w:val="nil"/>
            </w:tcBorders>
            <w:shd w:val="clear" w:color="000000" w:fill="FFFFFF"/>
            <w:vAlign w:val="bottom"/>
            <w:hideMark/>
          </w:tcPr>
          <w:p w14:paraId="41245017"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c>
          <w:tcPr>
            <w:tcW w:w="1008" w:type="dxa"/>
            <w:tcBorders>
              <w:top w:val="nil"/>
              <w:left w:val="nil"/>
              <w:bottom w:val="nil"/>
              <w:right w:val="nil"/>
            </w:tcBorders>
            <w:shd w:val="clear" w:color="000000" w:fill="FFFFFF"/>
            <w:vAlign w:val="bottom"/>
            <w:hideMark/>
          </w:tcPr>
          <w:p w14:paraId="29215CF2"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c>
          <w:tcPr>
            <w:tcW w:w="1030" w:type="dxa"/>
            <w:tcBorders>
              <w:top w:val="nil"/>
              <w:left w:val="nil"/>
              <w:bottom w:val="nil"/>
              <w:right w:val="nil"/>
            </w:tcBorders>
            <w:shd w:val="clear" w:color="000000" w:fill="FFFFFF"/>
            <w:vAlign w:val="bottom"/>
            <w:hideMark/>
          </w:tcPr>
          <w:p w14:paraId="7FF77A8A"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−6,197.60</w:t>
            </w:r>
          </w:p>
        </w:tc>
        <w:tc>
          <w:tcPr>
            <w:tcW w:w="1008" w:type="dxa"/>
            <w:tcBorders>
              <w:top w:val="nil"/>
              <w:left w:val="nil"/>
              <w:bottom w:val="nil"/>
              <w:right w:val="nil"/>
            </w:tcBorders>
            <w:shd w:val="clear" w:color="000000" w:fill="FFFFFF"/>
            <w:vAlign w:val="bottom"/>
            <w:hideMark/>
          </w:tcPr>
          <w:p w14:paraId="5424FD0A"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r>
      <w:tr w:rsidR="00193A49" w:rsidRPr="00193A49" w14:paraId="133A9051" w14:textId="77777777" w:rsidTr="00193A49">
        <w:trPr>
          <w:trHeight w:val="285"/>
        </w:trPr>
        <w:tc>
          <w:tcPr>
            <w:tcW w:w="820" w:type="dxa"/>
            <w:tcBorders>
              <w:top w:val="nil"/>
              <w:left w:val="nil"/>
              <w:bottom w:val="nil"/>
              <w:right w:val="nil"/>
            </w:tcBorders>
            <w:shd w:val="clear" w:color="000000" w:fill="FFFFFF"/>
            <w:vAlign w:val="bottom"/>
            <w:hideMark/>
          </w:tcPr>
          <w:p w14:paraId="3233FB14"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human</w:t>
            </w:r>
          </w:p>
        </w:tc>
        <w:tc>
          <w:tcPr>
            <w:tcW w:w="419" w:type="dxa"/>
            <w:tcBorders>
              <w:top w:val="nil"/>
              <w:left w:val="nil"/>
              <w:bottom w:val="nil"/>
              <w:right w:val="nil"/>
            </w:tcBorders>
            <w:shd w:val="clear" w:color="000000" w:fill="FFFFFF"/>
            <w:vAlign w:val="bottom"/>
            <w:hideMark/>
          </w:tcPr>
          <w:p w14:paraId="0F340E41"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7</w:t>
            </w:r>
          </w:p>
        </w:tc>
        <w:tc>
          <w:tcPr>
            <w:tcW w:w="1030" w:type="dxa"/>
            <w:tcBorders>
              <w:top w:val="nil"/>
              <w:left w:val="nil"/>
              <w:bottom w:val="nil"/>
              <w:right w:val="nil"/>
            </w:tcBorders>
            <w:shd w:val="clear" w:color="000000" w:fill="FFFFFF"/>
            <w:vAlign w:val="bottom"/>
            <w:hideMark/>
          </w:tcPr>
          <w:p w14:paraId="5B137AE0"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12,444.06</w:t>
            </w:r>
          </w:p>
        </w:tc>
        <w:tc>
          <w:tcPr>
            <w:tcW w:w="864" w:type="dxa"/>
            <w:tcBorders>
              <w:top w:val="nil"/>
              <w:left w:val="nil"/>
              <w:bottom w:val="nil"/>
              <w:right w:val="nil"/>
            </w:tcBorders>
            <w:shd w:val="clear" w:color="000000" w:fill="FFFFFF"/>
            <w:vAlign w:val="bottom"/>
            <w:hideMark/>
          </w:tcPr>
          <w:p w14:paraId="155DC41C"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16.82</w:t>
            </w:r>
          </w:p>
        </w:tc>
        <w:tc>
          <w:tcPr>
            <w:tcW w:w="1079" w:type="dxa"/>
            <w:tcBorders>
              <w:top w:val="nil"/>
              <w:left w:val="nil"/>
              <w:bottom w:val="nil"/>
              <w:right w:val="nil"/>
            </w:tcBorders>
            <w:shd w:val="clear" w:color="000000" w:fill="FFFFFF"/>
            <w:vAlign w:val="bottom"/>
            <w:hideMark/>
          </w:tcPr>
          <w:p w14:paraId="49392CC1"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3176C600"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3496B854"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−6,215.03</w:t>
            </w:r>
          </w:p>
        </w:tc>
        <w:tc>
          <w:tcPr>
            <w:tcW w:w="1008" w:type="dxa"/>
            <w:tcBorders>
              <w:top w:val="nil"/>
              <w:left w:val="nil"/>
              <w:bottom w:val="nil"/>
              <w:right w:val="nil"/>
            </w:tcBorders>
            <w:shd w:val="clear" w:color="000000" w:fill="FFFFFF"/>
            <w:vAlign w:val="bottom"/>
            <w:hideMark/>
          </w:tcPr>
          <w:p w14:paraId="152A4F8D"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r>
      <w:tr w:rsidR="00193A49" w:rsidRPr="00193A49" w14:paraId="32F75CCE" w14:textId="77777777" w:rsidTr="00193A49">
        <w:trPr>
          <w:trHeight w:val="285"/>
        </w:trPr>
        <w:tc>
          <w:tcPr>
            <w:tcW w:w="820" w:type="dxa"/>
            <w:tcBorders>
              <w:top w:val="nil"/>
              <w:left w:val="nil"/>
              <w:bottom w:val="nil"/>
              <w:right w:val="nil"/>
            </w:tcBorders>
            <w:shd w:val="clear" w:color="000000" w:fill="FFFFFF"/>
            <w:vAlign w:val="bottom"/>
            <w:hideMark/>
          </w:tcPr>
          <w:p w14:paraId="48BF40D4"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global2</w:t>
            </w:r>
          </w:p>
        </w:tc>
        <w:tc>
          <w:tcPr>
            <w:tcW w:w="419" w:type="dxa"/>
            <w:tcBorders>
              <w:top w:val="nil"/>
              <w:left w:val="nil"/>
              <w:bottom w:val="nil"/>
              <w:right w:val="nil"/>
            </w:tcBorders>
            <w:shd w:val="clear" w:color="000000" w:fill="FFFFFF"/>
            <w:vAlign w:val="bottom"/>
            <w:hideMark/>
          </w:tcPr>
          <w:p w14:paraId="6C26D0D7"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16</w:t>
            </w:r>
          </w:p>
        </w:tc>
        <w:tc>
          <w:tcPr>
            <w:tcW w:w="1030" w:type="dxa"/>
            <w:tcBorders>
              <w:top w:val="nil"/>
              <w:left w:val="nil"/>
              <w:bottom w:val="nil"/>
              <w:right w:val="nil"/>
            </w:tcBorders>
            <w:shd w:val="clear" w:color="000000" w:fill="FFFFFF"/>
            <w:vAlign w:val="bottom"/>
            <w:hideMark/>
          </w:tcPr>
          <w:p w14:paraId="2826C16B"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12,449.57</w:t>
            </w:r>
          </w:p>
        </w:tc>
        <w:tc>
          <w:tcPr>
            <w:tcW w:w="864" w:type="dxa"/>
            <w:tcBorders>
              <w:top w:val="nil"/>
              <w:left w:val="nil"/>
              <w:bottom w:val="nil"/>
              <w:right w:val="nil"/>
            </w:tcBorders>
            <w:shd w:val="clear" w:color="000000" w:fill="FFFFFF"/>
            <w:vAlign w:val="bottom"/>
            <w:hideMark/>
          </w:tcPr>
          <w:p w14:paraId="71D6DC57"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22.32</w:t>
            </w:r>
          </w:p>
        </w:tc>
        <w:tc>
          <w:tcPr>
            <w:tcW w:w="1079" w:type="dxa"/>
            <w:tcBorders>
              <w:top w:val="nil"/>
              <w:left w:val="nil"/>
              <w:bottom w:val="nil"/>
              <w:right w:val="nil"/>
            </w:tcBorders>
            <w:shd w:val="clear" w:color="000000" w:fill="FFFFFF"/>
            <w:vAlign w:val="bottom"/>
            <w:hideMark/>
          </w:tcPr>
          <w:p w14:paraId="5ACFF7D4"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77637487"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3D7A4A31"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−6,208.76</w:t>
            </w:r>
          </w:p>
        </w:tc>
        <w:tc>
          <w:tcPr>
            <w:tcW w:w="1008" w:type="dxa"/>
            <w:tcBorders>
              <w:top w:val="nil"/>
              <w:left w:val="nil"/>
              <w:bottom w:val="nil"/>
              <w:right w:val="nil"/>
            </w:tcBorders>
            <w:shd w:val="clear" w:color="000000" w:fill="FFFFFF"/>
            <w:vAlign w:val="bottom"/>
            <w:hideMark/>
          </w:tcPr>
          <w:p w14:paraId="177D0A0D"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r>
      <w:tr w:rsidR="00193A49" w:rsidRPr="00193A49" w14:paraId="6E19E6B4" w14:textId="77777777" w:rsidTr="00193A49">
        <w:trPr>
          <w:trHeight w:val="285"/>
        </w:trPr>
        <w:tc>
          <w:tcPr>
            <w:tcW w:w="820" w:type="dxa"/>
            <w:tcBorders>
              <w:top w:val="nil"/>
              <w:left w:val="nil"/>
              <w:bottom w:val="nil"/>
              <w:right w:val="nil"/>
            </w:tcBorders>
            <w:shd w:val="clear" w:color="000000" w:fill="FFFFFF"/>
            <w:vAlign w:val="bottom"/>
            <w:hideMark/>
          </w:tcPr>
          <w:p w14:paraId="56B01AA2"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habitat</w:t>
            </w:r>
          </w:p>
        </w:tc>
        <w:tc>
          <w:tcPr>
            <w:tcW w:w="419" w:type="dxa"/>
            <w:tcBorders>
              <w:top w:val="nil"/>
              <w:left w:val="nil"/>
              <w:bottom w:val="nil"/>
              <w:right w:val="nil"/>
            </w:tcBorders>
            <w:shd w:val="clear" w:color="000000" w:fill="FFFFFF"/>
            <w:vAlign w:val="bottom"/>
            <w:hideMark/>
          </w:tcPr>
          <w:p w14:paraId="3CFAA3DA"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w:t>
            </w:r>
          </w:p>
        </w:tc>
        <w:tc>
          <w:tcPr>
            <w:tcW w:w="1030" w:type="dxa"/>
            <w:tcBorders>
              <w:top w:val="nil"/>
              <w:left w:val="nil"/>
              <w:bottom w:val="nil"/>
              <w:right w:val="nil"/>
            </w:tcBorders>
            <w:shd w:val="clear" w:color="000000" w:fill="FFFFFF"/>
            <w:vAlign w:val="bottom"/>
            <w:hideMark/>
          </w:tcPr>
          <w:p w14:paraId="766CA45B"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12,459.93</w:t>
            </w:r>
          </w:p>
        </w:tc>
        <w:tc>
          <w:tcPr>
            <w:tcW w:w="864" w:type="dxa"/>
            <w:tcBorders>
              <w:top w:val="nil"/>
              <w:left w:val="nil"/>
              <w:bottom w:val="nil"/>
              <w:right w:val="nil"/>
            </w:tcBorders>
            <w:shd w:val="clear" w:color="000000" w:fill="FFFFFF"/>
            <w:vAlign w:val="bottom"/>
            <w:hideMark/>
          </w:tcPr>
          <w:p w14:paraId="40EA1FCF"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32.68</w:t>
            </w:r>
          </w:p>
        </w:tc>
        <w:tc>
          <w:tcPr>
            <w:tcW w:w="1079" w:type="dxa"/>
            <w:tcBorders>
              <w:top w:val="nil"/>
              <w:left w:val="nil"/>
              <w:bottom w:val="nil"/>
              <w:right w:val="nil"/>
            </w:tcBorders>
            <w:shd w:val="clear" w:color="000000" w:fill="FFFFFF"/>
            <w:vAlign w:val="bottom"/>
            <w:hideMark/>
          </w:tcPr>
          <w:p w14:paraId="70D31FA3"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6E71AF71"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1A646C60"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−6,217.95</w:t>
            </w:r>
          </w:p>
        </w:tc>
        <w:tc>
          <w:tcPr>
            <w:tcW w:w="1008" w:type="dxa"/>
            <w:tcBorders>
              <w:top w:val="nil"/>
              <w:left w:val="nil"/>
              <w:bottom w:val="nil"/>
              <w:right w:val="nil"/>
            </w:tcBorders>
            <w:shd w:val="clear" w:color="000000" w:fill="FFFFFF"/>
            <w:vAlign w:val="bottom"/>
            <w:hideMark/>
          </w:tcPr>
          <w:p w14:paraId="199E6F20"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r>
      <w:tr w:rsidR="00193A49" w:rsidRPr="00193A49" w14:paraId="75586F30" w14:textId="77777777" w:rsidTr="00193A49">
        <w:trPr>
          <w:trHeight w:val="285"/>
        </w:trPr>
        <w:tc>
          <w:tcPr>
            <w:tcW w:w="820" w:type="dxa"/>
            <w:tcBorders>
              <w:top w:val="nil"/>
              <w:left w:val="nil"/>
              <w:bottom w:val="nil"/>
              <w:right w:val="nil"/>
            </w:tcBorders>
            <w:shd w:val="clear" w:color="000000" w:fill="FFFFFF"/>
            <w:vAlign w:val="bottom"/>
            <w:hideMark/>
          </w:tcPr>
          <w:p w14:paraId="72B47D8D"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control</w:t>
            </w:r>
          </w:p>
        </w:tc>
        <w:tc>
          <w:tcPr>
            <w:tcW w:w="419" w:type="dxa"/>
            <w:tcBorders>
              <w:top w:val="nil"/>
              <w:left w:val="nil"/>
              <w:bottom w:val="nil"/>
              <w:right w:val="nil"/>
            </w:tcBorders>
            <w:shd w:val="clear" w:color="000000" w:fill="FFFFFF"/>
            <w:vAlign w:val="bottom"/>
            <w:hideMark/>
          </w:tcPr>
          <w:p w14:paraId="1141754C"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4</w:t>
            </w:r>
          </w:p>
        </w:tc>
        <w:tc>
          <w:tcPr>
            <w:tcW w:w="1030" w:type="dxa"/>
            <w:tcBorders>
              <w:top w:val="nil"/>
              <w:left w:val="nil"/>
              <w:bottom w:val="nil"/>
              <w:right w:val="nil"/>
            </w:tcBorders>
            <w:shd w:val="clear" w:color="000000" w:fill="FFFFFF"/>
            <w:vAlign w:val="bottom"/>
            <w:hideMark/>
          </w:tcPr>
          <w:p w14:paraId="173DADD1"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12,464.49</w:t>
            </w:r>
          </w:p>
        </w:tc>
        <w:tc>
          <w:tcPr>
            <w:tcW w:w="864" w:type="dxa"/>
            <w:tcBorders>
              <w:top w:val="nil"/>
              <w:left w:val="nil"/>
              <w:bottom w:val="nil"/>
              <w:right w:val="nil"/>
            </w:tcBorders>
            <w:shd w:val="clear" w:color="000000" w:fill="FFFFFF"/>
            <w:vAlign w:val="bottom"/>
            <w:hideMark/>
          </w:tcPr>
          <w:p w14:paraId="3441F029"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37.24</w:t>
            </w:r>
          </w:p>
        </w:tc>
        <w:tc>
          <w:tcPr>
            <w:tcW w:w="1079" w:type="dxa"/>
            <w:tcBorders>
              <w:top w:val="nil"/>
              <w:left w:val="nil"/>
              <w:bottom w:val="nil"/>
              <w:right w:val="nil"/>
            </w:tcBorders>
            <w:shd w:val="clear" w:color="000000" w:fill="FFFFFF"/>
            <w:vAlign w:val="bottom"/>
            <w:hideMark/>
          </w:tcPr>
          <w:p w14:paraId="60A72870"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07C73ED6"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01C24BAC"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−6,228.24</w:t>
            </w:r>
          </w:p>
        </w:tc>
        <w:tc>
          <w:tcPr>
            <w:tcW w:w="1008" w:type="dxa"/>
            <w:tcBorders>
              <w:top w:val="nil"/>
              <w:left w:val="nil"/>
              <w:bottom w:val="nil"/>
              <w:right w:val="nil"/>
            </w:tcBorders>
            <w:shd w:val="clear" w:color="000000" w:fill="FFFFFF"/>
            <w:vAlign w:val="bottom"/>
            <w:hideMark/>
          </w:tcPr>
          <w:p w14:paraId="15DDB43E"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r>
    </w:tbl>
    <w:p w14:paraId="04B6618F" w14:textId="734E6F1B" w:rsidR="00FF0183" w:rsidRDefault="00FF0183" w:rsidP="007037D1">
      <w:pPr>
        <w:rPr>
          <w:lang w:eastAsia="ja-JP"/>
        </w:rPr>
      </w:pPr>
    </w:p>
    <w:p w14:paraId="3CCDA647" w14:textId="6D3E6872" w:rsidR="00487426" w:rsidRPr="00487426" w:rsidRDefault="00487426" w:rsidP="007037D1">
      <w:pPr>
        <w:rPr>
          <w:lang w:eastAsia="ja-JP"/>
        </w:rPr>
      </w:pPr>
      <w:r w:rsidRPr="00487426">
        <w:rPr>
          <w:color w:val="000000"/>
        </w:rPr>
        <w:t xml:space="preserve">Table 4: Model selection results </w:t>
      </w:r>
      <w:r w:rsidR="003D062A">
        <w:rPr>
          <w:color w:val="000000"/>
        </w:rPr>
        <w:t>for the generalized linear models of mule deer (</w:t>
      </w:r>
      <w:r w:rsidR="003D062A">
        <w:rPr>
          <w:i/>
          <w:iCs/>
          <w:color w:val="000000"/>
        </w:rPr>
        <w:t>Odocoileus hemionus</w:t>
      </w:r>
      <w:r w:rsidR="003D062A">
        <w:rPr>
          <w:color w:val="000000"/>
        </w:rPr>
        <w:t>)</w:t>
      </w:r>
      <w:r w:rsidRPr="00487426">
        <w:rPr>
          <w:color w:val="000000"/>
        </w:rPr>
        <w:t xml:space="preserve"> density estimate at individual cameras</w:t>
      </w:r>
      <w:r w:rsidR="003D062A">
        <w:rPr>
          <w:color w:val="000000"/>
        </w:rPr>
        <w:t>. Model evaluation is based on Akaike’s Information Criterion for small sample sizes (AIC</w:t>
      </w:r>
      <w:r w:rsidR="003D062A">
        <w:rPr>
          <w:color w:val="000000"/>
          <w:vertAlign w:val="subscript"/>
        </w:rPr>
        <w:t>c</w:t>
      </w:r>
      <w:r w:rsidR="003D062A">
        <w:rPr>
          <w:color w:val="000000"/>
        </w:rPr>
        <w:t>). The total number of parameters is represented by K. The scale at which the covariate was assessed is in parantheses such as in Shrub (100m) and Trail Density (Grid), which represents the scale of the camera grid.</w:t>
      </w:r>
    </w:p>
    <w:tbl>
      <w:tblPr>
        <w:tblW w:w="9424" w:type="dxa"/>
        <w:tblLook w:val="04A0" w:firstRow="1" w:lastRow="0" w:firstColumn="1" w:lastColumn="0" w:noHBand="0" w:noVBand="1"/>
      </w:tblPr>
      <w:tblGrid>
        <w:gridCol w:w="3687"/>
        <w:gridCol w:w="329"/>
        <w:gridCol w:w="674"/>
        <w:gridCol w:w="864"/>
        <w:gridCol w:w="1079"/>
        <w:gridCol w:w="1008"/>
        <w:gridCol w:w="775"/>
        <w:gridCol w:w="1008"/>
      </w:tblGrid>
      <w:tr w:rsidR="00487426" w:rsidRPr="00487426" w14:paraId="2C1E5D83" w14:textId="77777777" w:rsidTr="00487426">
        <w:trPr>
          <w:trHeight w:val="285"/>
        </w:trPr>
        <w:tc>
          <w:tcPr>
            <w:tcW w:w="3687" w:type="dxa"/>
            <w:tcBorders>
              <w:top w:val="nil"/>
              <w:left w:val="nil"/>
              <w:bottom w:val="nil"/>
              <w:right w:val="nil"/>
            </w:tcBorders>
            <w:shd w:val="clear" w:color="000000" w:fill="FFFFFF"/>
            <w:vAlign w:val="center"/>
            <w:hideMark/>
          </w:tcPr>
          <w:p w14:paraId="6B2D2A41" w14:textId="768E9B10"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lastRenderedPageBreak/>
              <w:t>Model</w:t>
            </w:r>
          </w:p>
        </w:tc>
        <w:tc>
          <w:tcPr>
            <w:tcW w:w="329" w:type="dxa"/>
            <w:tcBorders>
              <w:top w:val="nil"/>
              <w:left w:val="nil"/>
              <w:bottom w:val="nil"/>
              <w:right w:val="nil"/>
            </w:tcBorders>
            <w:shd w:val="clear" w:color="000000" w:fill="FFFFFF"/>
            <w:vAlign w:val="center"/>
            <w:hideMark/>
          </w:tcPr>
          <w:p w14:paraId="3EBAFB9F"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K</w:t>
            </w:r>
          </w:p>
        </w:tc>
        <w:tc>
          <w:tcPr>
            <w:tcW w:w="674" w:type="dxa"/>
            <w:tcBorders>
              <w:top w:val="nil"/>
              <w:left w:val="nil"/>
              <w:bottom w:val="nil"/>
              <w:right w:val="nil"/>
            </w:tcBorders>
            <w:shd w:val="clear" w:color="000000" w:fill="FFFFFF"/>
            <w:vAlign w:val="center"/>
            <w:hideMark/>
          </w:tcPr>
          <w:p w14:paraId="2653CDEB"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AICc</w:t>
            </w:r>
          </w:p>
        </w:tc>
        <w:tc>
          <w:tcPr>
            <w:tcW w:w="864" w:type="dxa"/>
            <w:tcBorders>
              <w:top w:val="nil"/>
              <w:left w:val="nil"/>
              <w:bottom w:val="nil"/>
              <w:right w:val="nil"/>
            </w:tcBorders>
            <w:shd w:val="clear" w:color="000000" w:fill="FFFFFF"/>
            <w:vAlign w:val="center"/>
            <w:hideMark/>
          </w:tcPr>
          <w:p w14:paraId="780F6AF6"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Δ AICc</w:t>
            </w:r>
          </w:p>
        </w:tc>
        <w:tc>
          <w:tcPr>
            <w:tcW w:w="1079" w:type="dxa"/>
            <w:tcBorders>
              <w:top w:val="nil"/>
              <w:left w:val="nil"/>
              <w:bottom w:val="nil"/>
              <w:right w:val="nil"/>
            </w:tcBorders>
            <w:shd w:val="clear" w:color="000000" w:fill="FFFFFF"/>
            <w:vAlign w:val="center"/>
            <w:hideMark/>
          </w:tcPr>
          <w:p w14:paraId="02876139"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Likelihood</w:t>
            </w:r>
          </w:p>
        </w:tc>
        <w:tc>
          <w:tcPr>
            <w:tcW w:w="1008" w:type="dxa"/>
            <w:tcBorders>
              <w:top w:val="nil"/>
              <w:left w:val="nil"/>
              <w:bottom w:val="nil"/>
              <w:right w:val="nil"/>
            </w:tcBorders>
            <w:shd w:val="clear" w:color="000000" w:fill="FFFFFF"/>
            <w:vAlign w:val="center"/>
            <w:hideMark/>
          </w:tcPr>
          <w:p w14:paraId="1EA972F1"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AICc Wt</w:t>
            </w:r>
          </w:p>
        </w:tc>
        <w:tc>
          <w:tcPr>
            <w:tcW w:w="775" w:type="dxa"/>
            <w:tcBorders>
              <w:top w:val="nil"/>
              <w:left w:val="nil"/>
              <w:bottom w:val="nil"/>
              <w:right w:val="nil"/>
            </w:tcBorders>
            <w:shd w:val="clear" w:color="000000" w:fill="FFFFFF"/>
            <w:vAlign w:val="center"/>
            <w:hideMark/>
          </w:tcPr>
          <w:p w14:paraId="65AB59F9"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LL</w:t>
            </w:r>
          </w:p>
        </w:tc>
        <w:tc>
          <w:tcPr>
            <w:tcW w:w="1008" w:type="dxa"/>
            <w:tcBorders>
              <w:top w:val="nil"/>
              <w:left w:val="nil"/>
              <w:bottom w:val="nil"/>
              <w:right w:val="nil"/>
            </w:tcBorders>
            <w:shd w:val="clear" w:color="000000" w:fill="FFFFFF"/>
            <w:vAlign w:val="center"/>
            <w:hideMark/>
          </w:tcPr>
          <w:p w14:paraId="79A78ECE"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Cum. Wt</w:t>
            </w:r>
          </w:p>
        </w:tc>
      </w:tr>
      <w:tr w:rsidR="00487426" w:rsidRPr="00487426" w14:paraId="742D8313" w14:textId="77777777" w:rsidTr="00487426">
        <w:trPr>
          <w:trHeight w:val="285"/>
        </w:trPr>
        <w:tc>
          <w:tcPr>
            <w:tcW w:w="3687" w:type="dxa"/>
            <w:tcBorders>
              <w:top w:val="nil"/>
              <w:left w:val="nil"/>
              <w:bottom w:val="nil"/>
              <w:right w:val="nil"/>
            </w:tcBorders>
            <w:shd w:val="clear" w:color="000000" w:fill="FFFFFF"/>
            <w:vAlign w:val="bottom"/>
            <w:hideMark/>
          </w:tcPr>
          <w:p w14:paraId="23F63AFD"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Trail Density (Grid)</w:t>
            </w:r>
          </w:p>
        </w:tc>
        <w:tc>
          <w:tcPr>
            <w:tcW w:w="329" w:type="dxa"/>
            <w:tcBorders>
              <w:top w:val="nil"/>
              <w:left w:val="nil"/>
              <w:bottom w:val="nil"/>
              <w:right w:val="nil"/>
            </w:tcBorders>
            <w:shd w:val="clear" w:color="000000" w:fill="FFFFFF"/>
            <w:vAlign w:val="bottom"/>
            <w:hideMark/>
          </w:tcPr>
          <w:p w14:paraId="3841D1EE"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3</w:t>
            </w:r>
          </w:p>
        </w:tc>
        <w:tc>
          <w:tcPr>
            <w:tcW w:w="674" w:type="dxa"/>
            <w:tcBorders>
              <w:top w:val="nil"/>
              <w:left w:val="nil"/>
              <w:bottom w:val="nil"/>
              <w:right w:val="nil"/>
            </w:tcBorders>
            <w:shd w:val="clear" w:color="000000" w:fill="FFFFFF"/>
            <w:vAlign w:val="bottom"/>
            <w:hideMark/>
          </w:tcPr>
          <w:p w14:paraId="501F5F0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65</w:t>
            </w:r>
          </w:p>
        </w:tc>
        <w:tc>
          <w:tcPr>
            <w:tcW w:w="864" w:type="dxa"/>
            <w:tcBorders>
              <w:top w:val="nil"/>
              <w:left w:val="nil"/>
              <w:bottom w:val="nil"/>
              <w:right w:val="nil"/>
            </w:tcBorders>
            <w:shd w:val="clear" w:color="000000" w:fill="FFFFFF"/>
            <w:vAlign w:val="bottom"/>
            <w:hideMark/>
          </w:tcPr>
          <w:p w14:paraId="5E8D083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w:t>
            </w:r>
          </w:p>
        </w:tc>
        <w:tc>
          <w:tcPr>
            <w:tcW w:w="1079" w:type="dxa"/>
            <w:tcBorders>
              <w:top w:val="nil"/>
              <w:left w:val="nil"/>
              <w:bottom w:val="nil"/>
              <w:right w:val="nil"/>
            </w:tcBorders>
            <w:shd w:val="clear" w:color="000000" w:fill="FFFFFF"/>
            <w:vAlign w:val="bottom"/>
            <w:hideMark/>
          </w:tcPr>
          <w:p w14:paraId="63806E02"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1</w:t>
            </w:r>
          </w:p>
        </w:tc>
        <w:tc>
          <w:tcPr>
            <w:tcW w:w="1008" w:type="dxa"/>
            <w:tcBorders>
              <w:top w:val="nil"/>
              <w:left w:val="nil"/>
              <w:bottom w:val="nil"/>
              <w:right w:val="nil"/>
            </w:tcBorders>
            <w:shd w:val="clear" w:color="000000" w:fill="FFFFFF"/>
            <w:vAlign w:val="bottom"/>
            <w:hideMark/>
          </w:tcPr>
          <w:p w14:paraId="510928A1"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0.25</w:t>
            </w:r>
          </w:p>
        </w:tc>
        <w:tc>
          <w:tcPr>
            <w:tcW w:w="775" w:type="dxa"/>
            <w:tcBorders>
              <w:top w:val="nil"/>
              <w:left w:val="nil"/>
              <w:bottom w:val="nil"/>
              <w:right w:val="nil"/>
            </w:tcBorders>
            <w:shd w:val="clear" w:color="000000" w:fill="FFFFFF"/>
            <w:vAlign w:val="bottom"/>
            <w:hideMark/>
          </w:tcPr>
          <w:p w14:paraId="67688386"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−28.80</w:t>
            </w:r>
          </w:p>
        </w:tc>
        <w:tc>
          <w:tcPr>
            <w:tcW w:w="1008" w:type="dxa"/>
            <w:tcBorders>
              <w:top w:val="nil"/>
              <w:left w:val="nil"/>
              <w:bottom w:val="nil"/>
              <w:right w:val="nil"/>
            </w:tcBorders>
            <w:shd w:val="clear" w:color="000000" w:fill="FFFFFF"/>
            <w:vAlign w:val="bottom"/>
            <w:hideMark/>
          </w:tcPr>
          <w:p w14:paraId="2F8AA01F"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0.25</w:t>
            </w:r>
          </w:p>
        </w:tc>
      </w:tr>
      <w:tr w:rsidR="00487426" w:rsidRPr="00487426" w14:paraId="0F5DBA92" w14:textId="77777777" w:rsidTr="00487426">
        <w:trPr>
          <w:trHeight w:val="285"/>
        </w:trPr>
        <w:tc>
          <w:tcPr>
            <w:tcW w:w="3687" w:type="dxa"/>
            <w:tcBorders>
              <w:top w:val="nil"/>
              <w:left w:val="nil"/>
              <w:bottom w:val="nil"/>
              <w:right w:val="nil"/>
            </w:tcBorders>
            <w:shd w:val="clear" w:color="000000" w:fill="FFFFFF"/>
            <w:vAlign w:val="bottom"/>
            <w:hideMark/>
          </w:tcPr>
          <w:p w14:paraId="110A6A7D"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Human Activity</w:t>
            </w:r>
          </w:p>
        </w:tc>
        <w:tc>
          <w:tcPr>
            <w:tcW w:w="329" w:type="dxa"/>
            <w:tcBorders>
              <w:top w:val="nil"/>
              <w:left w:val="nil"/>
              <w:bottom w:val="nil"/>
              <w:right w:val="nil"/>
            </w:tcBorders>
            <w:shd w:val="clear" w:color="000000" w:fill="FFFFFF"/>
            <w:vAlign w:val="bottom"/>
            <w:hideMark/>
          </w:tcPr>
          <w:p w14:paraId="57A3F72E"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3</w:t>
            </w:r>
          </w:p>
        </w:tc>
        <w:tc>
          <w:tcPr>
            <w:tcW w:w="674" w:type="dxa"/>
            <w:tcBorders>
              <w:top w:val="nil"/>
              <w:left w:val="nil"/>
              <w:bottom w:val="nil"/>
              <w:right w:val="nil"/>
            </w:tcBorders>
            <w:shd w:val="clear" w:color="000000" w:fill="FFFFFF"/>
            <w:vAlign w:val="bottom"/>
            <w:hideMark/>
          </w:tcPr>
          <w:p w14:paraId="484E7B4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65.22</w:t>
            </w:r>
          </w:p>
        </w:tc>
        <w:tc>
          <w:tcPr>
            <w:tcW w:w="864" w:type="dxa"/>
            <w:tcBorders>
              <w:top w:val="nil"/>
              <w:left w:val="nil"/>
              <w:bottom w:val="nil"/>
              <w:right w:val="nil"/>
            </w:tcBorders>
            <w:shd w:val="clear" w:color="000000" w:fill="FFFFFF"/>
            <w:vAlign w:val="bottom"/>
            <w:hideMark/>
          </w:tcPr>
          <w:p w14:paraId="05DC04ED"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0.22</w:t>
            </w:r>
          </w:p>
        </w:tc>
        <w:tc>
          <w:tcPr>
            <w:tcW w:w="1079" w:type="dxa"/>
            <w:tcBorders>
              <w:top w:val="nil"/>
              <w:left w:val="nil"/>
              <w:bottom w:val="nil"/>
              <w:right w:val="nil"/>
            </w:tcBorders>
            <w:shd w:val="clear" w:color="000000" w:fill="FFFFFF"/>
            <w:vAlign w:val="bottom"/>
            <w:hideMark/>
          </w:tcPr>
          <w:p w14:paraId="64B59910"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0.9</w:t>
            </w:r>
          </w:p>
        </w:tc>
        <w:tc>
          <w:tcPr>
            <w:tcW w:w="1008" w:type="dxa"/>
            <w:tcBorders>
              <w:top w:val="nil"/>
              <w:left w:val="nil"/>
              <w:bottom w:val="nil"/>
              <w:right w:val="nil"/>
            </w:tcBorders>
            <w:shd w:val="clear" w:color="000000" w:fill="FFFFFF"/>
            <w:vAlign w:val="bottom"/>
            <w:hideMark/>
          </w:tcPr>
          <w:p w14:paraId="25BDF805"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0.23</w:t>
            </w:r>
          </w:p>
        </w:tc>
        <w:tc>
          <w:tcPr>
            <w:tcW w:w="775" w:type="dxa"/>
            <w:tcBorders>
              <w:top w:val="nil"/>
              <w:left w:val="nil"/>
              <w:bottom w:val="nil"/>
              <w:right w:val="nil"/>
            </w:tcBorders>
            <w:shd w:val="clear" w:color="000000" w:fill="FFFFFF"/>
            <w:vAlign w:val="bottom"/>
            <w:hideMark/>
          </w:tcPr>
          <w:p w14:paraId="03E09F4D"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−28.90</w:t>
            </w:r>
          </w:p>
        </w:tc>
        <w:tc>
          <w:tcPr>
            <w:tcW w:w="1008" w:type="dxa"/>
            <w:tcBorders>
              <w:top w:val="nil"/>
              <w:left w:val="nil"/>
              <w:bottom w:val="nil"/>
              <w:right w:val="nil"/>
            </w:tcBorders>
            <w:shd w:val="clear" w:color="000000" w:fill="FFFFFF"/>
            <w:vAlign w:val="bottom"/>
            <w:hideMark/>
          </w:tcPr>
          <w:p w14:paraId="5B4C0B6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0.48</w:t>
            </w:r>
          </w:p>
        </w:tc>
      </w:tr>
      <w:tr w:rsidR="00487426" w:rsidRPr="00487426" w14:paraId="4B19B62E" w14:textId="77777777" w:rsidTr="00487426">
        <w:trPr>
          <w:trHeight w:val="285"/>
        </w:trPr>
        <w:tc>
          <w:tcPr>
            <w:tcW w:w="3687" w:type="dxa"/>
            <w:tcBorders>
              <w:top w:val="nil"/>
              <w:left w:val="nil"/>
              <w:bottom w:val="nil"/>
              <w:right w:val="nil"/>
            </w:tcBorders>
            <w:shd w:val="clear" w:color="000000" w:fill="FFFFFF"/>
            <w:vAlign w:val="bottom"/>
            <w:hideMark/>
          </w:tcPr>
          <w:p w14:paraId="19CB3235"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Human Activity + Slope</w:t>
            </w:r>
          </w:p>
        </w:tc>
        <w:tc>
          <w:tcPr>
            <w:tcW w:w="329" w:type="dxa"/>
            <w:tcBorders>
              <w:top w:val="nil"/>
              <w:left w:val="nil"/>
              <w:bottom w:val="nil"/>
              <w:right w:val="nil"/>
            </w:tcBorders>
            <w:shd w:val="clear" w:color="000000" w:fill="FFFFFF"/>
            <w:vAlign w:val="bottom"/>
            <w:hideMark/>
          </w:tcPr>
          <w:p w14:paraId="2351D37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w:t>
            </w:r>
          </w:p>
        </w:tc>
        <w:tc>
          <w:tcPr>
            <w:tcW w:w="674" w:type="dxa"/>
            <w:tcBorders>
              <w:top w:val="nil"/>
              <w:left w:val="nil"/>
              <w:bottom w:val="nil"/>
              <w:right w:val="nil"/>
            </w:tcBorders>
            <w:shd w:val="clear" w:color="000000" w:fill="FFFFFF"/>
            <w:vAlign w:val="bottom"/>
            <w:hideMark/>
          </w:tcPr>
          <w:p w14:paraId="1529C57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66.42</w:t>
            </w:r>
          </w:p>
        </w:tc>
        <w:tc>
          <w:tcPr>
            <w:tcW w:w="864" w:type="dxa"/>
            <w:tcBorders>
              <w:top w:val="nil"/>
              <w:left w:val="nil"/>
              <w:bottom w:val="nil"/>
              <w:right w:val="nil"/>
            </w:tcBorders>
            <w:shd w:val="clear" w:color="000000" w:fill="FFFFFF"/>
            <w:vAlign w:val="bottom"/>
            <w:hideMark/>
          </w:tcPr>
          <w:p w14:paraId="7E88FBCE"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1.41</w:t>
            </w:r>
          </w:p>
        </w:tc>
        <w:tc>
          <w:tcPr>
            <w:tcW w:w="1079" w:type="dxa"/>
            <w:tcBorders>
              <w:top w:val="nil"/>
              <w:left w:val="nil"/>
              <w:bottom w:val="nil"/>
              <w:right w:val="nil"/>
            </w:tcBorders>
            <w:shd w:val="clear" w:color="000000" w:fill="FFFFFF"/>
            <w:vAlign w:val="bottom"/>
            <w:hideMark/>
          </w:tcPr>
          <w:p w14:paraId="68311A0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0.49</w:t>
            </w:r>
          </w:p>
        </w:tc>
        <w:tc>
          <w:tcPr>
            <w:tcW w:w="1008" w:type="dxa"/>
            <w:tcBorders>
              <w:top w:val="nil"/>
              <w:left w:val="nil"/>
              <w:bottom w:val="nil"/>
              <w:right w:val="nil"/>
            </w:tcBorders>
            <w:shd w:val="clear" w:color="000000" w:fill="FFFFFF"/>
            <w:vAlign w:val="bottom"/>
            <w:hideMark/>
          </w:tcPr>
          <w:p w14:paraId="3EC052B0"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0.13</w:t>
            </w:r>
          </w:p>
        </w:tc>
        <w:tc>
          <w:tcPr>
            <w:tcW w:w="775" w:type="dxa"/>
            <w:tcBorders>
              <w:top w:val="nil"/>
              <w:left w:val="nil"/>
              <w:bottom w:val="nil"/>
              <w:right w:val="nil"/>
            </w:tcBorders>
            <w:shd w:val="clear" w:color="000000" w:fill="FFFFFF"/>
            <w:vAlign w:val="bottom"/>
            <w:hideMark/>
          </w:tcPr>
          <w:p w14:paraId="73310319"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−27.96</w:t>
            </w:r>
          </w:p>
        </w:tc>
        <w:tc>
          <w:tcPr>
            <w:tcW w:w="1008" w:type="dxa"/>
            <w:tcBorders>
              <w:top w:val="nil"/>
              <w:left w:val="nil"/>
              <w:bottom w:val="nil"/>
              <w:right w:val="nil"/>
            </w:tcBorders>
            <w:shd w:val="clear" w:color="000000" w:fill="FFFFFF"/>
            <w:vAlign w:val="bottom"/>
            <w:hideMark/>
          </w:tcPr>
          <w:p w14:paraId="3A50DC21"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0.61</w:t>
            </w:r>
          </w:p>
        </w:tc>
      </w:tr>
      <w:tr w:rsidR="00487426" w:rsidRPr="00487426" w14:paraId="030B64BD" w14:textId="77777777" w:rsidTr="00487426">
        <w:trPr>
          <w:trHeight w:val="285"/>
        </w:trPr>
        <w:tc>
          <w:tcPr>
            <w:tcW w:w="3687" w:type="dxa"/>
            <w:tcBorders>
              <w:top w:val="nil"/>
              <w:left w:val="nil"/>
              <w:bottom w:val="nil"/>
              <w:right w:val="nil"/>
            </w:tcBorders>
            <w:shd w:val="clear" w:color="000000" w:fill="FFFFFF"/>
            <w:vAlign w:val="bottom"/>
            <w:hideMark/>
          </w:tcPr>
          <w:p w14:paraId="346ED489"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Human Activity + Trail Density (Grid)</w:t>
            </w:r>
          </w:p>
        </w:tc>
        <w:tc>
          <w:tcPr>
            <w:tcW w:w="329" w:type="dxa"/>
            <w:tcBorders>
              <w:top w:val="nil"/>
              <w:left w:val="nil"/>
              <w:bottom w:val="nil"/>
              <w:right w:val="nil"/>
            </w:tcBorders>
            <w:shd w:val="clear" w:color="000000" w:fill="FFFFFF"/>
            <w:vAlign w:val="bottom"/>
            <w:hideMark/>
          </w:tcPr>
          <w:p w14:paraId="1ADC4CB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w:t>
            </w:r>
          </w:p>
        </w:tc>
        <w:tc>
          <w:tcPr>
            <w:tcW w:w="674" w:type="dxa"/>
            <w:tcBorders>
              <w:top w:val="nil"/>
              <w:left w:val="nil"/>
              <w:bottom w:val="nil"/>
              <w:right w:val="nil"/>
            </w:tcBorders>
            <w:shd w:val="clear" w:color="000000" w:fill="FFFFFF"/>
            <w:vAlign w:val="bottom"/>
            <w:hideMark/>
          </w:tcPr>
          <w:p w14:paraId="10788E48"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66.76</w:t>
            </w:r>
          </w:p>
        </w:tc>
        <w:tc>
          <w:tcPr>
            <w:tcW w:w="864" w:type="dxa"/>
            <w:tcBorders>
              <w:top w:val="nil"/>
              <w:left w:val="nil"/>
              <w:bottom w:val="nil"/>
              <w:right w:val="nil"/>
            </w:tcBorders>
            <w:shd w:val="clear" w:color="000000" w:fill="FFFFFF"/>
            <w:vAlign w:val="bottom"/>
            <w:hideMark/>
          </w:tcPr>
          <w:p w14:paraId="7BF72CA8"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1.76</w:t>
            </w:r>
          </w:p>
        </w:tc>
        <w:tc>
          <w:tcPr>
            <w:tcW w:w="1079" w:type="dxa"/>
            <w:tcBorders>
              <w:top w:val="nil"/>
              <w:left w:val="nil"/>
              <w:bottom w:val="nil"/>
              <w:right w:val="nil"/>
            </w:tcBorders>
            <w:shd w:val="clear" w:color="000000" w:fill="FFFFFF"/>
            <w:vAlign w:val="bottom"/>
            <w:hideMark/>
          </w:tcPr>
          <w:p w14:paraId="5479145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0.42</w:t>
            </w:r>
          </w:p>
        </w:tc>
        <w:tc>
          <w:tcPr>
            <w:tcW w:w="1008" w:type="dxa"/>
            <w:tcBorders>
              <w:top w:val="nil"/>
              <w:left w:val="nil"/>
              <w:bottom w:val="nil"/>
              <w:right w:val="nil"/>
            </w:tcBorders>
            <w:shd w:val="clear" w:color="000000" w:fill="FFFFFF"/>
            <w:vAlign w:val="bottom"/>
            <w:hideMark/>
          </w:tcPr>
          <w:p w14:paraId="440DB88D"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0.11</w:t>
            </w:r>
          </w:p>
        </w:tc>
        <w:tc>
          <w:tcPr>
            <w:tcW w:w="775" w:type="dxa"/>
            <w:tcBorders>
              <w:top w:val="nil"/>
              <w:left w:val="nil"/>
              <w:bottom w:val="nil"/>
              <w:right w:val="nil"/>
            </w:tcBorders>
            <w:shd w:val="clear" w:color="000000" w:fill="FFFFFF"/>
            <w:vAlign w:val="bottom"/>
            <w:hideMark/>
          </w:tcPr>
          <w:p w14:paraId="5D6DD17D"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−28.13</w:t>
            </w:r>
          </w:p>
        </w:tc>
        <w:tc>
          <w:tcPr>
            <w:tcW w:w="1008" w:type="dxa"/>
            <w:tcBorders>
              <w:top w:val="nil"/>
              <w:left w:val="nil"/>
              <w:bottom w:val="nil"/>
              <w:right w:val="nil"/>
            </w:tcBorders>
            <w:shd w:val="clear" w:color="000000" w:fill="FFFFFF"/>
            <w:vAlign w:val="bottom"/>
            <w:hideMark/>
          </w:tcPr>
          <w:p w14:paraId="590A813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0.71</w:t>
            </w:r>
          </w:p>
        </w:tc>
      </w:tr>
      <w:tr w:rsidR="00487426" w:rsidRPr="00487426" w14:paraId="66A9087E" w14:textId="77777777" w:rsidTr="00487426">
        <w:trPr>
          <w:trHeight w:val="285"/>
        </w:trPr>
        <w:tc>
          <w:tcPr>
            <w:tcW w:w="3687" w:type="dxa"/>
            <w:tcBorders>
              <w:top w:val="nil"/>
              <w:left w:val="nil"/>
              <w:bottom w:val="nil"/>
              <w:right w:val="nil"/>
            </w:tcBorders>
            <w:shd w:val="clear" w:color="000000" w:fill="FFFFFF"/>
            <w:vAlign w:val="bottom"/>
            <w:hideMark/>
          </w:tcPr>
          <w:p w14:paraId="672446A7"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Shrub (100m) + Human Activity</w:t>
            </w:r>
          </w:p>
        </w:tc>
        <w:tc>
          <w:tcPr>
            <w:tcW w:w="329" w:type="dxa"/>
            <w:tcBorders>
              <w:top w:val="nil"/>
              <w:left w:val="nil"/>
              <w:bottom w:val="nil"/>
              <w:right w:val="nil"/>
            </w:tcBorders>
            <w:shd w:val="clear" w:color="000000" w:fill="FFFFFF"/>
            <w:vAlign w:val="bottom"/>
            <w:hideMark/>
          </w:tcPr>
          <w:p w14:paraId="75B7640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w:t>
            </w:r>
          </w:p>
        </w:tc>
        <w:tc>
          <w:tcPr>
            <w:tcW w:w="674" w:type="dxa"/>
            <w:tcBorders>
              <w:top w:val="nil"/>
              <w:left w:val="nil"/>
              <w:bottom w:val="nil"/>
              <w:right w:val="nil"/>
            </w:tcBorders>
            <w:shd w:val="clear" w:color="000000" w:fill="FFFFFF"/>
            <w:vAlign w:val="bottom"/>
            <w:hideMark/>
          </w:tcPr>
          <w:p w14:paraId="1784B4CA"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67.09</w:t>
            </w:r>
          </w:p>
        </w:tc>
        <w:tc>
          <w:tcPr>
            <w:tcW w:w="864" w:type="dxa"/>
            <w:tcBorders>
              <w:top w:val="nil"/>
              <w:left w:val="nil"/>
              <w:bottom w:val="nil"/>
              <w:right w:val="nil"/>
            </w:tcBorders>
            <w:shd w:val="clear" w:color="000000" w:fill="FFFFFF"/>
            <w:vAlign w:val="bottom"/>
            <w:hideMark/>
          </w:tcPr>
          <w:p w14:paraId="591859D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2.09</w:t>
            </w:r>
          </w:p>
        </w:tc>
        <w:tc>
          <w:tcPr>
            <w:tcW w:w="1079" w:type="dxa"/>
            <w:tcBorders>
              <w:top w:val="nil"/>
              <w:left w:val="nil"/>
              <w:bottom w:val="nil"/>
              <w:right w:val="nil"/>
            </w:tcBorders>
            <w:shd w:val="clear" w:color="000000" w:fill="FFFFFF"/>
            <w:vAlign w:val="bottom"/>
            <w:hideMark/>
          </w:tcPr>
          <w:p w14:paraId="163C3AC5"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0.35</w:t>
            </w:r>
          </w:p>
        </w:tc>
        <w:tc>
          <w:tcPr>
            <w:tcW w:w="1008" w:type="dxa"/>
            <w:tcBorders>
              <w:top w:val="nil"/>
              <w:left w:val="nil"/>
              <w:bottom w:val="nil"/>
              <w:right w:val="nil"/>
            </w:tcBorders>
            <w:shd w:val="clear" w:color="000000" w:fill="FFFFFF"/>
            <w:vAlign w:val="bottom"/>
            <w:hideMark/>
          </w:tcPr>
          <w:p w14:paraId="1FA755F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0.09</w:t>
            </w:r>
          </w:p>
        </w:tc>
        <w:tc>
          <w:tcPr>
            <w:tcW w:w="775" w:type="dxa"/>
            <w:tcBorders>
              <w:top w:val="nil"/>
              <w:left w:val="nil"/>
              <w:bottom w:val="nil"/>
              <w:right w:val="nil"/>
            </w:tcBorders>
            <w:shd w:val="clear" w:color="000000" w:fill="FFFFFF"/>
            <w:vAlign w:val="bottom"/>
            <w:hideMark/>
          </w:tcPr>
          <w:p w14:paraId="719A63C9"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−28.30</w:t>
            </w:r>
          </w:p>
        </w:tc>
        <w:tc>
          <w:tcPr>
            <w:tcW w:w="1008" w:type="dxa"/>
            <w:tcBorders>
              <w:top w:val="nil"/>
              <w:left w:val="nil"/>
              <w:bottom w:val="nil"/>
              <w:right w:val="nil"/>
            </w:tcBorders>
            <w:shd w:val="clear" w:color="000000" w:fill="FFFFFF"/>
            <w:vAlign w:val="bottom"/>
            <w:hideMark/>
          </w:tcPr>
          <w:p w14:paraId="4AF2FB8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0.8</w:t>
            </w:r>
          </w:p>
        </w:tc>
      </w:tr>
      <w:tr w:rsidR="00487426" w:rsidRPr="00487426" w14:paraId="64D049A8" w14:textId="77777777" w:rsidTr="00487426">
        <w:trPr>
          <w:trHeight w:val="285"/>
        </w:trPr>
        <w:tc>
          <w:tcPr>
            <w:tcW w:w="3687" w:type="dxa"/>
            <w:tcBorders>
              <w:top w:val="nil"/>
              <w:left w:val="nil"/>
              <w:bottom w:val="nil"/>
              <w:right w:val="nil"/>
            </w:tcBorders>
            <w:shd w:val="clear" w:color="000000" w:fill="FFFFFF"/>
            <w:vAlign w:val="bottom"/>
            <w:hideMark/>
          </w:tcPr>
          <w:p w14:paraId="7DB7B36B"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Trail Density (Grid) + Slope</w:t>
            </w:r>
          </w:p>
        </w:tc>
        <w:tc>
          <w:tcPr>
            <w:tcW w:w="329" w:type="dxa"/>
            <w:tcBorders>
              <w:top w:val="nil"/>
              <w:left w:val="nil"/>
              <w:bottom w:val="nil"/>
              <w:right w:val="nil"/>
            </w:tcBorders>
            <w:shd w:val="clear" w:color="000000" w:fill="FFFFFF"/>
            <w:vAlign w:val="bottom"/>
            <w:hideMark/>
          </w:tcPr>
          <w:p w14:paraId="0B6B146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w:t>
            </w:r>
          </w:p>
        </w:tc>
        <w:tc>
          <w:tcPr>
            <w:tcW w:w="674" w:type="dxa"/>
            <w:tcBorders>
              <w:top w:val="nil"/>
              <w:left w:val="nil"/>
              <w:bottom w:val="nil"/>
              <w:right w:val="nil"/>
            </w:tcBorders>
            <w:shd w:val="clear" w:color="000000" w:fill="FFFFFF"/>
            <w:vAlign w:val="bottom"/>
            <w:hideMark/>
          </w:tcPr>
          <w:p w14:paraId="25FB332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67.76</w:t>
            </w:r>
          </w:p>
        </w:tc>
        <w:tc>
          <w:tcPr>
            <w:tcW w:w="864" w:type="dxa"/>
            <w:tcBorders>
              <w:top w:val="nil"/>
              <w:left w:val="nil"/>
              <w:bottom w:val="nil"/>
              <w:right w:val="nil"/>
            </w:tcBorders>
            <w:shd w:val="clear" w:color="000000" w:fill="FFFFFF"/>
            <w:vAlign w:val="bottom"/>
            <w:hideMark/>
          </w:tcPr>
          <w:p w14:paraId="30E61052"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2.75</w:t>
            </w:r>
          </w:p>
        </w:tc>
        <w:tc>
          <w:tcPr>
            <w:tcW w:w="1079" w:type="dxa"/>
            <w:tcBorders>
              <w:top w:val="nil"/>
              <w:left w:val="nil"/>
              <w:bottom w:val="nil"/>
              <w:right w:val="nil"/>
            </w:tcBorders>
            <w:shd w:val="clear" w:color="000000" w:fill="FFFFFF"/>
            <w:vAlign w:val="bottom"/>
            <w:hideMark/>
          </w:tcPr>
          <w:p w14:paraId="050CF9A0"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0.25</w:t>
            </w:r>
          </w:p>
        </w:tc>
        <w:tc>
          <w:tcPr>
            <w:tcW w:w="1008" w:type="dxa"/>
            <w:tcBorders>
              <w:top w:val="nil"/>
              <w:left w:val="nil"/>
              <w:bottom w:val="nil"/>
              <w:right w:val="nil"/>
            </w:tcBorders>
            <w:shd w:val="clear" w:color="000000" w:fill="FFFFFF"/>
            <w:vAlign w:val="bottom"/>
            <w:hideMark/>
          </w:tcPr>
          <w:p w14:paraId="5DD12ED0"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0.06</w:t>
            </w:r>
          </w:p>
        </w:tc>
        <w:tc>
          <w:tcPr>
            <w:tcW w:w="775" w:type="dxa"/>
            <w:tcBorders>
              <w:top w:val="nil"/>
              <w:left w:val="nil"/>
              <w:bottom w:val="nil"/>
              <w:right w:val="nil"/>
            </w:tcBorders>
            <w:shd w:val="clear" w:color="000000" w:fill="FFFFFF"/>
            <w:vAlign w:val="bottom"/>
            <w:hideMark/>
          </w:tcPr>
          <w:p w14:paraId="3CFDCA8A"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−28.63</w:t>
            </w:r>
          </w:p>
        </w:tc>
        <w:tc>
          <w:tcPr>
            <w:tcW w:w="1008" w:type="dxa"/>
            <w:tcBorders>
              <w:top w:val="nil"/>
              <w:left w:val="nil"/>
              <w:bottom w:val="nil"/>
              <w:right w:val="nil"/>
            </w:tcBorders>
            <w:shd w:val="clear" w:color="000000" w:fill="FFFFFF"/>
            <w:vAlign w:val="bottom"/>
            <w:hideMark/>
          </w:tcPr>
          <w:p w14:paraId="6F4FD5F7"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0.87</w:t>
            </w:r>
          </w:p>
        </w:tc>
      </w:tr>
      <w:tr w:rsidR="00487426" w:rsidRPr="00487426" w14:paraId="0028B9AB" w14:textId="77777777" w:rsidTr="00487426">
        <w:trPr>
          <w:trHeight w:val="285"/>
        </w:trPr>
        <w:tc>
          <w:tcPr>
            <w:tcW w:w="3687" w:type="dxa"/>
            <w:tcBorders>
              <w:top w:val="nil"/>
              <w:left w:val="nil"/>
              <w:bottom w:val="nil"/>
              <w:right w:val="nil"/>
            </w:tcBorders>
            <w:shd w:val="clear" w:color="000000" w:fill="FFFFFF"/>
            <w:vAlign w:val="bottom"/>
            <w:hideMark/>
          </w:tcPr>
          <w:p w14:paraId="25A6A5A6"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Trail Density (Grid) + Human Activity + Slope</w:t>
            </w:r>
          </w:p>
        </w:tc>
        <w:tc>
          <w:tcPr>
            <w:tcW w:w="329" w:type="dxa"/>
            <w:tcBorders>
              <w:top w:val="nil"/>
              <w:left w:val="nil"/>
              <w:bottom w:val="nil"/>
              <w:right w:val="nil"/>
            </w:tcBorders>
            <w:shd w:val="clear" w:color="000000" w:fill="FFFFFF"/>
            <w:vAlign w:val="bottom"/>
            <w:hideMark/>
          </w:tcPr>
          <w:p w14:paraId="052D8F3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5</w:t>
            </w:r>
          </w:p>
        </w:tc>
        <w:tc>
          <w:tcPr>
            <w:tcW w:w="674" w:type="dxa"/>
            <w:tcBorders>
              <w:top w:val="nil"/>
              <w:left w:val="nil"/>
              <w:bottom w:val="nil"/>
              <w:right w:val="nil"/>
            </w:tcBorders>
            <w:shd w:val="clear" w:color="000000" w:fill="FFFFFF"/>
            <w:vAlign w:val="bottom"/>
            <w:hideMark/>
          </w:tcPr>
          <w:p w14:paraId="3FDB4C5A"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69.01</w:t>
            </w:r>
          </w:p>
        </w:tc>
        <w:tc>
          <w:tcPr>
            <w:tcW w:w="864" w:type="dxa"/>
            <w:tcBorders>
              <w:top w:val="nil"/>
              <w:left w:val="nil"/>
              <w:bottom w:val="nil"/>
              <w:right w:val="nil"/>
            </w:tcBorders>
            <w:shd w:val="clear" w:color="000000" w:fill="FFFFFF"/>
            <w:vAlign w:val="bottom"/>
            <w:hideMark/>
          </w:tcPr>
          <w:p w14:paraId="5B0CF4B5"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w:t>
            </w:r>
          </w:p>
        </w:tc>
        <w:tc>
          <w:tcPr>
            <w:tcW w:w="1079" w:type="dxa"/>
            <w:tcBorders>
              <w:top w:val="nil"/>
              <w:left w:val="nil"/>
              <w:bottom w:val="nil"/>
              <w:right w:val="nil"/>
            </w:tcBorders>
            <w:shd w:val="clear" w:color="000000" w:fill="FFFFFF"/>
            <w:vAlign w:val="bottom"/>
            <w:hideMark/>
          </w:tcPr>
          <w:p w14:paraId="1B149FB2"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0.14</w:t>
            </w:r>
          </w:p>
        </w:tc>
        <w:tc>
          <w:tcPr>
            <w:tcW w:w="1008" w:type="dxa"/>
            <w:tcBorders>
              <w:top w:val="nil"/>
              <w:left w:val="nil"/>
              <w:bottom w:val="nil"/>
              <w:right w:val="nil"/>
            </w:tcBorders>
            <w:shd w:val="clear" w:color="000000" w:fill="FFFFFF"/>
            <w:vAlign w:val="bottom"/>
            <w:hideMark/>
          </w:tcPr>
          <w:p w14:paraId="013F1E4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0.03</w:t>
            </w:r>
          </w:p>
        </w:tc>
        <w:tc>
          <w:tcPr>
            <w:tcW w:w="775" w:type="dxa"/>
            <w:tcBorders>
              <w:top w:val="nil"/>
              <w:left w:val="nil"/>
              <w:bottom w:val="nil"/>
              <w:right w:val="nil"/>
            </w:tcBorders>
            <w:shd w:val="clear" w:color="000000" w:fill="FFFFFF"/>
            <w:vAlign w:val="bottom"/>
            <w:hideMark/>
          </w:tcPr>
          <w:p w14:paraId="6D791627"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−27.50</w:t>
            </w:r>
          </w:p>
        </w:tc>
        <w:tc>
          <w:tcPr>
            <w:tcW w:w="1008" w:type="dxa"/>
            <w:tcBorders>
              <w:top w:val="nil"/>
              <w:left w:val="nil"/>
              <w:bottom w:val="nil"/>
              <w:right w:val="nil"/>
            </w:tcBorders>
            <w:shd w:val="clear" w:color="000000" w:fill="FFFFFF"/>
            <w:vAlign w:val="bottom"/>
            <w:hideMark/>
          </w:tcPr>
          <w:p w14:paraId="5953D53F"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0.9</w:t>
            </w:r>
          </w:p>
        </w:tc>
      </w:tr>
      <w:tr w:rsidR="00487426" w:rsidRPr="00487426" w14:paraId="5BB14C94" w14:textId="77777777" w:rsidTr="00487426">
        <w:trPr>
          <w:trHeight w:val="285"/>
        </w:trPr>
        <w:tc>
          <w:tcPr>
            <w:tcW w:w="3687" w:type="dxa"/>
            <w:tcBorders>
              <w:top w:val="nil"/>
              <w:left w:val="nil"/>
              <w:bottom w:val="nil"/>
              <w:right w:val="nil"/>
            </w:tcBorders>
            <w:shd w:val="clear" w:color="000000" w:fill="FFFFFF"/>
            <w:vAlign w:val="bottom"/>
            <w:hideMark/>
          </w:tcPr>
          <w:p w14:paraId="35677830"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Distance to Herbaceous</w:t>
            </w:r>
          </w:p>
        </w:tc>
        <w:tc>
          <w:tcPr>
            <w:tcW w:w="329" w:type="dxa"/>
            <w:tcBorders>
              <w:top w:val="nil"/>
              <w:left w:val="nil"/>
              <w:bottom w:val="nil"/>
              <w:right w:val="nil"/>
            </w:tcBorders>
            <w:shd w:val="clear" w:color="000000" w:fill="FFFFFF"/>
            <w:vAlign w:val="bottom"/>
            <w:hideMark/>
          </w:tcPr>
          <w:p w14:paraId="5D7AA39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3</w:t>
            </w:r>
          </w:p>
        </w:tc>
        <w:tc>
          <w:tcPr>
            <w:tcW w:w="674" w:type="dxa"/>
            <w:tcBorders>
              <w:top w:val="nil"/>
              <w:left w:val="nil"/>
              <w:bottom w:val="nil"/>
              <w:right w:val="nil"/>
            </w:tcBorders>
            <w:shd w:val="clear" w:color="000000" w:fill="FFFFFF"/>
            <w:vAlign w:val="bottom"/>
            <w:hideMark/>
          </w:tcPr>
          <w:p w14:paraId="44E23A55"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69.17</w:t>
            </w:r>
          </w:p>
        </w:tc>
        <w:tc>
          <w:tcPr>
            <w:tcW w:w="864" w:type="dxa"/>
            <w:tcBorders>
              <w:top w:val="nil"/>
              <w:left w:val="nil"/>
              <w:bottom w:val="nil"/>
              <w:right w:val="nil"/>
            </w:tcBorders>
            <w:shd w:val="clear" w:color="000000" w:fill="FFFFFF"/>
            <w:vAlign w:val="bottom"/>
            <w:hideMark/>
          </w:tcPr>
          <w:p w14:paraId="35E4B95A"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4.17</w:t>
            </w:r>
          </w:p>
        </w:tc>
        <w:tc>
          <w:tcPr>
            <w:tcW w:w="1079" w:type="dxa"/>
            <w:tcBorders>
              <w:top w:val="nil"/>
              <w:left w:val="nil"/>
              <w:bottom w:val="nil"/>
              <w:right w:val="nil"/>
            </w:tcBorders>
            <w:shd w:val="clear" w:color="000000" w:fill="FFFFFF"/>
            <w:vAlign w:val="bottom"/>
            <w:hideMark/>
          </w:tcPr>
          <w:p w14:paraId="22A78FCF"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0.12</w:t>
            </w:r>
          </w:p>
        </w:tc>
        <w:tc>
          <w:tcPr>
            <w:tcW w:w="1008" w:type="dxa"/>
            <w:tcBorders>
              <w:top w:val="nil"/>
              <w:left w:val="nil"/>
              <w:bottom w:val="nil"/>
              <w:right w:val="nil"/>
            </w:tcBorders>
            <w:shd w:val="clear" w:color="000000" w:fill="FFFFFF"/>
            <w:vAlign w:val="bottom"/>
            <w:hideMark/>
          </w:tcPr>
          <w:p w14:paraId="1144B11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0.03</w:t>
            </w:r>
          </w:p>
        </w:tc>
        <w:tc>
          <w:tcPr>
            <w:tcW w:w="775" w:type="dxa"/>
            <w:tcBorders>
              <w:top w:val="nil"/>
              <w:left w:val="nil"/>
              <w:bottom w:val="nil"/>
              <w:right w:val="nil"/>
            </w:tcBorders>
            <w:shd w:val="clear" w:color="000000" w:fill="FFFFFF"/>
            <w:vAlign w:val="bottom"/>
            <w:hideMark/>
          </w:tcPr>
          <w:p w14:paraId="1349D436"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−30.88</w:t>
            </w:r>
          </w:p>
        </w:tc>
        <w:tc>
          <w:tcPr>
            <w:tcW w:w="1008" w:type="dxa"/>
            <w:tcBorders>
              <w:top w:val="nil"/>
              <w:left w:val="nil"/>
              <w:bottom w:val="nil"/>
              <w:right w:val="nil"/>
            </w:tcBorders>
            <w:shd w:val="clear" w:color="000000" w:fill="FFFFFF"/>
            <w:vAlign w:val="bottom"/>
            <w:hideMark/>
          </w:tcPr>
          <w:p w14:paraId="125ED8D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0.93</w:t>
            </w:r>
          </w:p>
        </w:tc>
      </w:tr>
      <w:tr w:rsidR="00487426" w:rsidRPr="00487426" w14:paraId="6A6D367A" w14:textId="77777777" w:rsidTr="00487426">
        <w:trPr>
          <w:trHeight w:val="285"/>
        </w:trPr>
        <w:tc>
          <w:tcPr>
            <w:tcW w:w="3687" w:type="dxa"/>
            <w:tcBorders>
              <w:top w:val="nil"/>
              <w:left w:val="nil"/>
              <w:bottom w:val="nil"/>
              <w:right w:val="nil"/>
            </w:tcBorders>
            <w:shd w:val="clear" w:color="000000" w:fill="FFFFFF"/>
            <w:vAlign w:val="bottom"/>
            <w:hideMark/>
          </w:tcPr>
          <w:p w14:paraId="3BD3A481"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Slope (100m)</w:t>
            </w:r>
          </w:p>
        </w:tc>
        <w:tc>
          <w:tcPr>
            <w:tcW w:w="329" w:type="dxa"/>
            <w:tcBorders>
              <w:top w:val="nil"/>
              <w:left w:val="nil"/>
              <w:bottom w:val="nil"/>
              <w:right w:val="nil"/>
            </w:tcBorders>
            <w:shd w:val="clear" w:color="000000" w:fill="FFFFFF"/>
            <w:vAlign w:val="bottom"/>
            <w:hideMark/>
          </w:tcPr>
          <w:p w14:paraId="415AC16E"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3</w:t>
            </w:r>
          </w:p>
        </w:tc>
        <w:tc>
          <w:tcPr>
            <w:tcW w:w="674" w:type="dxa"/>
            <w:tcBorders>
              <w:top w:val="nil"/>
              <w:left w:val="nil"/>
              <w:bottom w:val="nil"/>
              <w:right w:val="nil"/>
            </w:tcBorders>
            <w:shd w:val="clear" w:color="000000" w:fill="FFFFFF"/>
            <w:vAlign w:val="bottom"/>
            <w:hideMark/>
          </w:tcPr>
          <w:p w14:paraId="51BB674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69.21</w:t>
            </w:r>
          </w:p>
        </w:tc>
        <w:tc>
          <w:tcPr>
            <w:tcW w:w="864" w:type="dxa"/>
            <w:tcBorders>
              <w:top w:val="nil"/>
              <w:left w:val="nil"/>
              <w:bottom w:val="nil"/>
              <w:right w:val="nil"/>
            </w:tcBorders>
            <w:shd w:val="clear" w:color="000000" w:fill="FFFFFF"/>
            <w:vAlign w:val="bottom"/>
            <w:hideMark/>
          </w:tcPr>
          <w:p w14:paraId="1D754810"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4.2</w:t>
            </w:r>
          </w:p>
        </w:tc>
        <w:tc>
          <w:tcPr>
            <w:tcW w:w="1079" w:type="dxa"/>
            <w:tcBorders>
              <w:top w:val="nil"/>
              <w:left w:val="nil"/>
              <w:bottom w:val="nil"/>
              <w:right w:val="nil"/>
            </w:tcBorders>
            <w:shd w:val="clear" w:color="000000" w:fill="FFFFFF"/>
            <w:vAlign w:val="bottom"/>
            <w:hideMark/>
          </w:tcPr>
          <w:p w14:paraId="375A55AB"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0.12</w:t>
            </w:r>
          </w:p>
        </w:tc>
        <w:tc>
          <w:tcPr>
            <w:tcW w:w="1008" w:type="dxa"/>
            <w:tcBorders>
              <w:top w:val="nil"/>
              <w:left w:val="nil"/>
              <w:bottom w:val="nil"/>
              <w:right w:val="nil"/>
            </w:tcBorders>
            <w:shd w:val="clear" w:color="000000" w:fill="FFFFFF"/>
            <w:vAlign w:val="bottom"/>
            <w:hideMark/>
          </w:tcPr>
          <w:p w14:paraId="1F956261"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0.03</w:t>
            </w:r>
          </w:p>
        </w:tc>
        <w:tc>
          <w:tcPr>
            <w:tcW w:w="775" w:type="dxa"/>
            <w:tcBorders>
              <w:top w:val="nil"/>
              <w:left w:val="nil"/>
              <w:bottom w:val="nil"/>
              <w:right w:val="nil"/>
            </w:tcBorders>
            <w:shd w:val="clear" w:color="000000" w:fill="FFFFFF"/>
            <w:vAlign w:val="bottom"/>
            <w:hideMark/>
          </w:tcPr>
          <w:p w14:paraId="40EBF43C"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−30.90</w:t>
            </w:r>
          </w:p>
        </w:tc>
        <w:tc>
          <w:tcPr>
            <w:tcW w:w="1008" w:type="dxa"/>
            <w:tcBorders>
              <w:top w:val="nil"/>
              <w:left w:val="nil"/>
              <w:bottom w:val="nil"/>
              <w:right w:val="nil"/>
            </w:tcBorders>
            <w:shd w:val="clear" w:color="000000" w:fill="FFFFFF"/>
            <w:vAlign w:val="bottom"/>
            <w:hideMark/>
          </w:tcPr>
          <w:p w14:paraId="3705893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0.96</w:t>
            </w:r>
          </w:p>
        </w:tc>
      </w:tr>
      <w:tr w:rsidR="00487426" w:rsidRPr="00487426" w14:paraId="45B5B829" w14:textId="77777777" w:rsidTr="00487426">
        <w:trPr>
          <w:trHeight w:val="285"/>
        </w:trPr>
        <w:tc>
          <w:tcPr>
            <w:tcW w:w="3687" w:type="dxa"/>
            <w:tcBorders>
              <w:top w:val="nil"/>
              <w:left w:val="nil"/>
              <w:bottom w:val="nil"/>
              <w:right w:val="nil"/>
            </w:tcBorders>
            <w:shd w:val="clear" w:color="000000" w:fill="FFFFFF"/>
            <w:vAlign w:val="bottom"/>
            <w:hideMark/>
          </w:tcPr>
          <w:p w14:paraId="7ACFD510"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Trail Density (Grid) * Human Activity</w:t>
            </w:r>
          </w:p>
        </w:tc>
        <w:tc>
          <w:tcPr>
            <w:tcW w:w="329" w:type="dxa"/>
            <w:tcBorders>
              <w:top w:val="nil"/>
              <w:left w:val="nil"/>
              <w:bottom w:val="nil"/>
              <w:right w:val="nil"/>
            </w:tcBorders>
            <w:shd w:val="clear" w:color="000000" w:fill="FFFFFF"/>
            <w:vAlign w:val="bottom"/>
            <w:hideMark/>
          </w:tcPr>
          <w:p w14:paraId="122DB27D"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5</w:t>
            </w:r>
          </w:p>
        </w:tc>
        <w:tc>
          <w:tcPr>
            <w:tcW w:w="674" w:type="dxa"/>
            <w:tcBorders>
              <w:top w:val="nil"/>
              <w:left w:val="nil"/>
              <w:bottom w:val="nil"/>
              <w:right w:val="nil"/>
            </w:tcBorders>
            <w:shd w:val="clear" w:color="000000" w:fill="FFFFFF"/>
            <w:vAlign w:val="bottom"/>
            <w:hideMark/>
          </w:tcPr>
          <w:p w14:paraId="7E2519A2"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70.21</w:t>
            </w:r>
          </w:p>
        </w:tc>
        <w:tc>
          <w:tcPr>
            <w:tcW w:w="864" w:type="dxa"/>
            <w:tcBorders>
              <w:top w:val="nil"/>
              <w:left w:val="nil"/>
              <w:bottom w:val="nil"/>
              <w:right w:val="nil"/>
            </w:tcBorders>
            <w:shd w:val="clear" w:color="000000" w:fill="FFFFFF"/>
            <w:vAlign w:val="bottom"/>
            <w:hideMark/>
          </w:tcPr>
          <w:p w14:paraId="70554CD7"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5.21</w:t>
            </w:r>
          </w:p>
        </w:tc>
        <w:tc>
          <w:tcPr>
            <w:tcW w:w="1079" w:type="dxa"/>
            <w:tcBorders>
              <w:top w:val="nil"/>
              <w:left w:val="nil"/>
              <w:bottom w:val="nil"/>
              <w:right w:val="nil"/>
            </w:tcBorders>
            <w:shd w:val="clear" w:color="000000" w:fill="FFFFFF"/>
            <w:vAlign w:val="bottom"/>
            <w:hideMark/>
          </w:tcPr>
          <w:p w14:paraId="1371D10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0.07</w:t>
            </w:r>
          </w:p>
        </w:tc>
        <w:tc>
          <w:tcPr>
            <w:tcW w:w="1008" w:type="dxa"/>
            <w:tcBorders>
              <w:top w:val="nil"/>
              <w:left w:val="nil"/>
              <w:bottom w:val="nil"/>
              <w:right w:val="nil"/>
            </w:tcBorders>
            <w:shd w:val="clear" w:color="000000" w:fill="FFFFFF"/>
            <w:vAlign w:val="bottom"/>
            <w:hideMark/>
          </w:tcPr>
          <w:p w14:paraId="106C322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0.02</w:t>
            </w:r>
          </w:p>
        </w:tc>
        <w:tc>
          <w:tcPr>
            <w:tcW w:w="775" w:type="dxa"/>
            <w:tcBorders>
              <w:top w:val="nil"/>
              <w:left w:val="nil"/>
              <w:bottom w:val="nil"/>
              <w:right w:val="nil"/>
            </w:tcBorders>
            <w:shd w:val="clear" w:color="000000" w:fill="FFFFFF"/>
            <w:vAlign w:val="bottom"/>
            <w:hideMark/>
          </w:tcPr>
          <w:p w14:paraId="21CC3E96"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−28.11</w:t>
            </w:r>
          </w:p>
        </w:tc>
        <w:tc>
          <w:tcPr>
            <w:tcW w:w="1008" w:type="dxa"/>
            <w:tcBorders>
              <w:top w:val="nil"/>
              <w:left w:val="nil"/>
              <w:bottom w:val="nil"/>
              <w:right w:val="nil"/>
            </w:tcBorders>
            <w:shd w:val="clear" w:color="000000" w:fill="FFFFFF"/>
            <w:vAlign w:val="bottom"/>
            <w:hideMark/>
          </w:tcPr>
          <w:p w14:paraId="3389BA1D"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0.98</w:t>
            </w:r>
          </w:p>
        </w:tc>
      </w:tr>
      <w:tr w:rsidR="00487426" w:rsidRPr="00487426" w14:paraId="36AC2056" w14:textId="77777777" w:rsidTr="00487426">
        <w:trPr>
          <w:trHeight w:val="533"/>
        </w:trPr>
        <w:tc>
          <w:tcPr>
            <w:tcW w:w="3687" w:type="dxa"/>
            <w:tcBorders>
              <w:top w:val="nil"/>
              <w:left w:val="nil"/>
              <w:bottom w:val="nil"/>
              <w:right w:val="nil"/>
            </w:tcBorders>
            <w:shd w:val="clear" w:color="000000" w:fill="FFFFFF"/>
            <w:vAlign w:val="bottom"/>
            <w:hideMark/>
          </w:tcPr>
          <w:p w14:paraId="6766DDA0"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Trail Density (Grid) + Human Activity + Distance to Herbaceous</w:t>
            </w:r>
          </w:p>
        </w:tc>
        <w:tc>
          <w:tcPr>
            <w:tcW w:w="329" w:type="dxa"/>
            <w:tcBorders>
              <w:top w:val="nil"/>
              <w:left w:val="nil"/>
              <w:bottom w:val="nil"/>
              <w:right w:val="nil"/>
            </w:tcBorders>
            <w:shd w:val="clear" w:color="000000" w:fill="FFFFFF"/>
            <w:vAlign w:val="bottom"/>
            <w:hideMark/>
          </w:tcPr>
          <w:p w14:paraId="70513011"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5</w:t>
            </w:r>
          </w:p>
        </w:tc>
        <w:tc>
          <w:tcPr>
            <w:tcW w:w="674" w:type="dxa"/>
            <w:tcBorders>
              <w:top w:val="nil"/>
              <w:left w:val="nil"/>
              <w:bottom w:val="nil"/>
              <w:right w:val="nil"/>
            </w:tcBorders>
            <w:shd w:val="clear" w:color="000000" w:fill="FFFFFF"/>
            <w:vAlign w:val="bottom"/>
            <w:hideMark/>
          </w:tcPr>
          <w:p w14:paraId="75AE006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70.23</w:t>
            </w:r>
          </w:p>
        </w:tc>
        <w:tc>
          <w:tcPr>
            <w:tcW w:w="864" w:type="dxa"/>
            <w:tcBorders>
              <w:top w:val="nil"/>
              <w:left w:val="nil"/>
              <w:bottom w:val="nil"/>
              <w:right w:val="nil"/>
            </w:tcBorders>
            <w:shd w:val="clear" w:color="000000" w:fill="FFFFFF"/>
            <w:vAlign w:val="bottom"/>
            <w:hideMark/>
          </w:tcPr>
          <w:p w14:paraId="2F532001"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5.23</w:t>
            </w:r>
          </w:p>
        </w:tc>
        <w:tc>
          <w:tcPr>
            <w:tcW w:w="1079" w:type="dxa"/>
            <w:tcBorders>
              <w:top w:val="nil"/>
              <w:left w:val="nil"/>
              <w:bottom w:val="nil"/>
              <w:right w:val="nil"/>
            </w:tcBorders>
            <w:shd w:val="clear" w:color="000000" w:fill="FFFFFF"/>
            <w:vAlign w:val="bottom"/>
            <w:hideMark/>
          </w:tcPr>
          <w:p w14:paraId="22FF881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0.07</w:t>
            </w:r>
          </w:p>
        </w:tc>
        <w:tc>
          <w:tcPr>
            <w:tcW w:w="1008" w:type="dxa"/>
            <w:tcBorders>
              <w:top w:val="nil"/>
              <w:left w:val="nil"/>
              <w:bottom w:val="nil"/>
              <w:right w:val="nil"/>
            </w:tcBorders>
            <w:shd w:val="clear" w:color="000000" w:fill="FFFFFF"/>
            <w:vAlign w:val="bottom"/>
            <w:hideMark/>
          </w:tcPr>
          <w:p w14:paraId="40142635"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0.02</w:t>
            </w:r>
          </w:p>
        </w:tc>
        <w:tc>
          <w:tcPr>
            <w:tcW w:w="775" w:type="dxa"/>
            <w:tcBorders>
              <w:top w:val="nil"/>
              <w:left w:val="nil"/>
              <w:bottom w:val="nil"/>
              <w:right w:val="nil"/>
            </w:tcBorders>
            <w:shd w:val="clear" w:color="000000" w:fill="FFFFFF"/>
            <w:vAlign w:val="bottom"/>
            <w:hideMark/>
          </w:tcPr>
          <w:p w14:paraId="600A88E8"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−28.12</w:t>
            </w:r>
          </w:p>
        </w:tc>
        <w:tc>
          <w:tcPr>
            <w:tcW w:w="1008" w:type="dxa"/>
            <w:tcBorders>
              <w:top w:val="nil"/>
              <w:left w:val="nil"/>
              <w:bottom w:val="nil"/>
              <w:right w:val="nil"/>
            </w:tcBorders>
            <w:shd w:val="clear" w:color="000000" w:fill="FFFFFF"/>
            <w:vAlign w:val="bottom"/>
            <w:hideMark/>
          </w:tcPr>
          <w:p w14:paraId="0F331B5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1</w:t>
            </w:r>
          </w:p>
        </w:tc>
      </w:tr>
    </w:tbl>
    <w:p w14:paraId="53917190" w14:textId="3D47B0B0" w:rsidR="00FF0183" w:rsidRPr="007037D1" w:rsidRDefault="00FF0183" w:rsidP="007037D1">
      <w:pPr>
        <w:rPr>
          <w:lang w:eastAsia="ja-JP"/>
        </w:rPr>
      </w:pPr>
    </w:p>
    <w:sectPr w:rsidR="00FF0183" w:rsidRPr="007037D1" w:rsidSect="00024667">
      <w:headerReference w:type="default" r:id="rId19"/>
      <w:footerReference w:type="default" r:id="rId20"/>
      <w:pgSz w:w="11906" w:h="16838" w:code="9"/>
      <w:pgMar w:top="1440" w:right="1440" w:bottom="1440" w:left="1440" w:header="851" w:footer="992" w:gutter="0"/>
      <w:lnNumType w:countBy="1" w:restart="continuous"/>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81F03A" w14:textId="77777777" w:rsidR="00DE4662" w:rsidRDefault="00DE4662" w:rsidP="00724CD0">
      <w:r>
        <w:separator/>
      </w:r>
    </w:p>
  </w:endnote>
  <w:endnote w:type="continuationSeparator" w:id="0">
    <w:p w14:paraId="49360B05" w14:textId="77777777" w:rsidR="00DE4662" w:rsidRDefault="00DE4662" w:rsidP="00724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DC385" w14:textId="77777777" w:rsidR="004161ED" w:rsidRDefault="004161ED">
    <w:pPr>
      <w:pStyle w:val="Footer"/>
      <w:jc w:val="center"/>
    </w:pPr>
    <w:r>
      <w:fldChar w:fldCharType="begin"/>
    </w:r>
    <w:r>
      <w:instrText xml:space="preserve"> PAGE   \* MERGEFORMAT </w:instrText>
    </w:r>
    <w:r>
      <w:fldChar w:fldCharType="separate"/>
    </w:r>
    <w:r w:rsidR="009C5DC4">
      <w:rPr>
        <w:noProof/>
      </w:rPr>
      <w:t>13</w:t>
    </w:r>
    <w:r>
      <w:rPr>
        <w:noProof/>
      </w:rPr>
      <w:fldChar w:fldCharType="end"/>
    </w:r>
  </w:p>
  <w:p w14:paraId="7F229E8D" w14:textId="77777777" w:rsidR="004161ED" w:rsidRDefault="004161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86F815" w14:textId="77777777" w:rsidR="00DE4662" w:rsidRDefault="00DE4662" w:rsidP="00724CD0">
      <w:r>
        <w:separator/>
      </w:r>
    </w:p>
  </w:footnote>
  <w:footnote w:type="continuationSeparator" w:id="0">
    <w:p w14:paraId="4B3D15B3" w14:textId="77777777" w:rsidR="00DE4662" w:rsidRDefault="00DE4662" w:rsidP="00724C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9528582"/>
      <w:docPartObj>
        <w:docPartGallery w:val="Page Numbers (Top of Page)"/>
        <w:docPartUnique/>
      </w:docPartObj>
    </w:sdtPr>
    <w:sdtEndPr>
      <w:rPr>
        <w:noProof/>
      </w:rPr>
    </w:sdtEndPr>
    <w:sdtContent>
      <w:p w14:paraId="1BA9B755" w14:textId="31AD17DE" w:rsidR="00E11684" w:rsidRPr="00E11684" w:rsidRDefault="00E11684">
        <w:pPr>
          <w:pStyle w:val="Header"/>
        </w:pPr>
        <w:r w:rsidRPr="00E11684">
          <w:fldChar w:fldCharType="begin"/>
        </w:r>
        <w:r w:rsidRPr="00E11684">
          <w:instrText xml:space="preserve"> PAGE   \* MERGEFORMAT </w:instrText>
        </w:r>
        <w:r w:rsidRPr="00E11684">
          <w:fldChar w:fldCharType="separate"/>
        </w:r>
        <w:r w:rsidRPr="00E11684">
          <w:rPr>
            <w:noProof/>
          </w:rPr>
          <w:t>2</w:t>
        </w:r>
        <w:r w:rsidRPr="00E11684">
          <w:rPr>
            <w:noProof/>
          </w:rPr>
          <w:fldChar w:fldCharType="end"/>
        </w:r>
        <w:r w:rsidRPr="00E11684">
          <w:rPr>
            <w:noProof/>
          </w:rPr>
          <w:t xml:space="preserve"> | Wildey and Bickford</w:t>
        </w:r>
      </w:p>
    </w:sdtContent>
  </w:sdt>
  <w:p w14:paraId="7166D7E3" w14:textId="77777777" w:rsidR="00E11684" w:rsidRDefault="00E116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92D"/>
    <w:multiLevelType w:val="hybridMultilevel"/>
    <w:tmpl w:val="325E9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31490"/>
    <w:multiLevelType w:val="hybridMultilevel"/>
    <w:tmpl w:val="32BE1C32"/>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0EA137A"/>
    <w:multiLevelType w:val="hybridMultilevel"/>
    <w:tmpl w:val="D0D66178"/>
    <w:lvl w:ilvl="0" w:tplc="C7C09B50">
      <w:start w:val="1"/>
      <w:numFmt w:val="bullet"/>
      <w:lvlText w:val="•"/>
      <w:lvlJc w:val="left"/>
      <w:pPr>
        <w:tabs>
          <w:tab w:val="num" w:pos="720"/>
        </w:tabs>
        <w:ind w:left="720" w:hanging="360"/>
      </w:pPr>
      <w:rPr>
        <w:rFonts w:ascii="Times New Roman" w:hAnsi="Times New Roman" w:hint="default"/>
      </w:rPr>
    </w:lvl>
    <w:lvl w:ilvl="1" w:tplc="C2C69954" w:tentative="1">
      <w:start w:val="1"/>
      <w:numFmt w:val="bullet"/>
      <w:lvlText w:val="•"/>
      <w:lvlJc w:val="left"/>
      <w:pPr>
        <w:tabs>
          <w:tab w:val="num" w:pos="1440"/>
        </w:tabs>
        <w:ind w:left="1440" w:hanging="360"/>
      </w:pPr>
      <w:rPr>
        <w:rFonts w:ascii="Times New Roman" w:hAnsi="Times New Roman" w:hint="default"/>
      </w:rPr>
    </w:lvl>
    <w:lvl w:ilvl="2" w:tplc="9B5A63FA" w:tentative="1">
      <w:start w:val="1"/>
      <w:numFmt w:val="bullet"/>
      <w:lvlText w:val="•"/>
      <w:lvlJc w:val="left"/>
      <w:pPr>
        <w:tabs>
          <w:tab w:val="num" w:pos="2160"/>
        </w:tabs>
        <w:ind w:left="2160" w:hanging="360"/>
      </w:pPr>
      <w:rPr>
        <w:rFonts w:ascii="Times New Roman" w:hAnsi="Times New Roman" w:hint="default"/>
      </w:rPr>
    </w:lvl>
    <w:lvl w:ilvl="3" w:tplc="CE063BBE" w:tentative="1">
      <w:start w:val="1"/>
      <w:numFmt w:val="bullet"/>
      <w:lvlText w:val="•"/>
      <w:lvlJc w:val="left"/>
      <w:pPr>
        <w:tabs>
          <w:tab w:val="num" w:pos="2880"/>
        </w:tabs>
        <w:ind w:left="2880" w:hanging="360"/>
      </w:pPr>
      <w:rPr>
        <w:rFonts w:ascii="Times New Roman" w:hAnsi="Times New Roman" w:hint="default"/>
      </w:rPr>
    </w:lvl>
    <w:lvl w:ilvl="4" w:tplc="49F81C3E" w:tentative="1">
      <w:start w:val="1"/>
      <w:numFmt w:val="bullet"/>
      <w:lvlText w:val="•"/>
      <w:lvlJc w:val="left"/>
      <w:pPr>
        <w:tabs>
          <w:tab w:val="num" w:pos="3600"/>
        </w:tabs>
        <w:ind w:left="3600" w:hanging="360"/>
      </w:pPr>
      <w:rPr>
        <w:rFonts w:ascii="Times New Roman" w:hAnsi="Times New Roman" w:hint="default"/>
      </w:rPr>
    </w:lvl>
    <w:lvl w:ilvl="5" w:tplc="ECF87684" w:tentative="1">
      <w:start w:val="1"/>
      <w:numFmt w:val="bullet"/>
      <w:lvlText w:val="•"/>
      <w:lvlJc w:val="left"/>
      <w:pPr>
        <w:tabs>
          <w:tab w:val="num" w:pos="4320"/>
        </w:tabs>
        <w:ind w:left="4320" w:hanging="360"/>
      </w:pPr>
      <w:rPr>
        <w:rFonts w:ascii="Times New Roman" w:hAnsi="Times New Roman" w:hint="default"/>
      </w:rPr>
    </w:lvl>
    <w:lvl w:ilvl="6" w:tplc="182C91EA" w:tentative="1">
      <w:start w:val="1"/>
      <w:numFmt w:val="bullet"/>
      <w:lvlText w:val="•"/>
      <w:lvlJc w:val="left"/>
      <w:pPr>
        <w:tabs>
          <w:tab w:val="num" w:pos="5040"/>
        </w:tabs>
        <w:ind w:left="5040" w:hanging="360"/>
      </w:pPr>
      <w:rPr>
        <w:rFonts w:ascii="Times New Roman" w:hAnsi="Times New Roman" w:hint="default"/>
      </w:rPr>
    </w:lvl>
    <w:lvl w:ilvl="7" w:tplc="32764300" w:tentative="1">
      <w:start w:val="1"/>
      <w:numFmt w:val="bullet"/>
      <w:lvlText w:val="•"/>
      <w:lvlJc w:val="left"/>
      <w:pPr>
        <w:tabs>
          <w:tab w:val="num" w:pos="5760"/>
        </w:tabs>
        <w:ind w:left="5760" w:hanging="360"/>
      </w:pPr>
      <w:rPr>
        <w:rFonts w:ascii="Times New Roman" w:hAnsi="Times New Roman" w:hint="default"/>
      </w:rPr>
    </w:lvl>
    <w:lvl w:ilvl="8" w:tplc="DBA25FC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2631F45"/>
    <w:multiLevelType w:val="hybridMultilevel"/>
    <w:tmpl w:val="AD30A1E6"/>
    <w:lvl w:ilvl="0" w:tplc="6F26686E">
      <w:start w:val="1"/>
      <w:numFmt w:val="bullet"/>
      <w:lvlText w:val=""/>
      <w:lvlJc w:val="left"/>
      <w:pPr>
        <w:tabs>
          <w:tab w:val="num" w:pos="720"/>
        </w:tabs>
        <w:ind w:left="720" w:hanging="360"/>
      </w:pPr>
      <w:rPr>
        <w:rFonts w:ascii="Wingdings" w:hAnsi="Wingdings" w:hint="default"/>
      </w:rPr>
    </w:lvl>
    <w:lvl w:ilvl="1" w:tplc="B67EA93A" w:tentative="1">
      <w:start w:val="1"/>
      <w:numFmt w:val="bullet"/>
      <w:lvlText w:val=""/>
      <w:lvlJc w:val="left"/>
      <w:pPr>
        <w:tabs>
          <w:tab w:val="num" w:pos="1440"/>
        </w:tabs>
        <w:ind w:left="1440" w:hanging="360"/>
      </w:pPr>
      <w:rPr>
        <w:rFonts w:ascii="Wingdings" w:hAnsi="Wingdings" w:hint="default"/>
      </w:rPr>
    </w:lvl>
    <w:lvl w:ilvl="2" w:tplc="A7C60844" w:tentative="1">
      <w:start w:val="1"/>
      <w:numFmt w:val="bullet"/>
      <w:lvlText w:val=""/>
      <w:lvlJc w:val="left"/>
      <w:pPr>
        <w:tabs>
          <w:tab w:val="num" w:pos="2160"/>
        </w:tabs>
        <w:ind w:left="2160" w:hanging="360"/>
      </w:pPr>
      <w:rPr>
        <w:rFonts w:ascii="Wingdings" w:hAnsi="Wingdings" w:hint="default"/>
      </w:rPr>
    </w:lvl>
    <w:lvl w:ilvl="3" w:tplc="524CA1C8" w:tentative="1">
      <w:start w:val="1"/>
      <w:numFmt w:val="bullet"/>
      <w:lvlText w:val=""/>
      <w:lvlJc w:val="left"/>
      <w:pPr>
        <w:tabs>
          <w:tab w:val="num" w:pos="2880"/>
        </w:tabs>
        <w:ind w:left="2880" w:hanging="360"/>
      </w:pPr>
      <w:rPr>
        <w:rFonts w:ascii="Wingdings" w:hAnsi="Wingdings" w:hint="default"/>
      </w:rPr>
    </w:lvl>
    <w:lvl w:ilvl="4" w:tplc="F45E7BFE" w:tentative="1">
      <w:start w:val="1"/>
      <w:numFmt w:val="bullet"/>
      <w:lvlText w:val=""/>
      <w:lvlJc w:val="left"/>
      <w:pPr>
        <w:tabs>
          <w:tab w:val="num" w:pos="3600"/>
        </w:tabs>
        <w:ind w:left="3600" w:hanging="360"/>
      </w:pPr>
      <w:rPr>
        <w:rFonts w:ascii="Wingdings" w:hAnsi="Wingdings" w:hint="default"/>
      </w:rPr>
    </w:lvl>
    <w:lvl w:ilvl="5" w:tplc="475E3ED0" w:tentative="1">
      <w:start w:val="1"/>
      <w:numFmt w:val="bullet"/>
      <w:lvlText w:val=""/>
      <w:lvlJc w:val="left"/>
      <w:pPr>
        <w:tabs>
          <w:tab w:val="num" w:pos="4320"/>
        </w:tabs>
        <w:ind w:left="4320" w:hanging="360"/>
      </w:pPr>
      <w:rPr>
        <w:rFonts w:ascii="Wingdings" w:hAnsi="Wingdings" w:hint="default"/>
      </w:rPr>
    </w:lvl>
    <w:lvl w:ilvl="6" w:tplc="2CDC62DE" w:tentative="1">
      <w:start w:val="1"/>
      <w:numFmt w:val="bullet"/>
      <w:lvlText w:val=""/>
      <w:lvlJc w:val="left"/>
      <w:pPr>
        <w:tabs>
          <w:tab w:val="num" w:pos="5040"/>
        </w:tabs>
        <w:ind w:left="5040" w:hanging="360"/>
      </w:pPr>
      <w:rPr>
        <w:rFonts w:ascii="Wingdings" w:hAnsi="Wingdings" w:hint="default"/>
      </w:rPr>
    </w:lvl>
    <w:lvl w:ilvl="7" w:tplc="36C8E9EE" w:tentative="1">
      <w:start w:val="1"/>
      <w:numFmt w:val="bullet"/>
      <w:lvlText w:val=""/>
      <w:lvlJc w:val="left"/>
      <w:pPr>
        <w:tabs>
          <w:tab w:val="num" w:pos="5760"/>
        </w:tabs>
        <w:ind w:left="5760" w:hanging="360"/>
      </w:pPr>
      <w:rPr>
        <w:rFonts w:ascii="Wingdings" w:hAnsi="Wingdings" w:hint="default"/>
      </w:rPr>
    </w:lvl>
    <w:lvl w:ilvl="8" w:tplc="FA3C8BE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E93B43"/>
    <w:multiLevelType w:val="hybridMultilevel"/>
    <w:tmpl w:val="C5E43ED0"/>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31C4624A"/>
    <w:multiLevelType w:val="hybridMultilevel"/>
    <w:tmpl w:val="EB782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2D5537"/>
    <w:multiLevelType w:val="hybridMultilevel"/>
    <w:tmpl w:val="37728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C359E2"/>
    <w:multiLevelType w:val="hybridMultilevel"/>
    <w:tmpl w:val="D8FA6B14"/>
    <w:lvl w:ilvl="0" w:tplc="5DA051A4">
      <w:start w:val="1"/>
      <w:numFmt w:val="bullet"/>
      <w:lvlText w:val="•"/>
      <w:lvlJc w:val="left"/>
      <w:pPr>
        <w:tabs>
          <w:tab w:val="num" w:pos="720"/>
        </w:tabs>
        <w:ind w:left="720" w:hanging="360"/>
      </w:pPr>
      <w:rPr>
        <w:rFonts w:ascii="Times New Roman" w:hAnsi="Times New Roman" w:hint="default"/>
      </w:rPr>
    </w:lvl>
    <w:lvl w:ilvl="1" w:tplc="5A6A0B6E" w:tentative="1">
      <w:start w:val="1"/>
      <w:numFmt w:val="bullet"/>
      <w:lvlText w:val="•"/>
      <w:lvlJc w:val="left"/>
      <w:pPr>
        <w:tabs>
          <w:tab w:val="num" w:pos="1440"/>
        </w:tabs>
        <w:ind w:left="1440" w:hanging="360"/>
      </w:pPr>
      <w:rPr>
        <w:rFonts w:ascii="Times New Roman" w:hAnsi="Times New Roman" w:hint="default"/>
      </w:rPr>
    </w:lvl>
    <w:lvl w:ilvl="2" w:tplc="E6EA5702" w:tentative="1">
      <w:start w:val="1"/>
      <w:numFmt w:val="bullet"/>
      <w:lvlText w:val="•"/>
      <w:lvlJc w:val="left"/>
      <w:pPr>
        <w:tabs>
          <w:tab w:val="num" w:pos="2160"/>
        </w:tabs>
        <w:ind w:left="2160" w:hanging="360"/>
      </w:pPr>
      <w:rPr>
        <w:rFonts w:ascii="Times New Roman" w:hAnsi="Times New Roman" w:hint="default"/>
      </w:rPr>
    </w:lvl>
    <w:lvl w:ilvl="3" w:tplc="3CE69984" w:tentative="1">
      <w:start w:val="1"/>
      <w:numFmt w:val="bullet"/>
      <w:lvlText w:val="•"/>
      <w:lvlJc w:val="left"/>
      <w:pPr>
        <w:tabs>
          <w:tab w:val="num" w:pos="2880"/>
        </w:tabs>
        <w:ind w:left="2880" w:hanging="360"/>
      </w:pPr>
      <w:rPr>
        <w:rFonts w:ascii="Times New Roman" w:hAnsi="Times New Roman" w:hint="default"/>
      </w:rPr>
    </w:lvl>
    <w:lvl w:ilvl="4" w:tplc="E86ABD54" w:tentative="1">
      <w:start w:val="1"/>
      <w:numFmt w:val="bullet"/>
      <w:lvlText w:val="•"/>
      <w:lvlJc w:val="left"/>
      <w:pPr>
        <w:tabs>
          <w:tab w:val="num" w:pos="3600"/>
        </w:tabs>
        <w:ind w:left="3600" w:hanging="360"/>
      </w:pPr>
      <w:rPr>
        <w:rFonts w:ascii="Times New Roman" w:hAnsi="Times New Roman" w:hint="default"/>
      </w:rPr>
    </w:lvl>
    <w:lvl w:ilvl="5" w:tplc="ECB0D434" w:tentative="1">
      <w:start w:val="1"/>
      <w:numFmt w:val="bullet"/>
      <w:lvlText w:val="•"/>
      <w:lvlJc w:val="left"/>
      <w:pPr>
        <w:tabs>
          <w:tab w:val="num" w:pos="4320"/>
        </w:tabs>
        <w:ind w:left="4320" w:hanging="360"/>
      </w:pPr>
      <w:rPr>
        <w:rFonts w:ascii="Times New Roman" w:hAnsi="Times New Roman" w:hint="default"/>
      </w:rPr>
    </w:lvl>
    <w:lvl w:ilvl="6" w:tplc="8E503010" w:tentative="1">
      <w:start w:val="1"/>
      <w:numFmt w:val="bullet"/>
      <w:lvlText w:val="•"/>
      <w:lvlJc w:val="left"/>
      <w:pPr>
        <w:tabs>
          <w:tab w:val="num" w:pos="5040"/>
        </w:tabs>
        <w:ind w:left="5040" w:hanging="360"/>
      </w:pPr>
      <w:rPr>
        <w:rFonts w:ascii="Times New Roman" w:hAnsi="Times New Roman" w:hint="default"/>
      </w:rPr>
    </w:lvl>
    <w:lvl w:ilvl="7" w:tplc="56F8E83A" w:tentative="1">
      <w:start w:val="1"/>
      <w:numFmt w:val="bullet"/>
      <w:lvlText w:val="•"/>
      <w:lvlJc w:val="left"/>
      <w:pPr>
        <w:tabs>
          <w:tab w:val="num" w:pos="5760"/>
        </w:tabs>
        <w:ind w:left="5760" w:hanging="360"/>
      </w:pPr>
      <w:rPr>
        <w:rFonts w:ascii="Times New Roman" w:hAnsi="Times New Roman" w:hint="default"/>
      </w:rPr>
    </w:lvl>
    <w:lvl w:ilvl="8" w:tplc="A6E0766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6AC7310"/>
    <w:multiLevelType w:val="hybridMultilevel"/>
    <w:tmpl w:val="73786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615DF3"/>
    <w:multiLevelType w:val="hybridMultilevel"/>
    <w:tmpl w:val="AF746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7947AB"/>
    <w:multiLevelType w:val="hybridMultilevel"/>
    <w:tmpl w:val="29D6420C"/>
    <w:lvl w:ilvl="0" w:tplc="54CEF7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504C97"/>
    <w:multiLevelType w:val="hybridMultilevel"/>
    <w:tmpl w:val="EAD2010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62FA5BA2"/>
    <w:multiLevelType w:val="hybridMultilevel"/>
    <w:tmpl w:val="4D947550"/>
    <w:lvl w:ilvl="0" w:tplc="FD9C1514">
      <w:start w:val="1"/>
      <w:numFmt w:val="bullet"/>
      <w:lvlText w:val="•"/>
      <w:lvlJc w:val="left"/>
      <w:pPr>
        <w:tabs>
          <w:tab w:val="num" w:pos="720"/>
        </w:tabs>
        <w:ind w:left="720" w:hanging="360"/>
      </w:pPr>
      <w:rPr>
        <w:rFonts w:ascii="Times New Roman" w:hAnsi="Times New Roman" w:hint="default"/>
      </w:rPr>
    </w:lvl>
    <w:lvl w:ilvl="1" w:tplc="1D1C3650" w:tentative="1">
      <w:start w:val="1"/>
      <w:numFmt w:val="bullet"/>
      <w:lvlText w:val="•"/>
      <w:lvlJc w:val="left"/>
      <w:pPr>
        <w:tabs>
          <w:tab w:val="num" w:pos="1440"/>
        </w:tabs>
        <w:ind w:left="1440" w:hanging="360"/>
      </w:pPr>
      <w:rPr>
        <w:rFonts w:ascii="Times New Roman" w:hAnsi="Times New Roman" w:hint="default"/>
      </w:rPr>
    </w:lvl>
    <w:lvl w:ilvl="2" w:tplc="04BAD31A" w:tentative="1">
      <w:start w:val="1"/>
      <w:numFmt w:val="bullet"/>
      <w:lvlText w:val="•"/>
      <w:lvlJc w:val="left"/>
      <w:pPr>
        <w:tabs>
          <w:tab w:val="num" w:pos="2160"/>
        </w:tabs>
        <w:ind w:left="2160" w:hanging="360"/>
      </w:pPr>
      <w:rPr>
        <w:rFonts w:ascii="Times New Roman" w:hAnsi="Times New Roman" w:hint="default"/>
      </w:rPr>
    </w:lvl>
    <w:lvl w:ilvl="3" w:tplc="4080F330" w:tentative="1">
      <w:start w:val="1"/>
      <w:numFmt w:val="bullet"/>
      <w:lvlText w:val="•"/>
      <w:lvlJc w:val="left"/>
      <w:pPr>
        <w:tabs>
          <w:tab w:val="num" w:pos="2880"/>
        </w:tabs>
        <w:ind w:left="2880" w:hanging="360"/>
      </w:pPr>
      <w:rPr>
        <w:rFonts w:ascii="Times New Roman" w:hAnsi="Times New Roman" w:hint="default"/>
      </w:rPr>
    </w:lvl>
    <w:lvl w:ilvl="4" w:tplc="1CE26DC0" w:tentative="1">
      <w:start w:val="1"/>
      <w:numFmt w:val="bullet"/>
      <w:lvlText w:val="•"/>
      <w:lvlJc w:val="left"/>
      <w:pPr>
        <w:tabs>
          <w:tab w:val="num" w:pos="3600"/>
        </w:tabs>
        <w:ind w:left="3600" w:hanging="360"/>
      </w:pPr>
      <w:rPr>
        <w:rFonts w:ascii="Times New Roman" w:hAnsi="Times New Roman" w:hint="default"/>
      </w:rPr>
    </w:lvl>
    <w:lvl w:ilvl="5" w:tplc="BB9E2DA4" w:tentative="1">
      <w:start w:val="1"/>
      <w:numFmt w:val="bullet"/>
      <w:lvlText w:val="•"/>
      <w:lvlJc w:val="left"/>
      <w:pPr>
        <w:tabs>
          <w:tab w:val="num" w:pos="4320"/>
        </w:tabs>
        <w:ind w:left="4320" w:hanging="360"/>
      </w:pPr>
      <w:rPr>
        <w:rFonts w:ascii="Times New Roman" w:hAnsi="Times New Roman" w:hint="default"/>
      </w:rPr>
    </w:lvl>
    <w:lvl w:ilvl="6" w:tplc="5FF6BE94" w:tentative="1">
      <w:start w:val="1"/>
      <w:numFmt w:val="bullet"/>
      <w:lvlText w:val="•"/>
      <w:lvlJc w:val="left"/>
      <w:pPr>
        <w:tabs>
          <w:tab w:val="num" w:pos="5040"/>
        </w:tabs>
        <w:ind w:left="5040" w:hanging="360"/>
      </w:pPr>
      <w:rPr>
        <w:rFonts w:ascii="Times New Roman" w:hAnsi="Times New Roman" w:hint="default"/>
      </w:rPr>
    </w:lvl>
    <w:lvl w:ilvl="7" w:tplc="D3981570" w:tentative="1">
      <w:start w:val="1"/>
      <w:numFmt w:val="bullet"/>
      <w:lvlText w:val="•"/>
      <w:lvlJc w:val="left"/>
      <w:pPr>
        <w:tabs>
          <w:tab w:val="num" w:pos="5760"/>
        </w:tabs>
        <w:ind w:left="5760" w:hanging="360"/>
      </w:pPr>
      <w:rPr>
        <w:rFonts w:ascii="Times New Roman" w:hAnsi="Times New Roman" w:hint="default"/>
      </w:rPr>
    </w:lvl>
    <w:lvl w:ilvl="8" w:tplc="B6B03380" w:tentative="1">
      <w:start w:val="1"/>
      <w:numFmt w:val="bullet"/>
      <w:lvlText w:val="•"/>
      <w:lvlJc w:val="left"/>
      <w:pPr>
        <w:tabs>
          <w:tab w:val="num" w:pos="6480"/>
        </w:tabs>
        <w:ind w:left="6480" w:hanging="360"/>
      </w:pPr>
      <w:rPr>
        <w:rFonts w:ascii="Times New Roman" w:hAnsi="Times New Roman" w:hint="default"/>
      </w:rPr>
    </w:lvl>
  </w:abstractNum>
  <w:num w:numId="1" w16cid:durableId="1995376472">
    <w:abstractNumId w:val="7"/>
  </w:num>
  <w:num w:numId="2" w16cid:durableId="952520977">
    <w:abstractNumId w:val="2"/>
  </w:num>
  <w:num w:numId="3" w16cid:durableId="59789389">
    <w:abstractNumId w:val="12"/>
  </w:num>
  <w:num w:numId="4" w16cid:durableId="718826779">
    <w:abstractNumId w:val="4"/>
  </w:num>
  <w:num w:numId="5" w16cid:durableId="1699619354">
    <w:abstractNumId w:val="3"/>
  </w:num>
  <w:num w:numId="6" w16cid:durableId="1532256121">
    <w:abstractNumId w:val="11"/>
  </w:num>
  <w:num w:numId="7" w16cid:durableId="754937285">
    <w:abstractNumId w:val="1"/>
  </w:num>
  <w:num w:numId="8" w16cid:durableId="220404292">
    <w:abstractNumId w:val="6"/>
  </w:num>
  <w:num w:numId="9" w16cid:durableId="446655129">
    <w:abstractNumId w:val="10"/>
  </w:num>
  <w:num w:numId="10" w16cid:durableId="348455312">
    <w:abstractNumId w:val="5"/>
  </w:num>
  <w:num w:numId="11" w16cid:durableId="1128472517">
    <w:abstractNumId w:val="0"/>
  </w:num>
  <w:num w:numId="12" w16cid:durableId="1868834118">
    <w:abstractNumId w:val="9"/>
  </w:num>
  <w:num w:numId="13" w16cid:durableId="811510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ildey,Eli">
    <w15:presenceInfo w15:providerId="AD" w15:userId="S::C834561176@colostate-pueblo.edu::d27f9813-fdeb-46fe-83fe-8fa135b93c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4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7A"/>
    <w:rsid w:val="00010684"/>
    <w:rsid w:val="00024667"/>
    <w:rsid w:val="00046AEB"/>
    <w:rsid w:val="00047A42"/>
    <w:rsid w:val="0005019E"/>
    <w:rsid w:val="000878DB"/>
    <w:rsid w:val="000C789E"/>
    <w:rsid w:val="00107237"/>
    <w:rsid w:val="00121B12"/>
    <w:rsid w:val="00154921"/>
    <w:rsid w:val="0015785E"/>
    <w:rsid w:val="0016237C"/>
    <w:rsid w:val="0016558B"/>
    <w:rsid w:val="00167887"/>
    <w:rsid w:val="001739C7"/>
    <w:rsid w:val="00175F71"/>
    <w:rsid w:val="00193A49"/>
    <w:rsid w:val="001B20DE"/>
    <w:rsid w:val="001E3075"/>
    <w:rsid w:val="001E73F2"/>
    <w:rsid w:val="001F0A76"/>
    <w:rsid w:val="00201A28"/>
    <w:rsid w:val="00204958"/>
    <w:rsid w:val="00212AD2"/>
    <w:rsid w:val="0021474C"/>
    <w:rsid w:val="0022680B"/>
    <w:rsid w:val="00227BB3"/>
    <w:rsid w:val="00234394"/>
    <w:rsid w:val="00235144"/>
    <w:rsid w:val="002505DE"/>
    <w:rsid w:val="0027197E"/>
    <w:rsid w:val="00272559"/>
    <w:rsid w:val="00277AA8"/>
    <w:rsid w:val="0028706D"/>
    <w:rsid w:val="002872B6"/>
    <w:rsid w:val="002A098B"/>
    <w:rsid w:val="002A46B8"/>
    <w:rsid w:val="002D4925"/>
    <w:rsid w:val="0034064A"/>
    <w:rsid w:val="00361B9E"/>
    <w:rsid w:val="003671CC"/>
    <w:rsid w:val="0037572C"/>
    <w:rsid w:val="00380A80"/>
    <w:rsid w:val="00386E32"/>
    <w:rsid w:val="003A7454"/>
    <w:rsid w:val="003B4FA6"/>
    <w:rsid w:val="003D062A"/>
    <w:rsid w:val="003D0A8A"/>
    <w:rsid w:val="004161ED"/>
    <w:rsid w:val="004406C7"/>
    <w:rsid w:val="00442D51"/>
    <w:rsid w:val="00454E42"/>
    <w:rsid w:val="00467BF0"/>
    <w:rsid w:val="00487426"/>
    <w:rsid w:val="004F3A87"/>
    <w:rsid w:val="00560C59"/>
    <w:rsid w:val="005A2B12"/>
    <w:rsid w:val="005A7780"/>
    <w:rsid w:val="006341ED"/>
    <w:rsid w:val="00634A0C"/>
    <w:rsid w:val="00695DD2"/>
    <w:rsid w:val="00696325"/>
    <w:rsid w:val="006A5ABE"/>
    <w:rsid w:val="006C2DB2"/>
    <w:rsid w:val="006D2BE7"/>
    <w:rsid w:val="006D3C47"/>
    <w:rsid w:val="006E44FF"/>
    <w:rsid w:val="006F3DC9"/>
    <w:rsid w:val="007037D1"/>
    <w:rsid w:val="00703C46"/>
    <w:rsid w:val="00707D9C"/>
    <w:rsid w:val="007241D5"/>
    <w:rsid w:val="00724CD0"/>
    <w:rsid w:val="007361B9"/>
    <w:rsid w:val="00754A4E"/>
    <w:rsid w:val="00762147"/>
    <w:rsid w:val="0076619F"/>
    <w:rsid w:val="00783B17"/>
    <w:rsid w:val="00794191"/>
    <w:rsid w:val="007C00B6"/>
    <w:rsid w:val="007D6028"/>
    <w:rsid w:val="0080532F"/>
    <w:rsid w:val="008175C9"/>
    <w:rsid w:val="00817640"/>
    <w:rsid w:val="00817810"/>
    <w:rsid w:val="0083176C"/>
    <w:rsid w:val="008465F8"/>
    <w:rsid w:val="00852E3A"/>
    <w:rsid w:val="008604AE"/>
    <w:rsid w:val="008912BF"/>
    <w:rsid w:val="008934AC"/>
    <w:rsid w:val="008B7F59"/>
    <w:rsid w:val="008D0F3B"/>
    <w:rsid w:val="008E74B6"/>
    <w:rsid w:val="008E7EE0"/>
    <w:rsid w:val="00954EFA"/>
    <w:rsid w:val="009673D4"/>
    <w:rsid w:val="00976B83"/>
    <w:rsid w:val="00982AAC"/>
    <w:rsid w:val="00993FB1"/>
    <w:rsid w:val="0099675F"/>
    <w:rsid w:val="009971C6"/>
    <w:rsid w:val="009A0D5D"/>
    <w:rsid w:val="009C2B58"/>
    <w:rsid w:val="009C5DC4"/>
    <w:rsid w:val="009F5178"/>
    <w:rsid w:val="009F777B"/>
    <w:rsid w:val="00A06DCE"/>
    <w:rsid w:val="00A413EC"/>
    <w:rsid w:val="00A420D9"/>
    <w:rsid w:val="00A43E55"/>
    <w:rsid w:val="00A56197"/>
    <w:rsid w:val="00A67321"/>
    <w:rsid w:val="00A82932"/>
    <w:rsid w:val="00A86DD0"/>
    <w:rsid w:val="00A93484"/>
    <w:rsid w:val="00AA5DA1"/>
    <w:rsid w:val="00AA612A"/>
    <w:rsid w:val="00AA777F"/>
    <w:rsid w:val="00AA7FA5"/>
    <w:rsid w:val="00AB7F7A"/>
    <w:rsid w:val="00AF4F8D"/>
    <w:rsid w:val="00B34CF6"/>
    <w:rsid w:val="00B57F78"/>
    <w:rsid w:val="00B71A0C"/>
    <w:rsid w:val="00B740C8"/>
    <w:rsid w:val="00B74EB7"/>
    <w:rsid w:val="00B839A6"/>
    <w:rsid w:val="00B85315"/>
    <w:rsid w:val="00BA3DFA"/>
    <w:rsid w:val="00BD541D"/>
    <w:rsid w:val="00BD6078"/>
    <w:rsid w:val="00BF16C4"/>
    <w:rsid w:val="00C624FB"/>
    <w:rsid w:val="00C748A2"/>
    <w:rsid w:val="00C7654D"/>
    <w:rsid w:val="00CB59B8"/>
    <w:rsid w:val="00CC3C7C"/>
    <w:rsid w:val="00CC6683"/>
    <w:rsid w:val="00CD1658"/>
    <w:rsid w:val="00CD4F4B"/>
    <w:rsid w:val="00CF5923"/>
    <w:rsid w:val="00CF5E08"/>
    <w:rsid w:val="00D16B90"/>
    <w:rsid w:val="00D64005"/>
    <w:rsid w:val="00D74E8B"/>
    <w:rsid w:val="00D832DD"/>
    <w:rsid w:val="00DB0942"/>
    <w:rsid w:val="00DB0EC0"/>
    <w:rsid w:val="00DD4D69"/>
    <w:rsid w:val="00DE4662"/>
    <w:rsid w:val="00E11684"/>
    <w:rsid w:val="00E121B6"/>
    <w:rsid w:val="00E215B5"/>
    <w:rsid w:val="00E33C1C"/>
    <w:rsid w:val="00E46A02"/>
    <w:rsid w:val="00E55F88"/>
    <w:rsid w:val="00E56B34"/>
    <w:rsid w:val="00E659F4"/>
    <w:rsid w:val="00EA02C7"/>
    <w:rsid w:val="00ED00AF"/>
    <w:rsid w:val="00ED7EB8"/>
    <w:rsid w:val="00EF12F1"/>
    <w:rsid w:val="00F13AB5"/>
    <w:rsid w:val="00F66771"/>
    <w:rsid w:val="00F71CDD"/>
    <w:rsid w:val="00F871B4"/>
    <w:rsid w:val="00F87717"/>
    <w:rsid w:val="00F96DD6"/>
    <w:rsid w:val="00FA0AB3"/>
    <w:rsid w:val="00FB1530"/>
    <w:rsid w:val="00FB314D"/>
    <w:rsid w:val="00FC7CA3"/>
    <w:rsid w:val="00FF0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978EA3"/>
  <w15:chartTrackingRefBased/>
  <w15:docId w15:val="{C8C182DE-4B17-4A90-BF10-41E75A0A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MS Mincho" w:hAnsi="Century"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654D"/>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046AEB"/>
  </w:style>
  <w:style w:type="paragraph" w:styleId="TableofFigures">
    <w:name w:val="table of figures"/>
    <w:basedOn w:val="Normal"/>
    <w:next w:val="Normal"/>
    <w:rsid w:val="00F13AB5"/>
  </w:style>
  <w:style w:type="table" w:styleId="TableGrid">
    <w:name w:val="Table Grid"/>
    <w:basedOn w:val="TableNormal"/>
    <w:rsid w:val="00F13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24CD0"/>
    <w:pPr>
      <w:spacing w:before="100" w:beforeAutospacing="1" w:after="100" w:afterAutospacing="1"/>
    </w:pPr>
    <w:rPr>
      <w:rFonts w:eastAsia="Times New Roman"/>
    </w:rPr>
  </w:style>
  <w:style w:type="paragraph" w:styleId="Header">
    <w:name w:val="header"/>
    <w:basedOn w:val="Normal"/>
    <w:link w:val="HeaderChar"/>
    <w:uiPriority w:val="99"/>
    <w:rsid w:val="00724CD0"/>
    <w:pPr>
      <w:tabs>
        <w:tab w:val="center" w:pos="4680"/>
        <w:tab w:val="right" w:pos="9360"/>
      </w:tabs>
    </w:pPr>
  </w:style>
  <w:style w:type="character" w:customStyle="1" w:styleId="HeaderChar">
    <w:name w:val="Header Char"/>
    <w:link w:val="Header"/>
    <w:uiPriority w:val="99"/>
    <w:rsid w:val="00724CD0"/>
    <w:rPr>
      <w:rFonts w:ascii="Times New Roman" w:hAnsi="Times New Roman"/>
      <w:sz w:val="24"/>
      <w:szCs w:val="24"/>
    </w:rPr>
  </w:style>
  <w:style w:type="paragraph" w:styleId="Footer">
    <w:name w:val="footer"/>
    <w:basedOn w:val="Normal"/>
    <w:link w:val="FooterChar"/>
    <w:uiPriority w:val="99"/>
    <w:rsid w:val="00724CD0"/>
    <w:pPr>
      <w:tabs>
        <w:tab w:val="center" w:pos="4680"/>
        <w:tab w:val="right" w:pos="9360"/>
      </w:tabs>
    </w:pPr>
  </w:style>
  <w:style w:type="character" w:customStyle="1" w:styleId="FooterChar">
    <w:name w:val="Footer Char"/>
    <w:link w:val="Footer"/>
    <w:uiPriority w:val="99"/>
    <w:rsid w:val="00724CD0"/>
    <w:rPr>
      <w:rFonts w:ascii="Times New Roman" w:hAnsi="Times New Roman"/>
      <w:sz w:val="24"/>
      <w:szCs w:val="24"/>
    </w:rPr>
  </w:style>
  <w:style w:type="character" w:styleId="Hyperlink">
    <w:name w:val="Hyperlink"/>
    <w:basedOn w:val="DefaultParagraphFont"/>
    <w:uiPriority w:val="99"/>
    <w:unhideWhenUsed/>
    <w:rsid w:val="002505DE"/>
    <w:rPr>
      <w:color w:val="0000FF"/>
      <w:u w:val="single"/>
    </w:rPr>
  </w:style>
  <w:style w:type="table" w:styleId="TableWeb1">
    <w:name w:val="Table Web 1"/>
    <w:basedOn w:val="TableNormal"/>
    <w:rsid w:val="001B20D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ubtle1">
    <w:name w:val="Table Subtle 1"/>
    <w:basedOn w:val="TableNormal"/>
    <w:rsid w:val="008E74B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UnresolvedMention1">
    <w:name w:val="Unresolved Mention1"/>
    <w:basedOn w:val="DefaultParagraphFont"/>
    <w:uiPriority w:val="99"/>
    <w:semiHidden/>
    <w:unhideWhenUsed/>
    <w:rsid w:val="00BF16C4"/>
    <w:rPr>
      <w:color w:val="605E5C"/>
      <w:shd w:val="clear" w:color="auto" w:fill="E1DFDD"/>
    </w:rPr>
  </w:style>
  <w:style w:type="character" w:styleId="UnresolvedMention">
    <w:name w:val="Unresolved Mention"/>
    <w:basedOn w:val="DefaultParagraphFont"/>
    <w:uiPriority w:val="99"/>
    <w:semiHidden/>
    <w:unhideWhenUsed/>
    <w:rsid w:val="00234394"/>
    <w:rPr>
      <w:color w:val="605E5C"/>
      <w:shd w:val="clear" w:color="auto" w:fill="E1DFDD"/>
    </w:rPr>
  </w:style>
  <w:style w:type="character" w:styleId="LineNumber">
    <w:name w:val="line number"/>
    <w:basedOn w:val="DefaultParagraphFont"/>
    <w:rsid w:val="00234394"/>
  </w:style>
  <w:style w:type="paragraph" w:styleId="Revision">
    <w:name w:val="Revision"/>
    <w:hidden/>
    <w:uiPriority w:val="99"/>
    <w:semiHidden/>
    <w:rsid w:val="00A413EC"/>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593">
      <w:bodyDiv w:val="1"/>
      <w:marLeft w:val="0"/>
      <w:marRight w:val="0"/>
      <w:marTop w:val="0"/>
      <w:marBottom w:val="0"/>
      <w:divBdr>
        <w:top w:val="none" w:sz="0" w:space="0" w:color="auto"/>
        <w:left w:val="none" w:sz="0" w:space="0" w:color="auto"/>
        <w:bottom w:val="none" w:sz="0" w:space="0" w:color="auto"/>
        <w:right w:val="none" w:sz="0" w:space="0" w:color="auto"/>
      </w:divBdr>
    </w:div>
    <w:div w:id="45109729">
      <w:bodyDiv w:val="1"/>
      <w:marLeft w:val="0"/>
      <w:marRight w:val="0"/>
      <w:marTop w:val="0"/>
      <w:marBottom w:val="0"/>
      <w:divBdr>
        <w:top w:val="none" w:sz="0" w:space="0" w:color="auto"/>
        <w:left w:val="none" w:sz="0" w:space="0" w:color="auto"/>
        <w:bottom w:val="none" w:sz="0" w:space="0" w:color="auto"/>
        <w:right w:val="none" w:sz="0" w:space="0" w:color="auto"/>
      </w:divBdr>
      <w:divsChild>
        <w:div w:id="523253423">
          <w:marLeft w:val="0"/>
          <w:marRight w:val="0"/>
          <w:marTop w:val="0"/>
          <w:marBottom w:val="0"/>
          <w:divBdr>
            <w:top w:val="none" w:sz="0" w:space="0" w:color="auto"/>
            <w:left w:val="none" w:sz="0" w:space="0" w:color="auto"/>
            <w:bottom w:val="none" w:sz="0" w:space="0" w:color="auto"/>
            <w:right w:val="none" w:sz="0" w:space="0" w:color="auto"/>
          </w:divBdr>
        </w:div>
      </w:divsChild>
    </w:div>
    <w:div w:id="81026685">
      <w:bodyDiv w:val="1"/>
      <w:marLeft w:val="0"/>
      <w:marRight w:val="0"/>
      <w:marTop w:val="0"/>
      <w:marBottom w:val="0"/>
      <w:divBdr>
        <w:top w:val="none" w:sz="0" w:space="0" w:color="auto"/>
        <w:left w:val="none" w:sz="0" w:space="0" w:color="auto"/>
        <w:bottom w:val="none" w:sz="0" w:space="0" w:color="auto"/>
        <w:right w:val="none" w:sz="0" w:space="0" w:color="auto"/>
      </w:divBdr>
    </w:div>
    <w:div w:id="127090588">
      <w:bodyDiv w:val="1"/>
      <w:marLeft w:val="0"/>
      <w:marRight w:val="0"/>
      <w:marTop w:val="0"/>
      <w:marBottom w:val="0"/>
      <w:divBdr>
        <w:top w:val="none" w:sz="0" w:space="0" w:color="auto"/>
        <w:left w:val="none" w:sz="0" w:space="0" w:color="auto"/>
        <w:bottom w:val="none" w:sz="0" w:space="0" w:color="auto"/>
        <w:right w:val="none" w:sz="0" w:space="0" w:color="auto"/>
      </w:divBdr>
    </w:div>
    <w:div w:id="143860065">
      <w:bodyDiv w:val="1"/>
      <w:marLeft w:val="0"/>
      <w:marRight w:val="0"/>
      <w:marTop w:val="0"/>
      <w:marBottom w:val="0"/>
      <w:divBdr>
        <w:top w:val="none" w:sz="0" w:space="0" w:color="auto"/>
        <w:left w:val="none" w:sz="0" w:space="0" w:color="auto"/>
        <w:bottom w:val="none" w:sz="0" w:space="0" w:color="auto"/>
        <w:right w:val="none" w:sz="0" w:space="0" w:color="auto"/>
      </w:divBdr>
    </w:div>
    <w:div w:id="199631451">
      <w:bodyDiv w:val="1"/>
      <w:marLeft w:val="0"/>
      <w:marRight w:val="0"/>
      <w:marTop w:val="0"/>
      <w:marBottom w:val="0"/>
      <w:divBdr>
        <w:top w:val="none" w:sz="0" w:space="0" w:color="auto"/>
        <w:left w:val="none" w:sz="0" w:space="0" w:color="auto"/>
        <w:bottom w:val="none" w:sz="0" w:space="0" w:color="auto"/>
        <w:right w:val="none" w:sz="0" w:space="0" w:color="auto"/>
      </w:divBdr>
      <w:divsChild>
        <w:div w:id="430316172">
          <w:marLeft w:val="0"/>
          <w:marRight w:val="0"/>
          <w:marTop w:val="0"/>
          <w:marBottom w:val="0"/>
          <w:divBdr>
            <w:top w:val="none" w:sz="0" w:space="0" w:color="auto"/>
            <w:left w:val="none" w:sz="0" w:space="0" w:color="auto"/>
            <w:bottom w:val="none" w:sz="0" w:space="0" w:color="auto"/>
            <w:right w:val="none" w:sz="0" w:space="0" w:color="auto"/>
          </w:divBdr>
          <w:divsChild>
            <w:div w:id="58997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0141">
      <w:bodyDiv w:val="1"/>
      <w:marLeft w:val="0"/>
      <w:marRight w:val="0"/>
      <w:marTop w:val="0"/>
      <w:marBottom w:val="0"/>
      <w:divBdr>
        <w:top w:val="none" w:sz="0" w:space="0" w:color="auto"/>
        <w:left w:val="none" w:sz="0" w:space="0" w:color="auto"/>
        <w:bottom w:val="none" w:sz="0" w:space="0" w:color="auto"/>
        <w:right w:val="none" w:sz="0" w:space="0" w:color="auto"/>
      </w:divBdr>
    </w:div>
    <w:div w:id="411584770">
      <w:bodyDiv w:val="1"/>
      <w:marLeft w:val="0"/>
      <w:marRight w:val="0"/>
      <w:marTop w:val="0"/>
      <w:marBottom w:val="0"/>
      <w:divBdr>
        <w:top w:val="none" w:sz="0" w:space="0" w:color="auto"/>
        <w:left w:val="none" w:sz="0" w:space="0" w:color="auto"/>
        <w:bottom w:val="none" w:sz="0" w:space="0" w:color="auto"/>
        <w:right w:val="none" w:sz="0" w:space="0" w:color="auto"/>
      </w:divBdr>
      <w:divsChild>
        <w:div w:id="74282086">
          <w:marLeft w:val="0"/>
          <w:marRight w:val="0"/>
          <w:marTop w:val="0"/>
          <w:marBottom w:val="0"/>
          <w:divBdr>
            <w:top w:val="none" w:sz="0" w:space="0" w:color="auto"/>
            <w:left w:val="none" w:sz="0" w:space="0" w:color="auto"/>
            <w:bottom w:val="none" w:sz="0" w:space="0" w:color="auto"/>
            <w:right w:val="none" w:sz="0" w:space="0" w:color="auto"/>
          </w:divBdr>
        </w:div>
      </w:divsChild>
    </w:div>
    <w:div w:id="479886126">
      <w:bodyDiv w:val="1"/>
      <w:marLeft w:val="0"/>
      <w:marRight w:val="0"/>
      <w:marTop w:val="0"/>
      <w:marBottom w:val="0"/>
      <w:divBdr>
        <w:top w:val="none" w:sz="0" w:space="0" w:color="auto"/>
        <w:left w:val="none" w:sz="0" w:space="0" w:color="auto"/>
        <w:bottom w:val="none" w:sz="0" w:space="0" w:color="auto"/>
        <w:right w:val="none" w:sz="0" w:space="0" w:color="auto"/>
      </w:divBdr>
    </w:div>
    <w:div w:id="716900696">
      <w:bodyDiv w:val="1"/>
      <w:marLeft w:val="0"/>
      <w:marRight w:val="0"/>
      <w:marTop w:val="0"/>
      <w:marBottom w:val="0"/>
      <w:divBdr>
        <w:top w:val="none" w:sz="0" w:space="0" w:color="auto"/>
        <w:left w:val="none" w:sz="0" w:space="0" w:color="auto"/>
        <w:bottom w:val="none" w:sz="0" w:space="0" w:color="auto"/>
        <w:right w:val="none" w:sz="0" w:space="0" w:color="auto"/>
      </w:divBdr>
    </w:div>
    <w:div w:id="772164523">
      <w:bodyDiv w:val="1"/>
      <w:marLeft w:val="0"/>
      <w:marRight w:val="0"/>
      <w:marTop w:val="0"/>
      <w:marBottom w:val="0"/>
      <w:divBdr>
        <w:top w:val="none" w:sz="0" w:space="0" w:color="auto"/>
        <w:left w:val="none" w:sz="0" w:space="0" w:color="auto"/>
        <w:bottom w:val="none" w:sz="0" w:space="0" w:color="auto"/>
        <w:right w:val="none" w:sz="0" w:space="0" w:color="auto"/>
      </w:divBdr>
    </w:div>
    <w:div w:id="800270744">
      <w:bodyDiv w:val="1"/>
      <w:marLeft w:val="0"/>
      <w:marRight w:val="0"/>
      <w:marTop w:val="0"/>
      <w:marBottom w:val="0"/>
      <w:divBdr>
        <w:top w:val="none" w:sz="0" w:space="0" w:color="auto"/>
        <w:left w:val="none" w:sz="0" w:space="0" w:color="auto"/>
        <w:bottom w:val="none" w:sz="0" w:space="0" w:color="auto"/>
        <w:right w:val="none" w:sz="0" w:space="0" w:color="auto"/>
      </w:divBdr>
    </w:div>
    <w:div w:id="884147556">
      <w:bodyDiv w:val="1"/>
      <w:marLeft w:val="0"/>
      <w:marRight w:val="0"/>
      <w:marTop w:val="0"/>
      <w:marBottom w:val="0"/>
      <w:divBdr>
        <w:top w:val="none" w:sz="0" w:space="0" w:color="auto"/>
        <w:left w:val="none" w:sz="0" w:space="0" w:color="auto"/>
        <w:bottom w:val="none" w:sz="0" w:space="0" w:color="auto"/>
        <w:right w:val="none" w:sz="0" w:space="0" w:color="auto"/>
      </w:divBdr>
      <w:divsChild>
        <w:div w:id="1776947060">
          <w:marLeft w:val="0"/>
          <w:marRight w:val="0"/>
          <w:marTop w:val="0"/>
          <w:marBottom w:val="0"/>
          <w:divBdr>
            <w:top w:val="none" w:sz="0" w:space="0" w:color="auto"/>
            <w:left w:val="none" w:sz="0" w:space="0" w:color="auto"/>
            <w:bottom w:val="none" w:sz="0" w:space="0" w:color="auto"/>
            <w:right w:val="none" w:sz="0" w:space="0" w:color="auto"/>
          </w:divBdr>
        </w:div>
      </w:divsChild>
    </w:div>
    <w:div w:id="927541101">
      <w:bodyDiv w:val="1"/>
      <w:marLeft w:val="0"/>
      <w:marRight w:val="0"/>
      <w:marTop w:val="0"/>
      <w:marBottom w:val="0"/>
      <w:divBdr>
        <w:top w:val="none" w:sz="0" w:space="0" w:color="auto"/>
        <w:left w:val="none" w:sz="0" w:space="0" w:color="auto"/>
        <w:bottom w:val="none" w:sz="0" w:space="0" w:color="auto"/>
        <w:right w:val="none" w:sz="0" w:space="0" w:color="auto"/>
      </w:divBdr>
    </w:div>
    <w:div w:id="1065496382">
      <w:bodyDiv w:val="1"/>
      <w:marLeft w:val="0"/>
      <w:marRight w:val="0"/>
      <w:marTop w:val="0"/>
      <w:marBottom w:val="0"/>
      <w:divBdr>
        <w:top w:val="none" w:sz="0" w:space="0" w:color="auto"/>
        <w:left w:val="none" w:sz="0" w:space="0" w:color="auto"/>
        <w:bottom w:val="none" w:sz="0" w:space="0" w:color="auto"/>
        <w:right w:val="none" w:sz="0" w:space="0" w:color="auto"/>
      </w:divBdr>
    </w:div>
    <w:div w:id="1131555646">
      <w:bodyDiv w:val="1"/>
      <w:marLeft w:val="0"/>
      <w:marRight w:val="0"/>
      <w:marTop w:val="0"/>
      <w:marBottom w:val="0"/>
      <w:divBdr>
        <w:top w:val="none" w:sz="0" w:space="0" w:color="auto"/>
        <w:left w:val="none" w:sz="0" w:space="0" w:color="auto"/>
        <w:bottom w:val="none" w:sz="0" w:space="0" w:color="auto"/>
        <w:right w:val="none" w:sz="0" w:space="0" w:color="auto"/>
      </w:divBdr>
    </w:div>
    <w:div w:id="1161656020">
      <w:bodyDiv w:val="1"/>
      <w:marLeft w:val="0"/>
      <w:marRight w:val="0"/>
      <w:marTop w:val="0"/>
      <w:marBottom w:val="0"/>
      <w:divBdr>
        <w:top w:val="none" w:sz="0" w:space="0" w:color="auto"/>
        <w:left w:val="none" w:sz="0" w:space="0" w:color="auto"/>
        <w:bottom w:val="none" w:sz="0" w:space="0" w:color="auto"/>
        <w:right w:val="none" w:sz="0" w:space="0" w:color="auto"/>
      </w:divBdr>
    </w:div>
    <w:div w:id="1170097486">
      <w:bodyDiv w:val="1"/>
      <w:marLeft w:val="0"/>
      <w:marRight w:val="0"/>
      <w:marTop w:val="0"/>
      <w:marBottom w:val="0"/>
      <w:divBdr>
        <w:top w:val="none" w:sz="0" w:space="0" w:color="auto"/>
        <w:left w:val="none" w:sz="0" w:space="0" w:color="auto"/>
        <w:bottom w:val="none" w:sz="0" w:space="0" w:color="auto"/>
        <w:right w:val="none" w:sz="0" w:space="0" w:color="auto"/>
      </w:divBdr>
    </w:div>
    <w:div w:id="1273433893">
      <w:bodyDiv w:val="1"/>
      <w:marLeft w:val="0"/>
      <w:marRight w:val="0"/>
      <w:marTop w:val="0"/>
      <w:marBottom w:val="0"/>
      <w:divBdr>
        <w:top w:val="none" w:sz="0" w:space="0" w:color="auto"/>
        <w:left w:val="none" w:sz="0" w:space="0" w:color="auto"/>
        <w:bottom w:val="none" w:sz="0" w:space="0" w:color="auto"/>
        <w:right w:val="none" w:sz="0" w:space="0" w:color="auto"/>
      </w:divBdr>
    </w:div>
    <w:div w:id="1321881394">
      <w:bodyDiv w:val="1"/>
      <w:marLeft w:val="0"/>
      <w:marRight w:val="0"/>
      <w:marTop w:val="0"/>
      <w:marBottom w:val="0"/>
      <w:divBdr>
        <w:top w:val="none" w:sz="0" w:space="0" w:color="auto"/>
        <w:left w:val="none" w:sz="0" w:space="0" w:color="auto"/>
        <w:bottom w:val="none" w:sz="0" w:space="0" w:color="auto"/>
        <w:right w:val="none" w:sz="0" w:space="0" w:color="auto"/>
      </w:divBdr>
      <w:divsChild>
        <w:div w:id="997002032">
          <w:marLeft w:val="0"/>
          <w:marRight w:val="0"/>
          <w:marTop w:val="0"/>
          <w:marBottom w:val="0"/>
          <w:divBdr>
            <w:top w:val="none" w:sz="0" w:space="0" w:color="auto"/>
            <w:left w:val="none" w:sz="0" w:space="0" w:color="auto"/>
            <w:bottom w:val="none" w:sz="0" w:space="0" w:color="auto"/>
            <w:right w:val="none" w:sz="0" w:space="0" w:color="auto"/>
          </w:divBdr>
        </w:div>
      </w:divsChild>
    </w:div>
    <w:div w:id="1355839782">
      <w:bodyDiv w:val="1"/>
      <w:marLeft w:val="0"/>
      <w:marRight w:val="0"/>
      <w:marTop w:val="0"/>
      <w:marBottom w:val="0"/>
      <w:divBdr>
        <w:top w:val="none" w:sz="0" w:space="0" w:color="auto"/>
        <w:left w:val="none" w:sz="0" w:space="0" w:color="auto"/>
        <w:bottom w:val="none" w:sz="0" w:space="0" w:color="auto"/>
        <w:right w:val="none" w:sz="0" w:space="0" w:color="auto"/>
      </w:divBdr>
    </w:div>
    <w:div w:id="1692755543">
      <w:bodyDiv w:val="1"/>
      <w:marLeft w:val="0"/>
      <w:marRight w:val="0"/>
      <w:marTop w:val="0"/>
      <w:marBottom w:val="0"/>
      <w:divBdr>
        <w:top w:val="none" w:sz="0" w:space="0" w:color="auto"/>
        <w:left w:val="none" w:sz="0" w:space="0" w:color="auto"/>
        <w:bottom w:val="none" w:sz="0" w:space="0" w:color="auto"/>
        <w:right w:val="none" w:sz="0" w:space="0" w:color="auto"/>
      </w:divBdr>
    </w:div>
    <w:div w:id="1710257795">
      <w:bodyDiv w:val="1"/>
      <w:marLeft w:val="0"/>
      <w:marRight w:val="0"/>
      <w:marTop w:val="0"/>
      <w:marBottom w:val="0"/>
      <w:divBdr>
        <w:top w:val="none" w:sz="0" w:space="0" w:color="auto"/>
        <w:left w:val="none" w:sz="0" w:space="0" w:color="auto"/>
        <w:bottom w:val="none" w:sz="0" w:space="0" w:color="auto"/>
        <w:right w:val="none" w:sz="0" w:space="0" w:color="auto"/>
      </w:divBdr>
    </w:div>
    <w:div w:id="1714036954">
      <w:bodyDiv w:val="1"/>
      <w:marLeft w:val="0"/>
      <w:marRight w:val="0"/>
      <w:marTop w:val="0"/>
      <w:marBottom w:val="0"/>
      <w:divBdr>
        <w:top w:val="none" w:sz="0" w:space="0" w:color="auto"/>
        <w:left w:val="none" w:sz="0" w:space="0" w:color="auto"/>
        <w:bottom w:val="none" w:sz="0" w:space="0" w:color="auto"/>
        <w:right w:val="none" w:sz="0" w:space="0" w:color="auto"/>
      </w:divBdr>
    </w:div>
    <w:div w:id="1727558703">
      <w:bodyDiv w:val="1"/>
      <w:marLeft w:val="0"/>
      <w:marRight w:val="0"/>
      <w:marTop w:val="0"/>
      <w:marBottom w:val="0"/>
      <w:divBdr>
        <w:top w:val="none" w:sz="0" w:space="0" w:color="auto"/>
        <w:left w:val="none" w:sz="0" w:space="0" w:color="auto"/>
        <w:bottom w:val="none" w:sz="0" w:space="0" w:color="auto"/>
        <w:right w:val="none" w:sz="0" w:space="0" w:color="auto"/>
      </w:divBdr>
    </w:div>
    <w:div w:id="1805924951">
      <w:bodyDiv w:val="1"/>
      <w:marLeft w:val="0"/>
      <w:marRight w:val="0"/>
      <w:marTop w:val="0"/>
      <w:marBottom w:val="0"/>
      <w:divBdr>
        <w:top w:val="none" w:sz="0" w:space="0" w:color="auto"/>
        <w:left w:val="none" w:sz="0" w:space="0" w:color="auto"/>
        <w:bottom w:val="none" w:sz="0" w:space="0" w:color="auto"/>
        <w:right w:val="none" w:sz="0" w:space="0" w:color="auto"/>
      </w:divBdr>
      <w:divsChild>
        <w:div w:id="830171570">
          <w:marLeft w:val="0"/>
          <w:marRight w:val="0"/>
          <w:marTop w:val="0"/>
          <w:marBottom w:val="0"/>
          <w:divBdr>
            <w:top w:val="none" w:sz="0" w:space="0" w:color="auto"/>
            <w:left w:val="none" w:sz="0" w:space="0" w:color="auto"/>
            <w:bottom w:val="none" w:sz="0" w:space="0" w:color="auto"/>
            <w:right w:val="none" w:sz="0" w:space="0" w:color="auto"/>
          </w:divBdr>
        </w:div>
      </w:divsChild>
    </w:div>
    <w:div w:id="2010908543">
      <w:bodyDiv w:val="1"/>
      <w:marLeft w:val="0"/>
      <w:marRight w:val="0"/>
      <w:marTop w:val="0"/>
      <w:marBottom w:val="0"/>
      <w:divBdr>
        <w:top w:val="none" w:sz="0" w:space="0" w:color="auto"/>
        <w:left w:val="none" w:sz="0" w:space="0" w:color="auto"/>
        <w:bottom w:val="none" w:sz="0" w:space="0" w:color="auto"/>
        <w:right w:val="none" w:sz="0" w:space="0" w:color="auto"/>
      </w:divBdr>
    </w:div>
    <w:div w:id="2019117981">
      <w:bodyDiv w:val="1"/>
      <w:marLeft w:val="0"/>
      <w:marRight w:val="0"/>
      <w:marTop w:val="0"/>
      <w:marBottom w:val="0"/>
      <w:divBdr>
        <w:top w:val="none" w:sz="0" w:space="0" w:color="auto"/>
        <w:left w:val="none" w:sz="0" w:space="0" w:color="auto"/>
        <w:bottom w:val="none" w:sz="0" w:space="0" w:color="auto"/>
        <w:right w:val="none" w:sz="0" w:space="0" w:color="auto"/>
      </w:divBdr>
    </w:div>
    <w:div w:id="2053455784">
      <w:bodyDiv w:val="1"/>
      <w:marLeft w:val="0"/>
      <w:marRight w:val="0"/>
      <w:marTop w:val="0"/>
      <w:marBottom w:val="0"/>
      <w:divBdr>
        <w:top w:val="none" w:sz="0" w:space="0" w:color="auto"/>
        <w:left w:val="none" w:sz="0" w:space="0" w:color="auto"/>
        <w:bottom w:val="none" w:sz="0" w:space="0" w:color="auto"/>
        <w:right w:val="none" w:sz="0" w:space="0" w:color="auto"/>
      </w:divBdr>
      <w:divsChild>
        <w:div w:id="300230870">
          <w:marLeft w:val="0"/>
          <w:marRight w:val="0"/>
          <w:marTop w:val="0"/>
          <w:marBottom w:val="0"/>
          <w:divBdr>
            <w:top w:val="none" w:sz="0" w:space="0" w:color="auto"/>
            <w:left w:val="none" w:sz="0" w:space="0" w:color="auto"/>
            <w:bottom w:val="none" w:sz="0" w:space="0" w:color="auto"/>
            <w:right w:val="none" w:sz="0" w:space="0" w:color="auto"/>
          </w:divBdr>
        </w:div>
      </w:divsChild>
    </w:div>
    <w:div w:id="2121144511">
      <w:bodyDiv w:val="1"/>
      <w:marLeft w:val="0"/>
      <w:marRight w:val="0"/>
      <w:marTop w:val="0"/>
      <w:marBottom w:val="0"/>
      <w:divBdr>
        <w:top w:val="none" w:sz="0" w:space="0" w:color="auto"/>
        <w:left w:val="none" w:sz="0" w:space="0" w:color="auto"/>
        <w:bottom w:val="none" w:sz="0" w:space="0" w:color="auto"/>
        <w:right w:val="none" w:sz="0" w:space="0" w:color="auto"/>
      </w:divBdr>
    </w:div>
    <w:div w:id="212265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li.wildey@gmail.com" TargetMode="External"/><Relationship Id="rId13" Type="http://schemas.openxmlformats.org/officeDocument/2006/relationships/image" Target="media/image5.png"/><Relationship Id="rId18" Type="http://schemas.openxmlformats.org/officeDocument/2006/relationships/hyperlink" Target="https://doi.org/10.5066/P9KZCM5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EBA8B-00E5-447B-98E1-EA77D4EF0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1509</TotalTime>
  <Pages>72</Pages>
  <Words>15031</Words>
  <Characters>85680</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CERTIFICATE OF ACCEPTANCE</vt:lpstr>
    </vt:vector>
  </TitlesOfParts>
  <Company>Your Company Name</Company>
  <LinksUpToDate>false</LinksUpToDate>
  <CharactersWithSpaces>100510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OF ACCEPTANCE</dc:title>
  <dc:subject/>
  <dc:creator>Your User Name</dc:creator>
  <cp:keywords/>
  <dc:description/>
  <cp:lastModifiedBy>Wildey,Eli</cp:lastModifiedBy>
  <cp:revision>7</cp:revision>
  <cp:lastPrinted>2009-01-30T21:55:00Z</cp:lastPrinted>
  <dcterms:created xsi:type="dcterms:W3CDTF">2024-07-30T03:40:00Z</dcterms:created>
  <dcterms:modified xsi:type="dcterms:W3CDTF">2024-08-24T18:59:00Z</dcterms:modified>
</cp:coreProperties>
</file>