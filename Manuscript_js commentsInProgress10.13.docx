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FA4F9" w14:textId="0BA8929E" w:rsidR="00ED00AF" w:rsidRDefault="00ED00AF" w:rsidP="00ED00AF">
      <w:pPr>
        <w:rPr>
          <w:bCs/>
          <w:lang w:eastAsia="ja-JP"/>
        </w:rPr>
      </w:pPr>
      <w:r w:rsidRPr="00ED00AF">
        <w:rPr>
          <w:bCs/>
          <w:lang w:eastAsia="ja-JP"/>
        </w:rPr>
        <w:t>2 March 2024</w:t>
      </w:r>
    </w:p>
    <w:p w14:paraId="6628EC49" w14:textId="77777777" w:rsidR="00ED00AF" w:rsidRDefault="00ED00AF" w:rsidP="00ED00AF">
      <w:pPr>
        <w:rPr>
          <w:bCs/>
          <w:lang w:eastAsia="ja-JP"/>
        </w:rPr>
      </w:pPr>
    </w:p>
    <w:p w14:paraId="220ADC42" w14:textId="5CEEEE23" w:rsidR="00ED00AF" w:rsidRPr="00ED00AF" w:rsidRDefault="00ED00AF" w:rsidP="00ED00AF">
      <w:pPr>
        <w:rPr>
          <w:bCs/>
          <w:lang w:eastAsia="ja-JP"/>
        </w:rPr>
      </w:pPr>
      <w:r>
        <w:rPr>
          <w:bCs/>
          <w:lang w:eastAsia="ja-JP"/>
        </w:rPr>
        <w:t>RH: Wildey and Bickford 2024 • Mule Deer Habitat Selection and Density</w:t>
      </w:r>
    </w:p>
    <w:p w14:paraId="5744BA9C" w14:textId="48BBDDC6" w:rsidR="007037D1" w:rsidRPr="00ED00AF" w:rsidRDefault="00F25B2D" w:rsidP="00234394">
      <w:pPr>
        <w:spacing w:line="480" w:lineRule="auto"/>
        <w:rPr>
          <w:b/>
          <w:lang w:eastAsia="ja-JP"/>
        </w:rPr>
      </w:pPr>
      <w:r>
        <w:rPr>
          <w:b/>
          <w:lang w:eastAsia="ja-JP"/>
        </w:rPr>
        <w:t>Mule Deer Habitat Selection on Managed Winter Range in Response to Recreation</w:t>
      </w:r>
    </w:p>
    <w:p w14:paraId="02B7D582" w14:textId="46892361" w:rsidR="007037D1" w:rsidRDefault="00ED00AF" w:rsidP="00234394">
      <w:pPr>
        <w:spacing w:line="480" w:lineRule="auto"/>
        <w:rPr>
          <w:color w:val="202124"/>
          <w:shd w:val="clear" w:color="auto" w:fill="FFFFFF"/>
        </w:rPr>
      </w:pPr>
      <w:r>
        <w:rPr>
          <w:bCs/>
          <w:lang w:eastAsia="ja-JP"/>
        </w:rPr>
        <w:t>Eli Wildey</w:t>
      </w:r>
      <w:r w:rsidR="00234394">
        <w:rPr>
          <w:bCs/>
          <w:lang w:eastAsia="ja-JP"/>
        </w:rPr>
        <w:t xml:space="preserve">, CSU-Pueblo, </w:t>
      </w:r>
      <w:r w:rsidR="00234394" w:rsidRPr="00234394">
        <w:rPr>
          <w:color w:val="202124"/>
          <w:shd w:val="clear" w:color="auto" w:fill="FFFFFF"/>
        </w:rPr>
        <w:t xml:space="preserve">2200 </w:t>
      </w:r>
      <w:proofErr w:type="spellStart"/>
      <w:r w:rsidR="00234394" w:rsidRPr="00234394">
        <w:rPr>
          <w:color w:val="202124"/>
          <w:shd w:val="clear" w:color="auto" w:fill="FFFFFF"/>
        </w:rPr>
        <w:t>Bonforte</w:t>
      </w:r>
      <w:proofErr w:type="spellEnd"/>
      <w:r w:rsidR="00234394" w:rsidRPr="00234394">
        <w:rPr>
          <w:color w:val="202124"/>
          <w:shd w:val="clear" w:color="auto" w:fill="FFFFFF"/>
        </w:rPr>
        <w:t xml:space="preserve"> Blvd, Pueblo, CO 81001</w:t>
      </w:r>
      <w:r w:rsidR="00234394">
        <w:rPr>
          <w:color w:val="202124"/>
          <w:shd w:val="clear" w:color="auto" w:fill="FFFFFF"/>
        </w:rPr>
        <w:t>, USA</w:t>
      </w:r>
    </w:p>
    <w:p w14:paraId="2EDA0DE9" w14:textId="0E695EFF" w:rsidR="00234394" w:rsidRDefault="00234394" w:rsidP="00234394">
      <w:pPr>
        <w:spacing w:line="480" w:lineRule="auto"/>
        <w:rPr>
          <w:color w:val="202124"/>
          <w:shd w:val="clear" w:color="auto" w:fill="FFFFFF"/>
        </w:rPr>
      </w:pPr>
      <w:r>
        <w:rPr>
          <w:color w:val="202124"/>
          <w:shd w:val="clear" w:color="auto" w:fill="FFFFFF"/>
        </w:rPr>
        <w:t xml:space="preserve">Nate Bickford, Oregon Institute of Technology, </w:t>
      </w:r>
      <w:r w:rsidRPr="00234394">
        <w:rPr>
          <w:color w:val="202124"/>
          <w:shd w:val="clear" w:color="auto" w:fill="FFFFFF"/>
        </w:rPr>
        <w:t>3201 Campus Dr, Klamath Falls, OR 97601</w:t>
      </w:r>
      <w:r>
        <w:rPr>
          <w:color w:val="202124"/>
          <w:shd w:val="clear" w:color="auto" w:fill="FFFFFF"/>
        </w:rPr>
        <w:t>, USA</w:t>
      </w:r>
    </w:p>
    <w:p w14:paraId="6DD96E3A" w14:textId="77777777" w:rsidR="00234394" w:rsidRDefault="00234394" w:rsidP="00234394">
      <w:pPr>
        <w:spacing w:line="480" w:lineRule="auto"/>
        <w:rPr>
          <w:color w:val="202124"/>
          <w:shd w:val="clear" w:color="auto" w:fill="FFFFFF"/>
        </w:rPr>
      </w:pPr>
    </w:p>
    <w:p w14:paraId="01180699" w14:textId="0CB4F9EE" w:rsidR="00234394" w:rsidRDefault="00234394" w:rsidP="00234394">
      <w:pPr>
        <w:spacing w:line="480" w:lineRule="auto"/>
        <w:rPr>
          <w:color w:val="202124"/>
          <w:shd w:val="clear" w:color="auto" w:fill="FFFFFF"/>
        </w:rPr>
      </w:pPr>
      <w:r>
        <w:rPr>
          <w:b/>
          <w:bCs/>
          <w:color w:val="202124"/>
          <w:shd w:val="clear" w:color="auto" w:fill="FFFFFF"/>
        </w:rPr>
        <w:t xml:space="preserve">Correspondence: </w:t>
      </w:r>
      <w:r>
        <w:rPr>
          <w:bCs/>
          <w:lang w:eastAsia="ja-JP"/>
        </w:rPr>
        <w:t xml:space="preserve">Eli Wildey, CSU-Pueblo, </w:t>
      </w:r>
      <w:r w:rsidRPr="00234394">
        <w:rPr>
          <w:color w:val="202124"/>
          <w:shd w:val="clear" w:color="auto" w:fill="FFFFFF"/>
        </w:rPr>
        <w:t xml:space="preserve">2200 </w:t>
      </w:r>
      <w:proofErr w:type="spellStart"/>
      <w:r w:rsidRPr="00234394">
        <w:rPr>
          <w:color w:val="202124"/>
          <w:shd w:val="clear" w:color="auto" w:fill="FFFFFF"/>
        </w:rPr>
        <w:t>Bonforte</w:t>
      </w:r>
      <w:proofErr w:type="spellEnd"/>
      <w:r w:rsidRPr="00234394">
        <w:rPr>
          <w:color w:val="202124"/>
          <w:shd w:val="clear" w:color="auto" w:fill="FFFFFF"/>
        </w:rPr>
        <w:t xml:space="preserve"> Blvd, Pueblo, CO 81001</w:t>
      </w:r>
      <w:r>
        <w:rPr>
          <w:color w:val="202124"/>
          <w:shd w:val="clear" w:color="auto" w:fill="FFFFFF"/>
        </w:rPr>
        <w:t xml:space="preserve">, USA. Email: </w:t>
      </w:r>
      <w:hyperlink r:id="rId8" w:history="1">
        <w:r w:rsidRPr="00F650AF">
          <w:rPr>
            <w:rStyle w:val="Hyperlink"/>
            <w:shd w:val="clear" w:color="auto" w:fill="FFFFFF"/>
          </w:rPr>
          <w:t>eli.wildey@gmail.com</w:t>
        </w:r>
      </w:hyperlink>
    </w:p>
    <w:p w14:paraId="715B4382" w14:textId="77777777" w:rsidR="00234394" w:rsidRPr="00234394" w:rsidRDefault="00234394" w:rsidP="00234394">
      <w:pPr>
        <w:spacing w:line="480" w:lineRule="auto"/>
        <w:rPr>
          <w:lang w:eastAsia="ja-JP"/>
        </w:rPr>
      </w:pPr>
    </w:p>
    <w:p w14:paraId="785BBC43" w14:textId="525EFC1F" w:rsidR="00361B9E" w:rsidRDefault="00234394" w:rsidP="00234394">
      <w:pPr>
        <w:spacing w:line="480" w:lineRule="auto"/>
      </w:pPr>
      <w:r>
        <w:rPr>
          <w:b/>
          <w:bCs/>
        </w:rPr>
        <w:t xml:space="preserve">ABSTRACT </w:t>
      </w:r>
      <w:r w:rsidR="00361B9E">
        <w:t>Outdoor recreation extends human influence on landscapes beyond built environments but is often thought to be compatible with wildlife conservation. Human capability as a highly efficient predator creates a strong selective force on wildlife, analogous to natural predation risk, regardless of trophic level. Behavioral responses</w:t>
      </w:r>
      <w:r w:rsidR="0021471F">
        <w:t xml:space="preserve"> of wildlife</w:t>
      </w:r>
      <w:r w:rsidR="00361B9E">
        <w:t xml:space="preserve"> have been observed across taxa </w:t>
      </w:r>
      <w:r w:rsidR="00FA6888">
        <w:t>and these changes can scale up to impact populations.</w:t>
      </w:r>
      <w:r w:rsidR="00493075" w:rsidRPr="00493075" w:rsidDel="009D5062">
        <w:t xml:space="preserve"> </w:t>
      </w:r>
      <w:r w:rsidR="00493075">
        <w:t xml:space="preserve">Mule deer </w:t>
      </w:r>
      <w:r w:rsidR="009F58A4">
        <w:t>(</w:t>
      </w:r>
      <w:r w:rsidR="009F58A4" w:rsidRPr="00F565B5">
        <w:rPr>
          <w:i/>
          <w:iCs/>
        </w:rPr>
        <w:t>Odocoileus hemionus</w:t>
      </w:r>
      <w:r w:rsidR="009F58A4">
        <w:t xml:space="preserve">) </w:t>
      </w:r>
      <w:r w:rsidR="00493075">
        <w:t xml:space="preserve">abundance has generally </w:t>
      </w:r>
      <w:r w:rsidR="00667E4B">
        <w:t>declined</w:t>
      </w:r>
      <w:r w:rsidR="00493075">
        <w:t xml:space="preserve"> throughout their range and winter range</w:t>
      </w:r>
      <w:r w:rsidR="003D228B">
        <w:t xml:space="preserve"> condition has been implicated</w:t>
      </w:r>
      <w:r w:rsidR="00493075">
        <w:t xml:space="preserve"> </w:t>
      </w:r>
      <w:r w:rsidR="003D228B">
        <w:t>as a</w:t>
      </w:r>
      <w:r w:rsidR="00493075">
        <w:t xml:space="preserve"> limiting factor</w:t>
      </w:r>
      <w:r w:rsidR="003D228B">
        <w:t xml:space="preserve"> resulting in significant habitat management</w:t>
      </w:r>
      <w:r w:rsidR="00493075">
        <w:t xml:space="preserve">. </w:t>
      </w:r>
      <w:r w:rsidR="00361B9E">
        <w:t xml:space="preserve">Here we present results of </w:t>
      </w:r>
      <w:r w:rsidR="009D5062">
        <w:t>an integrated step selection analysis (</w:t>
      </w:r>
      <w:proofErr w:type="spellStart"/>
      <w:r w:rsidR="009D5062">
        <w:t>iSSA</w:t>
      </w:r>
      <w:proofErr w:type="spellEnd"/>
      <w:r w:rsidR="009D5062">
        <w:t xml:space="preserve">) of </w:t>
      </w:r>
      <w:r w:rsidR="00361B9E">
        <w:t xml:space="preserve">the habitat selection </w:t>
      </w:r>
      <w:r w:rsidR="00FA6888">
        <w:t>of</w:t>
      </w:r>
      <w:r w:rsidR="00361B9E">
        <w:t xml:space="preserve"> mule </w:t>
      </w:r>
      <w:r w:rsidR="003D228B">
        <w:t>deer on</w:t>
      </w:r>
      <w:r w:rsidR="00493075">
        <w:t xml:space="preserve"> winter range</w:t>
      </w:r>
      <w:r w:rsidR="00361B9E">
        <w:t xml:space="preserve"> in response to </w:t>
      </w:r>
      <w:r w:rsidR="0021471F">
        <w:t xml:space="preserve">environmental </w:t>
      </w:r>
      <w:r w:rsidR="00361B9E">
        <w:t xml:space="preserve">and human factors. </w:t>
      </w:r>
      <w:r w:rsidR="00FA6888">
        <w:t>The strongest models included a combination of human and environmental factors</w:t>
      </w:r>
      <w:r w:rsidR="003D228B">
        <w:t>.</w:t>
      </w:r>
      <w:r w:rsidR="00FA6888">
        <w:t xml:space="preserve"> </w:t>
      </w:r>
      <w:r w:rsidR="00361B9E">
        <w:lastRenderedPageBreak/>
        <w:t xml:space="preserve">Mule deer </w:t>
      </w:r>
      <w:r w:rsidR="0021471F">
        <w:t xml:space="preserve">in </w:t>
      </w:r>
      <w:r w:rsidR="00361B9E">
        <w:t xml:space="preserve">our study area </w:t>
      </w:r>
      <w:r w:rsidR="00667E4B">
        <w:t>exhibited distinct patterns of habitat use and movement that varied with both time of day and the level of human recreation activity</w:t>
      </w:r>
      <w:r w:rsidR="00361B9E">
        <w:t>. Mule deer increasingly selected for forest land cover</w:t>
      </w:r>
      <w:r w:rsidR="00FA6888">
        <w:t xml:space="preserve"> over shrub land cover</w:t>
      </w:r>
      <w:r w:rsidR="00361B9E">
        <w:t xml:space="preserve"> as human presence increased.</w:t>
      </w:r>
      <w:r w:rsidR="00FA6888">
        <w:t xml:space="preserve"> Importantly, shrub cover on our study area represented thinned pinyon-juniper forest managed, in part, for mule deer winter range.</w:t>
      </w:r>
      <w:r w:rsidR="00361B9E">
        <w:t xml:space="preserve"> Deer showed different movement responses with increasing human presence depending on the time of day</w:t>
      </w:r>
      <w:r w:rsidR="00FA6888">
        <w:t>, with increased movement at night and reduced movement during the day</w:t>
      </w:r>
      <w:r w:rsidR="00361B9E">
        <w:t>.</w:t>
      </w:r>
      <w:r w:rsidR="00FA6888">
        <w:t xml:space="preserve"> Changes in selection of favored foraging habitat </w:t>
      </w:r>
      <w:r w:rsidR="00493075">
        <w:t>and increased movement costs have the potential for ramifications at the population level as well as decreasing the effectiveness of tools available to managers</w:t>
      </w:r>
      <w:r w:rsidR="00361B9E">
        <w:t xml:space="preserve">. </w:t>
      </w:r>
    </w:p>
    <w:p w14:paraId="31716904" w14:textId="78FA7B34" w:rsidR="002505DE" w:rsidRPr="009971C6" w:rsidRDefault="00234394" w:rsidP="009971C6">
      <w:pPr>
        <w:spacing w:line="480" w:lineRule="auto"/>
      </w:pPr>
      <w:r>
        <w:rPr>
          <w:b/>
          <w:bCs/>
        </w:rPr>
        <w:t xml:space="preserve">KEYWORDS </w:t>
      </w:r>
      <w:r>
        <w:t xml:space="preserve">Colorado, habitat selection, human recreation, integrated step selection functions, mule deer, </w:t>
      </w:r>
      <w:r>
        <w:rPr>
          <w:i/>
          <w:iCs/>
        </w:rPr>
        <w:t>Odocoileus hemionus,</w:t>
      </w:r>
      <w:r w:rsidR="00FA6888">
        <w:rPr>
          <w:i/>
          <w:iCs/>
        </w:rPr>
        <w:t xml:space="preserve"> </w:t>
      </w:r>
      <w:r w:rsidR="00FA1D83">
        <w:t>winter range</w:t>
      </w:r>
    </w:p>
    <w:p w14:paraId="7C7CA998" w14:textId="3AFB0806" w:rsidR="00783B17" w:rsidRDefault="00783B17" w:rsidP="00783B17">
      <w:pPr>
        <w:spacing w:line="480" w:lineRule="auto"/>
        <w:rPr>
          <w:color w:val="000000"/>
        </w:rPr>
      </w:pPr>
      <w:r w:rsidRPr="00724CD0">
        <w:rPr>
          <w:color w:val="000000"/>
        </w:rPr>
        <w:t xml:space="preserve">Humans play many </w:t>
      </w:r>
      <w:r w:rsidR="00667E4B">
        <w:rPr>
          <w:color w:val="000000"/>
        </w:rPr>
        <w:t xml:space="preserve">ecological </w:t>
      </w:r>
      <w:r w:rsidRPr="00724CD0">
        <w:rPr>
          <w:color w:val="000000"/>
        </w:rPr>
        <w:t xml:space="preserve">roles in ecosystems locally and globally. </w:t>
      </w:r>
      <w:r w:rsidR="002D4154">
        <w:rPr>
          <w:color w:val="000000"/>
        </w:rPr>
        <w:t>One of the</w:t>
      </w:r>
      <w:r w:rsidR="001675D8">
        <w:rPr>
          <w:color w:val="000000"/>
        </w:rPr>
        <w:t xml:space="preserve"> simplest but</w:t>
      </w:r>
      <w:r w:rsidR="002D4154">
        <w:rPr>
          <w:color w:val="000000"/>
        </w:rPr>
        <w:t xml:space="preserve"> most profound impact</w:t>
      </w:r>
      <w:r w:rsidR="001675D8">
        <w:rPr>
          <w:color w:val="000000"/>
        </w:rPr>
        <w:t>s</w:t>
      </w:r>
      <w:r w:rsidR="002D4154">
        <w:rPr>
          <w:color w:val="000000"/>
        </w:rPr>
        <w:t xml:space="preserve"> we have is</w:t>
      </w:r>
      <w:r w:rsidR="001675D8">
        <w:rPr>
          <w:color w:val="000000"/>
        </w:rPr>
        <w:t xml:space="preserve"> through our presence</w:t>
      </w:r>
      <w:r w:rsidR="002D4154">
        <w:rPr>
          <w:color w:val="000000"/>
        </w:rPr>
        <w:t xml:space="preserve">, as our capabilities as highly efficient predators has been found to </w:t>
      </w:r>
      <w:r w:rsidR="001675D8">
        <w:rPr>
          <w:color w:val="000000"/>
        </w:rPr>
        <w:t>affect</w:t>
      </w:r>
      <w:r w:rsidR="00280583">
        <w:rPr>
          <w:color w:val="000000"/>
        </w:rPr>
        <w:t xml:space="preserve"> </w:t>
      </w:r>
      <w:r w:rsidR="001675D8">
        <w:rPr>
          <w:color w:val="000000"/>
        </w:rPr>
        <w:t>wildlife in many ways</w:t>
      </w:r>
      <w:r w:rsidR="002D4154">
        <w:rPr>
          <w:color w:val="000000"/>
        </w:rPr>
        <w:t xml:space="preserve"> (</w:t>
      </w:r>
      <w:proofErr w:type="spellStart"/>
      <w:r w:rsidR="002D4154">
        <w:rPr>
          <w:color w:val="000000"/>
        </w:rPr>
        <w:t>Darimont</w:t>
      </w:r>
      <w:proofErr w:type="spellEnd"/>
      <w:r w:rsidR="002D4154">
        <w:rPr>
          <w:color w:val="000000"/>
        </w:rPr>
        <w:t xml:space="preserve"> et al. 2015, Larson et al. 2016). </w:t>
      </w:r>
      <w:r w:rsidR="001675D8">
        <w:rPr>
          <w:color w:val="000000"/>
        </w:rPr>
        <w:t xml:space="preserve">These effects are felt even when </w:t>
      </w:r>
      <w:r w:rsidR="00667E4B">
        <w:rPr>
          <w:color w:val="000000"/>
        </w:rPr>
        <w:t>human</w:t>
      </w:r>
      <w:r w:rsidR="001675D8">
        <w:rPr>
          <w:color w:val="000000"/>
        </w:rPr>
        <w:t xml:space="preserve"> activities are </w:t>
      </w:r>
      <w:r w:rsidR="00652E3C">
        <w:rPr>
          <w:color w:val="000000"/>
        </w:rPr>
        <w:t>non-</w:t>
      </w:r>
      <w:r w:rsidR="001675D8">
        <w:rPr>
          <w:color w:val="000000"/>
        </w:rPr>
        <w:t>lethal, as is the case with recreation</w:t>
      </w:r>
      <w:r w:rsidR="00280583">
        <w:rPr>
          <w:color w:val="000000"/>
        </w:rPr>
        <w:t xml:space="preserve"> (</w:t>
      </w:r>
      <w:r w:rsidR="006D6868">
        <w:rPr>
          <w:color w:val="000000"/>
        </w:rPr>
        <w:t>Smith et al. 2021</w:t>
      </w:r>
      <w:r w:rsidR="00280583">
        <w:rPr>
          <w:color w:val="000000"/>
        </w:rPr>
        <w:t>).</w:t>
      </w:r>
      <w:r w:rsidR="00F2327F">
        <w:rPr>
          <w:color w:val="000000"/>
        </w:rPr>
        <w:t xml:space="preserve"> </w:t>
      </w:r>
      <w:r w:rsidR="001675D8">
        <w:rPr>
          <w:color w:val="000000"/>
        </w:rPr>
        <w:t xml:space="preserve">Importantly, these impacts transcend individuals to influence populations, and communities (Larson et al. 2016). Uncovering how impacts at these </w:t>
      </w:r>
      <w:r w:rsidR="00652E3C">
        <w:rPr>
          <w:color w:val="000000"/>
        </w:rPr>
        <w:t xml:space="preserve">different </w:t>
      </w:r>
      <w:r w:rsidR="001675D8">
        <w:rPr>
          <w:color w:val="000000"/>
        </w:rPr>
        <w:t>hierarchical levels are related</w:t>
      </w:r>
      <w:r w:rsidR="00E8731F">
        <w:rPr>
          <w:color w:val="000000"/>
        </w:rPr>
        <w:t>,</w:t>
      </w:r>
      <w:r w:rsidR="001675D8">
        <w:rPr>
          <w:color w:val="000000"/>
        </w:rPr>
        <w:t xml:space="preserve"> and when negative consequences scale up is </w:t>
      </w:r>
      <w:r w:rsidR="001675D8">
        <w:rPr>
          <w:color w:val="000000"/>
        </w:rPr>
        <w:lastRenderedPageBreak/>
        <w:t xml:space="preserve">important for </w:t>
      </w:r>
      <w:r w:rsidR="00060803">
        <w:rPr>
          <w:color w:val="000000"/>
        </w:rPr>
        <w:t>informing effective management</w:t>
      </w:r>
      <w:r w:rsidR="001675D8">
        <w:rPr>
          <w:color w:val="000000"/>
        </w:rPr>
        <w:t>, however</w:t>
      </w:r>
      <w:r w:rsidR="002D4154">
        <w:rPr>
          <w:color w:val="000000"/>
        </w:rPr>
        <w:t xml:space="preserve"> th</w:t>
      </w:r>
      <w:r w:rsidR="007A6F41">
        <w:rPr>
          <w:color w:val="000000"/>
        </w:rPr>
        <w:t>ese</w:t>
      </w:r>
      <w:r w:rsidR="002D4154">
        <w:rPr>
          <w:color w:val="000000"/>
        </w:rPr>
        <w:t xml:space="preserve"> </w:t>
      </w:r>
      <w:r w:rsidR="007A6F41">
        <w:rPr>
          <w:color w:val="000000"/>
        </w:rPr>
        <w:t>me</w:t>
      </w:r>
      <w:r w:rsidR="00280583">
        <w:rPr>
          <w:color w:val="000000"/>
        </w:rPr>
        <w:t>ch</w:t>
      </w:r>
      <w:r w:rsidR="007A6F41">
        <w:rPr>
          <w:color w:val="000000"/>
        </w:rPr>
        <w:t>anisms</w:t>
      </w:r>
      <w:r w:rsidR="00667E4B">
        <w:rPr>
          <w:color w:val="000000"/>
        </w:rPr>
        <w:t>, especially as they scale,</w:t>
      </w:r>
      <w:r w:rsidR="006D6868">
        <w:rPr>
          <w:color w:val="000000"/>
        </w:rPr>
        <w:t xml:space="preserve"> are</w:t>
      </w:r>
      <w:r w:rsidR="002D4154">
        <w:rPr>
          <w:color w:val="000000"/>
        </w:rPr>
        <w:t xml:space="preserve"> understudied</w:t>
      </w:r>
      <w:r w:rsidR="006D6868">
        <w:rPr>
          <w:color w:val="000000"/>
        </w:rPr>
        <w:t xml:space="preserve"> (</w:t>
      </w:r>
      <w:r w:rsidR="009C250D">
        <w:rPr>
          <w:color w:val="000000"/>
        </w:rPr>
        <w:t>Marion et al. 2020, Wilson et al. 2020)</w:t>
      </w:r>
      <w:r w:rsidR="002D4154">
        <w:rPr>
          <w:color w:val="000000"/>
        </w:rPr>
        <w:t xml:space="preserve">. </w:t>
      </w:r>
    </w:p>
    <w:p w14:paraId="6356CB92" w14:textId="3CC1CA6C" w:rsidR="006009CB" w:rsidRPr="00724CD0" w:rsidRDefault="006009CB" w:rsidP="006009CB">
      <w:pPr>
        <w:pStyle w:val="NormalWeb"/>
        <w:spacing w:before="0" w:beforeAutospacing="0" w:after="160" w:afterAutospacing="0" w:line="480" w:lineRule="auto"/>
        <w:ind w:right="-540"/>
      </w:pPr>
      <w:r w:rsidRPr="00724CD0">
        <w:rPr>
          <w:color w:val="000000"/>
        </w:rPr>
        <w:t xml:space="preserve">Protected natural areas often face a dual mandate to conserve natural resources and provide recreational opportunities, which </w:t>
      </w:r>
      <w:r>
        <w:rPr>
          <w:color w:val="000000"/>
        </w:rPr>
        <w:t>garner</w:t>
      </w:r>
      <w:r w:rsidRPr="00724CD0">
        <w:rPr>
          <w:color w:val="000000"/>
        </w:rPr>
        <w:t xml:space="preserve"> public support and </w:t>
      </w:r>
      <w:r>
        <w:rPr>
          <w:color w:val="000000"/>
        </w:rPr>
        <w:t xml:space="preserve">serve as </w:t>
      </w:r>
      <w:r w:rsidRPr="00724CD0">
        <w:rPr>
          <w:color w:val="000000"/>
        </w:rPr>
        <w:t xml:space="preserve">a financial incentive for land conservation (Reed and </w:t>
      </w:r>
      <w:proofErr w:type="spellStart"/>
      <w:r w:rsidRPr="00724CD0">
        <w:rPr>
          <w:color w:val="000000"/>
        </w:rPr>
        <w:t>Merelender</w:t>
      </w:r>
      <w:proofErr w:type="spellEnd"/>
      <w:r w:rsidRPr="00724CD0">
        <w:rPr>
          <w:color w:val="000000"/>
        </w:rPr>
        <w:t xml:space="preserve"> 2008). </w:t>
      </w:r>
      <w:r>
        <w:rPr>
          <w:color w:val="000000"/>
        </w:rPr>
        <w:t>Recent review</w:t>
      </w:r>
      <w:r w:rsidR="00E8731F">
        <w:rPr>
          <w:color w:val="000000"/>
        </w:rPr>
        <w:t>s</w:t>
      </w:r>
      <w:r>
        <w:rPr>
          <w:color w:val="000000"/>
        </w:rPr>
        <w:t xml:space="preserve"> have identified a need to more accurately measure the magnitude of recreation</w:t>
      </w:r>
      <w:r w:rsidR="00E8731F">
        <w:rPr>
          <w:color w:val="000000"/>
        </w:rPr>
        <w:t>,</w:t>
      </w:r>
      <w:r>
        <w:rPr>
          <w:color w:val="000000"/>
        </w:rPr>
        <w:t xml:space="preserve"> </w:t>
      </w:r>
      <w:commentRangeStart w:id="0"/>
      <w:commentRangeStart w:id="1"/>
      <w:r>
        <w:rPr>
          <w:color w:val="000000"/>
        </w:rPr>
        <w:t xml:space="preserve">in part </w:t>
      </w:r>
      <w:commentRangeEnd w:id="0"/>
      <w:r>
        <w:rPr>
          <w:rStyle w:val="CommentReference"/>
          <w:rFonts w:eastAsia="MS Mincho"/>
        </w:rPr>
        <w:commentReference w:id="0"/>
      </w:r>
      <w:commentRangeEnd w:id="1"/>
      <w:r>
        <w:rPr>
          <w:rStyle w:val="CommentReference"/>
          <w:rFonts w:eastAsia="MS Mincho"/>
        </w:rPr>
        <w:commentReference w:id="1"/>
      </w:r>
      <w:r>
        <w:rPr>
          <w:color w:val="000000"/>
        </w:rPr>
        <w:t xml:space="preserve">to help identify thresholds at which negative effects transition to long term impacts (Larson et al. 2016, Marion et al. 2020). Determining these thresholds, and the mechanisms by which they occur, can inform the balance of needs between recreation and conservation (Marion et al. 2020, Wilson et al. 2020). </w:t>
      </w:r>
    </w:p>
    <w:p w14:paraId="3B387B65" w14:textId="77777777" w:rsidR="00667E4B" w:rsidRDefault="001675D8" w:rsidP="009971C6">
      <w:pPr>
        <w:pStyle w:val="NormalWeb"/>
        <w:spacing w:before="0" w:beforeAutospacing="0" w:after="160" w:afterAutospacing="0" w:line="480" w:lineRule="auto"/>
        <w:ind w:right="-540"/>
        <w:rPr>
          <w:color w:val="000000"/>
        </w:rPr>
      </w:pPr>
      <w:r>
        <w:rPr>
          <w:color w:val="000000"/>
        </w:rPr>
        <w:t>In response</w:t>
      </w:r>
      <w:r w:rsidR="00783B17" w:rsidRPr="00724CD0">
        <w:rPr>
          <w:color w:val="000000"/>
        </w:rPr>
        <w:t xml:space="preserve"> to human presence</w:t>
      </w:r>
      <w:r>
        <w:rPr>
          <w:color w:val="000000"/>
        </w:rPr>
        <w:t>, animals may</w:t>
      </w:r>
      <w:r w:rsidR="00783B17" w:rsidRPr="00724CD0">
        <w:rPr>
          <w:color w:val="000000"/>
        </w:rPr>
        <w:t xml:space="preserve"> </w:t>
      </w:r>
      <w:r w:rsidR="00456DA1">
        <w:rPr>
          <w:color w:val="000000"/>
        </w:rPr>
        <w:t>flee, hid</w:t>
      </w:r>
      <w:r>
        <w:rPr>
          <w:color w:val="000000"/>
        </w:rPr>
        <w:t>e</w:t>
      </w:r>
      <w:r w:rsidR="00456DA1">
        <w:rPr>
          <w:color w:val="000000"/>
        </w:rPr>
        <w:t xml:space="preserve"> or increas</w:t>
      </w:r>
      <w:r>
        <w:rPr>
          <w:color w:val="000000"/>
        </w:rPr>
        <w:t>e their</w:t>
      </w:r>
      <w:r w:rsidR="00456DA1">
        <w:rPr>
          <w:color w:val="000000"/>
        </w:rPr>
        <w:t xml:space="preserve"> vigilance behavior</w:t>
      </w:r>
      <w:r w:rsidR="007A6F41">
        <w:rPr>
          <w:color w:val="000000"/>
        </w:rPr>
        <w:t xml:space="preserve">. </w:t>
      </w:r>
      <w:r>
        <w:rPr>
          <w:color w:val="000000"/>
        </w:rPr>
        <w:t xml:space="preserve">These interruptions disrupt </w:t>
      </w:r>
      <w:r w:rsidR="007A6F41">
        <w:rPr>
          <w:color w:val="000000"/>
        </w:rPr>
        <w:t>fitness</w:t>
      </w:r>
      <w:r>
        <w:rPr>
          <w:color w:val="000000"/>
        </w:rPr>
        <w:t>-</w:t>
      </w:r>
      <w:r w:rsidR="007A6F41">
        <w:rPr>
          <w:color w:val="000000"/>
        </w:rPr>
        <w:t>enhancing behaviors such as foraging</w:t>
      </w:r>
      <w:r>
        <w:rPr>
          <w:color w:val="000000"/>
        </w:rPr>
        <w:t>,</w:t>
      </w:r>
      <w:r w:rsidR="007A6F41">
        <w:rPr>
          <w:color w:val="000000"/>
        </w:rPr>
        <w:t xml:space="preserve"> parental care or mating (</w:t>
      </w:r>
      <w:proofErr w:type="spellStart"/>
      <w:r w:rsidR="007A6F41">
        <w:rPr>
          <w:color w:val="000000"/>
        </w:rPr>
        <w:t>Frid</w:t>
      </w:r>
      <w:proofErr w:type="spellEnd"/>
      <w:r w:rsidR="007A6F41">
        <w:rPr>
          <w:color w:val="000000"/>
        </w:rPr>
        <w:t xml:space="preserve"> and Dill 2002)</w:t>
      </w:r>
      <w:r>
        <w:rPr>
          <w:color w:val="000000"/>
        </w:rPr>
        <w:t xml:space="preserve">. </w:t>
      </w:r>
      <w:r w:rsidR="00667E4B" w:rsidRPr="0066145A">
        <w:rPr>
          <w:color w:val="000000"/>
        </w:rPr>
        <w:t>Individuals may adopt proactive strategies to reduce risk across the landscape by shifting their spatiotemporal behavior (</w:t>
      </w:r>
      <w:proofErr w:type="spellStart"/>
      <w:r w:rsidR="00667E4B" w:rsidRPr="0066145A">
        <w:rPr>
          <w:color w:val="000000"/>
        </w:rPr>
        <w:t>Lesmerises</w:t>
      </w:r>
      <w:proofErr w:type="spellEnd"/>
      <w:r w:rsidR="00667E4B" w:rsidRPr="0066145A">
        <w:rPr>
          <w:color w:val="000000"/>
        </w:rPr>
        <w:t xml:space="preserve"> et al. 2017; Ladle et al. 2019; </w:t>
      </w:r>
      <w:proofErr w:type="spellStart"/>
      <w:r w:rsidR="00667E4B" w:rsidRPr="0066145A">
        <w:rPr>
          <w:color w:val="000000"/>
        </w:rPr>
        <w:t>Suraci</w:t>
      </w:r>
      <w:proofErr w:type="spellEnd"/>
      <w:r w:rsidR="00667E4B" w:rsidRPr="0066145A">
        <w:rPr>
          <w:color w:val="000000"/>
        </w:rPr>
        <w:t xml:space="preserve"> et al. 2019). This can include increasing nocturnal activity (Gaynor et al. 2018; Naidoo et al. 2020; </w:t>
      </w:r>
      <w:proofErr w:type="spellStart"/>
      <w:r w:rsidR="00667E4B" w:rsidRPr="0066145A">
        <w:rPr>
          <w:color w:val="000000"/>
        </w:rPr>
        <w:t>Sévêque</w:t>
      </w:r>
      <w:proofErr w:type="spellEnd"/>
      <w:r w:rsidR="00667E4B" w:rsidRPr="0066145A">
        <w:rPr>
          <w:color w:val="000000"/>
        </w:rPr>
        <w:t xml:space="preserve"> et al. 2020), altering habitat selection, or avoiding areas near recreational trails altogether (Muhly et al. 2011; </w:t>
      </w:r>
      <w:proofErr w:type="spellStart"/>
      <w:r w:rsidR="00667E4B" w:rsidRPr="0066145A">
        <w:rPr>
          <w:color w:val="000000"/>
        </w:rPr>
        <w:t>Coppes</w:t>
      </w:r>
      <w:proofErr w:type="spellEnd"/>
      <w:r w:rsidR="00667E4B" w:rsidRPr="0066145A">
        <w:rPr>
          <w:color w:val="000000"/>
        </w:rPr>
        <w:t xml:space="preserve"> et al. 2017; Ladle et al. 2019; Smith et al. 2018). These behavioral adjustments are often accompanied by changes in movement rates—either increases or decreases—depending on the species and the specific strategy employed (Tucker et al. 2018; Doherty et al. 2021).</w:t>
      </w:r>
      <w:r w:rsidR="00667E4B">
        <w:rPr>
          <w:color w:val="000000"/>
        </w:rPr>
        <w:t xml:space="preserve"> </w:t>
      </w:r>
    </w:p>
    <w:p w14:paraId="53E3A08F" w14:textId="75EE1312" w:rsidR="00652E3C" w:rsidRPr="008A2B1E" w:rsidRDefault="00667E4B" w:rsidP="009971C6">
      <w:pPr>
        <w:pStyle w:val="NormalWeb"/>
        <w:spacing w:before="0" w:beforeAutospacing="0" w:after="160" w:afterAutospacing="0" w:line="480" w:lineRule="auto"/>
        <w:ind w:right="-540"/>
        <w:rPr>
          <w:color w:val="000000"/>
        </w:rPr>
      </w:pPr>
      <w:r w:rsidRPr="0066145A">
        <w:rPr>
          <w:color w:val="000000"/>
        </w:rPr>
        <w:lastRenderedPageBreak/>
        <w:t>Disruption of fitness-enhancing behaviors, shifts in spatiotemporal niche, and increased energetic costs associated with movement represent potential mechanisms by which individual-level responses to disturbance can scale up to influence population dynamics.</w:t>
      </w:r>
      <w:r>
        <w:rPr>
          <w:color w:val="000000"/>
        </w:rPr>
        <w:t xml:space="preserve"> </w:t>
      </w:r>
      <w:r w:rsidR="003D1F45">
        <w:rPr>
          <w:color w:val="000000"/>
        </w:rPr>
        <w:t>However, t</w:t>
      </w:r>
      <w:r w:rsidR="00783B17" w:rsidRPr="00724CD0">
        <w:rPr>
          <w:color w:val="000000"/>
        </w:rPr>
        <w:t>he relationship between impacts at the individual-level and population-level is not always straightforward, as modulators like density dependence</w:t>
      </w:r>
      <w:r w:rsidR="00652E3C">
        <w:rPr>
          <w:color w:val="000000"/>
        </w:rPr>
        <w:t xml:space="preserve"> and habitat quality</w:t>
      </w:r>
      <w:r w:rsidR="00783B17" w:rsidRPr="00724CD0">
        <w:rPr>
          <w:color w:val="000000"/>
        </w:rPr>
        <w:t xml:space="preserve"> can alleviate or aggravate expected effects (</w:t>
      </w:r>
      <w:proofErr w:type="spellStart"/>
      <w:r w:rsidR="00783B17" w:rsidRPr="00724CD0">
        <w:rPr>
          <w:color w:val="000000"/>
        </w:rPr>
        <w:t>Tablado</w:t>
      </w:r>
      <w:proofErr w:type="spellEnd"/>
      <w:r w:rsidR="00783B17" w:rsidRPr="00724CD0">
        <w:rPr>
          <w:color w:val="000000"/>
        </w:rPr>
        <w:t xml:space="preserve"> and Jenni 2017). </w:t>
      </w:r>
      <w:r w:rsidR="00652E3C">
        <w:rPr>
          <w:color w:val="000000"/>
        </w:rPr>
        <w:t>D</w:t>
      </w:r>
      <w:r w:rsidR="00783B17" w:rsidRPr="00724CD0">
        <w:rPr>
          <w:color w:val="000000"/>
        </w:rPr>
        <w:t>ensity-dependence theory predicts populations well below carrying capacity experience less competition for forage and are in better body condition, potentially mitigating the negative impacts of recreation at the individual level (Stewart et al. 2005, Bowyer et al. 2014).</w:t>
      </w:r>
      <w:r w:rsidR="00652E3C">
        <w:rPr>
          <w:color w:val="000000"/>
        </w:rPr>
        <w:t xml:space="preserve"> </w:t>
      </w:r>
      <w:r w:rsidR="008A2B1E">
        <w:rPr>
          <w:color w:val="000000"/>
        </w:rPr>
        <w:t>Improved</w:t>
      </w:r>
      <w:r w:rsidR="00652E3C" w:rsidRPr="00724CD0">
        <w:rPr>
          <w:color w:val="000000"/>
        </w:rPr>
        <w:t xml:space="preserve"> habitat quality could allow for the compensation of energetic losses at the individual-level through more nutritious and abundant forage.</w:t>
      </w:r>
    </w:p>
    <w:p w14:paraId="670C3207" w14:textId="5CA6BC2F" w:rsidR="002505DE" w:rsidRDefault="00652E3C" w:rsidP="00167887">
      <w:pPr>
        <w:spacing w:after="160" w:line="480" w:lineRule="auto"/>
        <w:ind w:right="-540"/>
        <w:rPr>
          <w:rFonts w:eastAsia="Times New Roman"/>
          <w:color w:val="000000"/>
        </w:rPr>
      </w:pPr>
      <w:r>
        <w:rPr>
          <w:rFonts w:eastAsia="Times New Roman"/>
          <w:color w:val="000000"/>
        </w:rPr>
        <w:t>Habitat management to improve habitat quality</w:t>
      </w:r>
      <w:r w:rsidR="008A2B1E">
        <w:rPr>
          <w:rFonts w:eastAsia="Times New Roman"/>
          <w:color w:val="000000"/>
        </w:rPr>
        <w:t xml:space="preserve"> for overwintering mule deer (</w:t>
      </w:r>
      <w:r w:rsidR="008A2B1E">
        <w:rPr>
          <w:rFonts w:eastAsia="Times New Roman"/>
          <w:i/>
          <w:iCs/>
          <w:color w:val="000000"/>
        </w:rPr>
        <w:t>Odocoileus hemionus</w:t>
      </w:r>
      <w:r w:rsidR="008A2B1E">
        <w:rPr>
          <w:rFonts w:eastAsia="Times New Roman"/>
          <w:color w:val="000000"/>
        </w:rPr>
        <w:t xml:space="preserve">) is a common practice, with research </w:t>
      </w:r>
      <w:r w:rsidR="008A2B1E" w:rsidRPr="002505DE">
        <w:rPr>
          <w:rFonts w:eastAsia="Times New Roman"/>
          <w:color w:val="000000"/>
        </w:rPr>
        <w:t>support</w:t>
      </w:r>
      <w:r w:rsidR="008A2B1E">
        <w:rPr>
          <w:rFonts w:eastAsia="Times New Roman"/>
          <w:color w:val="000000"/>
        </w:rPr>
        <w:t>ing</w:t>
      </w:r>
      <w:r w:rsidR="008A2B1E" w:rsidRPr="002505DE">
        <w:rPr>
          <w:rFonts w:eastAsia="Times New Roman"/>
          <w:color w:val="000000"/>
        </w:rPr>
        <w:t xml:space="preserve"> the idea that winter habitat is limiting populations </w:t>
      </w:r>
      <w:r w:rsidR="008A2B1E">
        <w:rPr>
          <w:rFonts w:eastAsia="Times New Roman"/>
          <w:color w:val="000000"/>
        </w:rPr>
        <w:t xml:space="preserve">declining range-wide </w:t>
      </w:r>
      <w:r w:rsidR="008A2B1E" w:rsidRPr="002505DE">
        <w:rPr>
          <w:rFonts w:eastAsia="Times New Roman"/>
          <w:color w:val="000000"/>
        </w:rPr>
        <w:t>(</w:t>
      </w:r>
      <w:r w:rsidR="008A2B1E">
        <w:rPr>
          <w:rFonts w:eastAsia="Times New Roman"/>
          <w:color w:val="000000"/>
        </w:rPr>
        <w:t xml:space="preserve">Unsworth 1999, </w:t>
      </w:r>
      <w:r w:rsidR="008A2B1E" w:rsidRPr="002505DE">
        <w:rPr>
          <w:rFonts w:eastAsia="Times New Roman"/>
          <w:color w:val="000000"/>
        </w:rPr>
        <w:t>Bishop et al. 2009</w:t>
      </w:r>
      <w:r w:rsidR="008A2B1E">
        <w:rPr>
          <w:rFonts w:eastAsia="Times New Roman"/>
          <w:color w:val="000000"/>
        </w:rPr>
        <w:t xml:space="preserve">, Bergman et al. 2014, </w:t>
      </w:r>
      <w:r w:rsidR="008A2B1E" w:rsidRPr="002505DE">
        <w:rPr>
          <w:rFonts w:eastAsia="Times New Roman"/>
          <w:color w:val="000000"/>
        </w:rPr>
        <w:t>Bergman et al. 2015</w:t>
      </w:r>
      <w:r w:rsidR="008A2B1E">
        <w:rPr>
          <w:rFonts w:eastAsia="Times New Roman"/>
          <w:color w:val="000000"/>
        </w:rPr>
        <w:t xml:space="preserve">, </w:t>
      </w:r>
      <w:proofErr w:type="spellStart"/>
      <w:r w:rsidR="008A2B1E">
        <w:rPr>
          <w:rFonts w:eastAsia="Times New Roman"/>
          <w:color w:val="000000"/>
        </w:rPr>
        <w:t>Bombaci</w:t>
      </w:r>
      <w:proofErr w:type="spellEnd"/>
      <w:r w:rsidR="008A2B1E">
        <w:rPr>
          <w:rFonts w:eastAsia="Times New Roman"/>
          <w:color w:val="000000"/>
        </w:rPr>
        <w:t xml:space="preserve"> and </w:t>
      </w:r>
      <w:proofErr w:type="spellStart"/>
      <w:r w:rsidR="008A2B1E">
        <w:rPr>
          <w:rFonts w:eastAsia="Times New Roman"/>
          <w:color w:val="000000"/>
        </w:rPr>
        <w:t>Pejchar</w:t>
      </w:r>
      <w:proofErr w:type="spellEnd"/>
      <w:r w:rsidR="008A2B1E">
        <w:rPr>
          <w:rFonts w:eastAsia="Times New Roman"/>
          <w:color w:val="000000"/>
        </w:rPr>
        <w:t xml:space="preserve"> 2016).</w:t>
      </w:r>
      <w:r>
        <w:rPr>
          <w:rFonts w:eastAsia="Times New Roman"/>
          <w:color w:val="000000"/>
        </w:rPr>
        <w:t xml:space="preserve"> </w:t>
      </w:r>
      <w:r w:rsidR="006D6868">
        <w:rPr>
          <w:rFonts w:eastAsia="Times New Roman"/>
          <w:color w:val="000000"/>
        </w:rPr>
        <w:t>To alleviate some of these challenges, h</w:t>
      </w:r>
      <w:r w:rsidR="00DF07E3">
        <w:rPr>
          <w:rFonts w:eastAsia="Times New Roman"/>
          <w:color w:val="000000"/>
        </w:rPr>
        <w:t>abitat management</w:t>
      </w:r>
      <w:r w:rsidR="00667E4B">
        <w:rPr>
          <w:rFonts w:eastAsia="Times New Roman"/>
          <w:color w:val="000000"/>
        </w:rPr>
        <w:t xml:space="preserve"> in the intermountain West</w:t>
      </w:r>
      <w:r w:rsidR="00DF07E3">
        <w:rPr>
          <w:rFonts w:eastAsia="Times New Roman"/>
          <w:color w:val="000000"/>
        </w:rPr>
        <w:t xml:space="preserve"> has focused on</w:t>
      </w:r>
      <w:r w:rsidR="004E65CE">
        <w:rPr>
          <w:rFonts w:eastAsia="Times New Roman"/>
          <w:color w:val="000000"/>
        </w:rPr>
        <w:t xml:space="preserve"> deer winter range</w:t>
      </w:r>
      <w:r w:rsidR="00667E4B">
        <w:rPr>
          <w:rFonts w:eastAsia="Times New Roman"/>
          <w:color w:val="000000"/>
        </w:rPr>
        <w:t>,</w:t>
      </w:r>
      <w:r w:rsidR="004E65CE">
        <w:rPr>
          <w:rFonts w:eastAsia="Times New Roman"/>
          <w:color w:val="000000"/>
        </w:rPr>
        <w:t xml:space="preserve"> with</w:t>
      </w:r>
      <w:r w:rsidR="002505DE" w:rsidRPr="002505DE">
        <w:rPr>
          <w:rFonts w:eastAsia="Times New Roman"/>
          <w:color w:val="000000"/>
        </w:rPr>
        <w:t xml:space="preserve"> thinning of pinyon-juniper forest </w:t>
      </w:r>
      <w:r w:rsidR="004E65CE">
        <w:rPr>
          <w:rFonts w:eastAsia="Times New Roman"/>
          <w:color w:val="000000"/>
        </w:rPr>
        <w:t xml:space="preserve">intended to </w:t>
      </w:r>
      <w:r w:rsidR="006D6868">
        <w:rPr>
          <w:rFonts w:eastAsia="Times New Roman"/>
          <w:color w:val="000000"/>
        </w:rPr>
        <w:t>improve</w:t>
      </w:r>
      <w:r>
        <w:rPr>
          <w:rFonts w:eastAsia="Times New Roman"/>
          <w:color w:val="000000"/>
        </w:rPr>
        <w:t xml:space="preserve"> </w:t>
      </w:r>
      <w:r w:rsidR="004E65CE">
        <w:rPr>
          <w:rFonts w:eastAsia="Times New Roman"/>
          <w:color w:val="000000"/>
        </w:rPr>
        <w:t>winter forage (</w:t>
      </w:r>
      <w:proofErr w:type="spellStart"/>
      <w:r w:rsidR="004E65CE">
        <w:rPr>
          <w:rFonts w:eastAsia="Times New Roman"/>
          <w:color w:val="000000"/>
        </w:rPr>
        <w:t>Bombaci</w:t>
      </w:r>
      <w:proofErr w:type="spellEnd"/>
      <w:r w:rsidR="004E65CE">
        <w:rPr>
          <w:rFonts w:eastAsia="Times New Roman"/>
          <w:color w:val="000000"/>
        </w:rPr>
        <w:t xml:space="preserve"> and </w:t>
      </w:r>
      <w:proofErr w:type="spellStart"/>
      <w:r w:rsidR="004E65CE">
        <w:rPr>
          <w:rFonts w:eastAsia="Times New Roman"/>
          <w:color w:val="000000"/>
        </w:rPr>
        <w:t>Pejchar</w:t>
      </w:r>
      <w:proofErr w:type="spellEnd"/>
      <w:r w:rsidR="004E65CE">
        <w:rPr>
          <w:rFonts w:eastAsia="Times New Roman"/>
          <w:color w:val="000000"/>
        </w:rPr>
        <w:t xml:space="preserve"> 2016, Miller at al. 2019). T</w:t>
      </w:r>
      <w:r w:rsidR="002505DE" w:rsidRPr="002505DE">
        <w:rPr>
          <w:rFonts w:eastAsia="Times New Roman"/>
          <w:color w:val="000000"/>
        </w:rPr>
        <w:t>he</w:t>
      </w:r>
      <w:r w:rsidR="00667E4B">
        <w:rPr>
          <w:rFonts w:eastAsia="Times New Roman"/>
          <w:color w:val="000000"/>
        </w:rPr>
        <w:t xml:space="preserve"> effect of these</w:t>
      </w:r>
      <w:r w:rsidR="002505DE" w:rsidRPr="002505DE">
        <w:rPr>
          <w:rFonts w:eastAsia="Times New Roman"/>
          <w:color w:val="000000"/>
        </w:rPr>
        <w:t xml:space="preserve"> efforts </w:t>
      </w:r>
      <w:r w:rsidR="00667E4B">
        <w:rPr>
          <w:rFonts w:eastAsia="Times New Roman"/>
          <w:color w:val="000000"/>
        </w:rPr>
        <w:t>in Colorado increased</w:t>
      </w:r>
      <w:r w:rsidR="006D6868">
        <w:rPr>
          <w:rFonts w:eastAsia="Times New Roman"/>
          <w:color w:val="000000"/>
        </w:rPr>
        <w:t xml:space="preserve"> </w:t>
      </w:r>
      <w:r w:rsidR="002505DE" w:rsidRPr="002505DE">
        <w:rPr>
          <w:rFonts w:eastAsia="Times New Roman"/>
          <w:color w:val="000000"/>
        </w:rPr>
        <w:t>overwinter fawn survival</w:t>
      </w:r>
      <w:r w:rsidR="004E65CE">
        <w:rPr>
          <w:rFonts w:eastAsia="Times New Roman"/>
          <w:color w:val="000000"/>
        </w:rPr>
        <w:t xml:space="preserve">, an important </w:t>
      </w:r>
      <w:r w:rsidR="006D6868">
        <w:rPr>
          <w:rFonts w:eastAsia="Times New Roman"/>
          <w:color w:val="000000"/>
        </w:rPr>
        <w:t>bellwether</w:t>
      </w:r>
      <w:r w:rsidR="004E65CE">
        <w:rPr>
          <w:rFonts w:eastAsia="Times New Roman"/>
          <w:color w:val="000000"/>
        </w:rPr>
        <w:t xml:space="preserve"> for </w:t>
      </w:r>
      <w:r w:rsidR="00692600">
        <w:rPr>
          <w:rFonts w:eastAsia="Times New Roman"/>
          <w:color w:val="000000"/>
        </w:rPr>
        <w:t xml:space="preserve">mule deer populations </w:t>
      </w:r>
      <w:r w:rsidR="006D6868">
        <w:rPr>
          <w:rFonts w:eastAsia="Times New Roman"/>
          <w:color w:val="000000"/>
        </w:rPr>
        <w:t>although a corresponding</w:t>
      </w:r>
      <w:r w:rsidR="00692600">
        <w:rPr>
          <w:rFonts w:eastAsia="Times New Roman"/>
          <w:color w:val="000000"/>
        </w:rPr>
        <w:t xml:space="preserve"> increase in </w:t>
      </w:r>
      <w:r w:rsidR="00E8731F">
        <w:rPr>
          <w:rFonts w:eastAsia="Times New Roman"/>
          <w:color w:val="000000"/>
        </w:rPr>
        <w:t xml:space="preserve">deer </w:t>
      </w:r>
      <w:r w:rsidR="00692600">
        <w:rPr>
          <w:rFonts w:eastAsia="Times New Roman"/>
          <w:color w:val="000000"/>
        </w:rPr>
        <w:t xml:space="preserve">density was not </w:t>
      </w:r>
      <w:r w:rsidR="006D6868">
        <w:rPr>
          <w:rFonts w:eastAsia="Times New Roman"/>
          <w:color w:val="000000"/>
        </w:rPr>
        <w:t>observed</w:t>
      </w:r>
      <w:r w:rsidR="002505DE" w:rsidRPr="002505DE">
        <w:rPr>
          <w:rFonts w:eastAsia="Times New Roman"/>
          <w:color w:val="000000"/>
        </w:rPr>
        <w:t xml:space="preserve"> (</w:t>
      </w:r>
      <w:r w:rsidR="00692600">
        <w:rPr>
          <w:rFonts w:eastAsia="Times New Roman"/>
          <w:color w:val="000000"/>
        </w:rPr>
        <w:t xml:space="preserve">Bishop et al. 2009, </w:t>
      </w:r>
      <w:r w:rsidR="002505DE" w:rsidRPr="002505DE">
        <w:rPr>
          <w:rFonts w:eastAsia="Times New Roman"/>
          <w:color w:val="000000"/>
        </w:rPr>
        <w:t>Bergman et al. 2014</w:t>
      </w:r>
      <w:r w:rsidR="004E65CE">
        <w:rPr>
          <w:rFonts w:eastAsia="Times New Roman"/>
          <w:color w:val="000000"/>
        </w:rPr>
        <w:t>,</w:t>
      </w:r>
      <w:r w:rsidR="00692600">
        <w:rPr>
          <w:rFonts w:eastAsia="Times New Roman"/>
          <w:color w:val="000000"/>
        </w:rPr>
        <w:t xml:space="preserve"> Bergman et al. 2015</w:t>
      </w:r>
      <w:r w:rsidR="002505DE" w:rsidRPr="002505DE">
        <w:rPr>
          <w:rFonts w:eastAsia="Times New Roman"/>
          <w:color w:val="000000"/>
        </w:rPr>
        <w:t xml:space="preserve">). </w:t>
      </w:r>
    </w:p>
    <w:p w14:paraId="592407AF" w14:textId="3A6100A2" w:rsidR="00D40027" w:rsidRPr="002505DE" w:rsidRDefault="00D40027" w:rsidP="00167887">
      <w:pPr>
        <w:spacing w:after="160" w:line="480" w:lineRule="auto"/>
        <w:ind w:right="-540"/>
        <w:rPr>
          <w:rFonts w:eastAsia="Times New Roman"/>
        </w:rPr>
      </w:pPr>
      <w:r w:rsidRPr="002505DE">
        <w:rPr>
          <w:color w:val="000000"/>
        </w:rPr>
        <w:lastRenderedPageBreak/>
        <w:t>Research on how human recreation affects mule deer is rather limited</w:t>
      </w:r>
      <w:r w:rsidR="000E7FB9">
        <w:rPr>
          <w:color w:val="000000"/>
        </w:rPr>
        <w:t xml:space="preserve"> and </w:t>
      </w:r>
      <w:r w:rsidR="00E8731F">
        <w:rPr>
          <w:color w:val="000000"/>
        </w:rPr>
        <w:t xml:space="preserve">its </w:t>
      </w:r>
      <w:r w:rsidR="000E7FB9">
        <w:rPr>
          <w:color w:val="000000"/>
        </w:rPr>
        <w:t>interaction with habitat management has not pre</w:t>
      </w:r>
      <w:r w:rsidR="00E8731F">
        <w:rPr>
          <w:color w:val="000000"/>
        </w:rPr>
        <w:t>v</w:t>
      </w:r>
      <w:r w:rsidR="000E7FB9">
        <w:rPr>
          <w:color w:val="000000"/>
        </w:rPr>
        <w:t>iously been considered.</w:t>
      </w:r>
      <w:r>
        <w:rPr>
          <w:color w:val="000000"/>
        </w:rPr>
        <w:t xml:space="preserve"> </w:t>
      </w:r>
      <w:r w:rsidRPr="002505DE">
        <w:rPr>
          <w:color w:val="000000"/>
        </w:rPr>
        <w:t xml:space="preserve">Multispecies camera studies have detected temporal responses of mule deer to recreation, documenting decreases in daytime activity during times of increased human presence but not observing shifts in space use away from cameras with the highest human activity (George and Crooks 2006, Reilly et al. 2017). </w:t>
      </w:r>
      <w:r w:rsidR="00745223">
        <w:rPr>
          <w:color w:val="000000"/>
        </w:rPr>
        <w:t>H</w:t>
      </w:r>
      <w:r w:rsidRPr="002505DE">
        <w:rPr>
          <w:color w:val="000000"/>
        </w:rPr>
        <w:t xml:space="preserve">uman presence </w:t>
      </w:r>
      <w:r w:rsidR="00745223">
        <w:rPr>
          <w:color w:val="000000"/>
        </w:rPr>
        <w:t>is also an</w:t>
      </w:r>
      <w:r w:rsidRPr="002505DE">
        <w:rPr>
          <w:color w:val="000000"/>
        </w:rPr>
        <w:t xml:space="preserve"> important factor in </w:t>
      </w:r>
      <w:r w:rsidR="00745223">
        <w:rPr>
          <w:color w:val="000000"/>
        </w:rPr>
        <w:t>delaying</w:t>
      </w:r>
      <w:r w:rsidRPr="002505DE">
        <w:rPr>
          <w:color w:val="000000"/>
        </w:rPr>
        <w:t xml:space="preserve"> </w:t>
      </w:r>
      <w:r w:rsidR="00745223">
        <w:rPr>
          <w:color w:val="000000"/>
        </w:rPr>
        <w:t>return times to camera sites, and was found to be more influential</w:t>
      </w:r>
      <w:r w:rsidRPr="002505DE">
        <w:rPr>
          <w:color w:val="000000"/>
        </w:rPr>
        <w:t xml:space="preserve"> than the presence of predators or competitors (Visscher et al. 2023). Previous telemetry research determined deer increased movement rates slightly during periods of biking, hiking, and horseback riding in comparison to a control but did not observe a change in flight responses between treatment and control, suggesting deer might be responding to recreation with fine-scale changes in habitat use (Wisdom et al. 2004).</w:t>
      </w:r>
      <w:r w:rsidR="000E7FB9">
        <w:rPr>
          <w:color w:val="000000"/>
        </w:rPr>
        <w:t xml:space="preserve"> </w:t>
      </w:r>
      <w:r w:rsidR="00745223" w:rsidRPr="0066145A">
        <w:rPr>
          <w:color w:val="000000"/>
        </w:rPr>
        <w:t>While previous research has documented behavioral responses of mule deer to recreational activity, it remains unclear whether these subtle behavioral shifts translate into population-level effects. Understanding this connection is critical for informing effective management strategies for mule deer and potentially other species exhibiting similarly nuanced responses to human disturbance</w:t>
      </w:r>
      <w:r w:rsidR="00745223">
        <w:rPr>
          <w:color w:val="000000"/>
        </w:rPr>
        <w:t>.</w:t>
      </w:r>
    </w:p>
    <w:p w14:paraId="56D03FFA" w14:textId="455C14E6" w:rsidR="00F2327F" w:rsidRPr="002505DE" w:rsidRDefault="00745223" w:rsidP="00167887">
      <w:pPr>
        <w:spacing w:after="160" w:line="480" w:lineRule="auto"/>
        <w:ind w:right="-540"/>
        <w:rPr>
          <w:rFonts w:eastAsia="Times New Roman"/>
        </w:rPr>
      </w:pPr>
      <w:r>
        <w:rPr>
          <w:rFonts w:eastAsia="Times New Roman"/>
          <w:color w:val="000000"/>
        </w:rPr>
        <w:t>In this study</w:t>
      </w:r>
      <w:r w:rsidR="002505DE" w:rsidRPr="002505DE">
        <w:rPr>
          <w:rFonts w:eastAsia="Times New Roman"/>
          <w:color w:val="000000"/>
        </w:rPr>
        <w:t xml:space="preserve"> we examine mule deer responses to recreation </w:t>
      </w:r>
      <w:r w:rsidR="00FF1C15">
        <w:rPr>
          <w:rFonts w:eastAsia="Times New Roman"/>
          <w:color w:val="000000"/>
        </w:rPr>
        <w:t>on</w:t>
      </w:r>
      <w:r w:rsidR="003D1F45">
        <w:rPr>
          <w:rFonts w:eastAsia="Times New Roman"/>
          <w:color w:val="000000"/>
        </w:rPr>
        <w:t xml:space="preserve"> managed</w:t>
      </w:r>
      <w:r w:rsidR="00FF1C15">
        <w:rPr>
          <w:rFonts w:eastAsia="Times New Roman"/>
          <w:color w:val="000000"/>
        </w:rPr>
        <w:t xml:space="preserve"> winter range </w:t>
      </w:r>
      <w:r w:rsidR="002505DE" w:rsidRPr="002505DE">
        <w:rPr>
          <w:rFonts w:eastAsia="Times New Roman"/>
          <w:color w:val="000000"/>
        </w:rPr>
        <w:t>in Salida, Colorado</w:t>
      </w:r>
      <w:r w:rsidR="002D4154" w:rsidRPr="002D4154">
        <w:rPr>
          <w:color w:val="000000"/>
        </w:rPr>
        <w:t xml:space="preserve">. </w:t>
      </w:r>
      <w:r w:rsidR="00F2327F">
        <w:rPr>
          <w:color w:val="000000"/>
        </w:rPr>
        <w:t>The goal of this study was to investigate behavioral</w:t>
      </w:r>
      <w:r w:rsidR="009F62C1">
        <w:rPr>
          <w:color w:val="000000"/>
        </w:rPr>
        <w:t xml:space="preserve"> </w:t>
      </w:r>
      <w:r w:rsidR="00F2327F">
        <w:rPr>
          <w:color w:val="000000"/>
        </w:rPr>
        <w:t>changes of mule deer to human recreation</w:t>
      </w:r>
      <w:r w:rsidR="009F62C1">
        <w:rPr>
          <w:color w:val="000000"/>
        </w:rPr>
        <w:t xml:space="preserve"> and the link to possible population level change in deer density</w:t>
      </w:r>
      <w:r w:rsidR="008B2F47">
        <w:rPr>
          <w:color w:val="000000"/>
        </w:rPr>
        <w:t>.</w:t>
      </w:r>
      <w:r w:rsidR="009F62C1">
        <w:rPr>
          <w:color w:val="000000"/>
        </w:rPr>
        <w:t xml:space="preserve"> Our objective </w:t>
      </w:r>
      <w:r w:rsidR="00F4608E">
        <w:rPr>
          <w:color w:val="000000"/>
        </w:rPr>
        <w:t xml:space="preserve">was </w:t>
      </w:r>
      <w:r w:rsidR="009F62C1">
        <w:rPr>
          <w:color w:val="000000"/>
        </w:rPr>
        <w:t xml:space="preserve">to </w:t>
      </w:r>
      <w:r w:rsidR="00F4608E">
        <w:rPr>
          <w:color w:val="000000"/>
        </w:rPr>
        <w:t xml:space="preserve">1) </w:t>
      </w:r>
      <w:r w:rsidR="009F62C1">
        <w:rPr>
          <w:color w:val="000000"/>
        </w:rPr>
        <w:t xml:space="preserve">identify if mule deer are </w:t>
      </w:r>
      <w:r w:rsidR="00060803">
        <w:rPr>
          <w:color w:val="000000"/>
        </w:rPr>
        <w:t>changing their temporal or spatial use of habitat</w:t>
      </w:r>
      <w:r w:rsidR="009F62C1">
        <w:rPr>
          <w:color w:val="000000"/>
        </w:rPr>
        <w:t xml:space="preserve"> in response to human </w:t>
      </w:r>
      <w:r w:rsidR="009F62C1">
        <w:rPr>
          <w:color w:val="000000"/>
        </w:rPr>
        <w:lastRenderedPageBreak/>
        <w:t>presence on trails</w:t>
      </w:r>
      <w:r w:rsidR="00F4608E">
        <w:rPr>
          <w:color w:val="000000"/>
        </w:rPr>
        <w:t>, 2)</w:t>
      </w:r>
      <w:r w:rsidR="000E7FB9">
        <w:rPr>
          <w:color w:val="000000"/>
        </w:rPr>
        <w:t xml:space="preserve"> assess how these changes relate to habitat management actions, 3)</w:t>
      </w:r>
      <w:r w:rsidR="00F4608E">
        <w:rPr>
          <w:color w:val="000000"/>
        </w:rPr>
        <w:t xml:space="preserve"> obtain an index of deer density across our study area as a product of environmental factors, and </w:t>
      </w:r>
      <w:r w:rsidR="000E7FB9">
        <w:rPr>
          <w:color w:val="000000"/>
        </w:rPr>
        <w:t>4</w:t>
      </w:r>
      <w:r w:rsidR="00F4608E">
        <w:rPr>
          <w:color w:val="000000"/>
        </w:rPr>
        <w:t>) explore whether behavioral alterations at the individual level can amplify to changes in deer density at the population level.</w:t>
      </w:r>
    </w:p>
    <w:p w14:paraId="5D8833BA" w14:textId="0E1C5AE5" w:rsidR="008D2F18" w:rsidRDefault="00AF4F8D" w:rsidP="00B52B00">
      <w:pPr>
        <w:spacing w:after="160" w:line="480" w:lineRule="auto"/>
        <w:ind w:right="-540"/>
        <w:rPr>
          <w:rFonts w:eastAsia="Times New Roman"/>
          <w:b/>
          <w:bCs/>
          <w:color w:val="000000"/>
        </w:rPr>
      </w:pPr>
      <w:r>
        <w:rPr>
          <w:rFonts w:eastAsia="Times New Roman"/>
          <w:b/>
          <w:bCs/>
          <w:color w:val="000000"/>
        </w:rPr>
        <w:t>STUDY AREA</w:t>
      </w:r>
    </w:p>
    <w:p w14:paraId="57EE56C6" w14:textId="2B642D85" w:rsidR="002505DE" w:rsidRDefault="00D92FB3" w:rsidP="00167887">
      <w:pPr>
        <w:spacing w:after="160" w:line="480" w:lineRule="auto"/>
        <w:ind w:right="-540"/>
        <w:rPr>
          <w:rFonts w:eastAsia="Times New Roman"/>
          <w:color w:val="000000"/>
        </w:rPr>
      </w:pPr>
      <w:r>
        <w:rPr>
          <w:rFonts w:eastAsia="Times New Roman"/>
          <w:color w:val="000000"/>
        </w:rPr>
        <w:t>Our</w:t>
      </w:r>
      <w:r w:rsidR="00BA3DFA">
        <w:rPr>
          <w:rFonts w:eastAsia="Times New Roman"/>
          <w:color w:val="000000"/>
        </w:rPr>
        <w:t xml:space="preserve"> study area</w:t>
      </w:r>
      <w:r>
        <w:rPr>
          <w:rFonts w:eastAsia="Times New Roman"/>
          <w:color w:val="000000"/>
        </w:rPr>
        <w:t xml:space="preserve"> </w:t>
      </w:r>
      <w:r w:rsidR="00295471">
        <w:rPr>
          <w:rFonts w:eastAsia="Times New Roman"/>
          <w:color w:val="000000"/>
        </w:rPr>
        <w:t xml:space="preserve">is located on Bureau of Land Management south of </w:t>
      </w:r>
      <w:r w:rsidR="00754A4E">
        <w:rPr>
          <w:rFonts w:eastAsia="Times New Roman"/>
          <w:color w:val="000000"/>
        </w:rPr>
        <w:t>Salida, Colorado</w:t>
      </w:r>
      <w:r>
        <w:rPr>
          <w:rFonts w:eastAsia="Times New Roman"/>
          <w:color w:val="000000"/>
        </w:rPr>
        <w:t>, USA</w:t>
      </w:r>
      <w:r w:rsidR="00754A4E">
        <w:rPr>
          <w:rFonts w:eastAsia="Times New Roman"/>
          <w:color w:val="000000"/>
        </w:rPr>
        <w:t xml:space="preserve"> </w:t>
      </w:r>
      <w:r>
        <w:rPr>
          <w:rFonts w:eastAsia="Times New Roman"/>
          <w:color w:val="000000"/>
        </w:rPr>
        <w:t>(</w:t>
      </w:r>
      <w:r w:rsidR="00754A4E">
        <w:rPr>
          <w:rFonts w:eastAsia="Times New Roman"/>
          <w:color w:val="000000"/>
        </w:rPr>
        <w:t>approximately 38° 30´ 8</w:t>
      </w:r>
      <w:r w:rsidR="0021474C">
        <w:rPr>
          <w:rFonts w:eastAsia="Times New Roman"/>
          <w:color w:val="000000"/>
        </w:rPr>
        <w:t>"</w:t>
      </w:r>
      <w:r w:rsidR="00754A4E">
        <w:rPr>
          <w:rFonts w:eastAsia="Times New Roman"/>
          <w:color w:val="000000"/>
        </w:rPr>
        <w:t xml:space="preserve"> N and 106° 0´ 41</w:t>
      </w:r>
      <w:r w:rsidR="0021474C">
        <w:rPr>
          <w:rFonts w:eastAsia="Times New Roman"/>
          <w:color w:val="000000"/>
        </w:rPr>
        <w:t>"</w:t>
      </w:r>
      <w:r w:rsidR="00754A4E">
        <w:rPr>
          <w:rFonts w:eastAsia="Times New Roman"/>
          <w:color w:val="000000"/>
        </w:rPr>
        <w:t xml:space="preserve"> W</w:t>
      </w:r>
      <w:r>
        <w:rPr>
          <w:rFonts w:eastAsia="Times New Roman"/>
          <w:color w:val="000000"/>
        </w:rPr>
        <w:t>)</w:t>
      </w:r>
      <w:r w:rsidR="00295471">
        <w:rPr>
          <w:rFonts w:eastAsia="Times New Roman"/>
          <w:color w:val="000000"/>
        </w:rPr>
        <w:t xml:space="preserve"> and is centered on the Methodist Mountain trail network</w:t>
      </w:r>
      <w:r w:rsidR="00047A42">
        <w:rPr>
          <w:rFonts w:eastAsia="Times New Roman"/>
          <w:color w:val="000000"/>
        </w:rPr>
        <w:t>.</w:t>
      </w:r>
      <w:r w:rsidR="001675D8">
        <w:rPr>
          <w:rFonts w:eastAsia="Times New Roman"/>
          <w:color w:val="000000"/>
        </w:rPr>
        <w:t xml:space="preserve"> </w:t>
      </w:r>
      <w:r w:rsidR="001675D8" w:rsidRPr="002505DE">
        <w:rPr>
          <w:rFonts w:eastAsia="Times New Roman"/>
          <w:color w:val="000000"/>
        </w:rPr>
        <w:t>Salida sits in the Arkansas River Valley and is an outdoor recreation hub for a variety of outdoor activities including mountain biking</w:t>
      </w:r>
      <w:r w:rsidR="00295471">
        <w:rPr>
          <w:rFonts w:eastAsia="Times New Roman"/>
          <w:color w:val="000000"/>
        </w:rPr>
        <w:t xml:space="preserve"> and</w:t>
      </w:r>
      <w:r w:rsidR="001675D8" w:rsidRPr="002505DE">
        <w:rPr>
          <w:rFonts w:eastAsia="Times New Roman"/>
          <w:color w:val="000000"/>
        </w:rPr>
        <w:t xml:space="preserve"> hiking, </w:t>
      </w:r>
      <w:r w:rsidR="00295471">
        <w:rPr>
          <w:rFonts w:eastAsia="Times New Roman"/>
          <w:color w:val="000000"/>
        </w:rPr>
        <w:t>and serves as winter range for migratory and resident mule deer populations</w:t>
      </w:r>
      <w:r w:rsidR="001675D8" w:rsidRPr="002505DE">
        <w:rPr>
          <w:rFonts w:eastAsia="Times New Roman"/>
          <w:color w:val="000000"/>
        </w:rPr>
        <w:t>.</w:t>
      </w:r>
      <w:r w:rsidR="00BA3DFA">
        <w:rPr>
          <w:rFonts w:eastAsia="Times New Roman"/>
          <w:color w:val="000000"/>
        </w:rPr>
        <w:t xml:space="preserve"> Elevation range</w:t>
      </w:r>
      <w:r w:rsidR="00295471">
        <w:rPr>
          <w:rFonts w:eastAsia="Times New Roman"/>
          <w:color w:val="000000"/>
        </w:rPr>
        <w:t>s</w:t>
      </w:r>
      <w:r w:rsidR="00BA3DFA">
        <w:rPr>
          <w:rFonts w:eastAsia="Times New Roman"/>
          <w:color w:val="000000"/>
        </w:rPr>
        <w:t xml:space="preserve"> from 2180m – 2465m. </w:t>
      </w:r>
      <w:r w:rsidR="0021474C">
        <w:rPr>
          <w:rFonts w:eastAsia="Times New Roman"/>
          <w:color w:val="000000"/>
        </w:rPr>
        <w:t>Mean annual precipitation is 282mm, mean annual minimum temperature is -1.26° C and mean annual maximum temperature is 15.98° C</w:t>
      </w:r>
      <w:r w:rsidR="00AA5DA1">
        <w:rPr>
          <w:rFonts w:eastAsia="Times New Roman"/>
          <w:color w:val="000000"/>
        </w:rPr>
        <w:t xml:space="preserve"> (</w:t>
      </w:r>
      <w:r w:rsidR="00AA5DA1" w:rsidRPr="00AA5DA1">
        <w:rPr>
          <w:rFonts w:eastAsia="Times New Roman"/>
          <w:color w:val="000000"/>
        </w:rPr>
        <w:t>Oregon State University PRISM Climate Group 2012</w:t>
      </w:r>
      <w:r w:rsidR="00AA5DA1">
        <w:rPr>
          <w:rFonts w:eastAsia="Times New Roman"/>
          <w:color w:val="000000"/>
        </w:rPr>
        <w:t>)</w:t>
      </w:r>
      <w:r w:rsidR="0021474C">
        <w:rPr>
          <w:rFonts w:eastAsia="Times New Roman"/>
          <w:color w:val="000000"/>
        </w:rPr>
        <w:t xml:space="preserve">. </w:t>
      </w:r>
      <w:r w:rsidR="00BA3DFA">
        <w:rPr>
          <w:rFonts w:eastAsia="Times New Roman"/>
          <w:color w:val="000000"/>
        </w:rPr>
        <w:t>Land cover type varie</w:t>
      </w:r>
      <w:r w:rsidR="00295471">
        <w:rPr>
          <w:rFonts w:eastAsia="Times New Roman"/>
          <w:color w:val="000000"/>
        </w:rPr>
        <w:t>s</w:t>
      </w:r>
      <w:r w:rsidR="00BA3DFA">
        <w:rPr>
          <w:rFonts w:eastAsia="Times New Roman"/>
          <w:color w:val="000000"/>
        </w:rPr>
        <w:t xml:space="preserve"> from developed land on the edge of town to agricultural lands, grasslands, </w:t>
      </w:r>
      <w:r w:rsidR="008A5359">
        <w:rPr>
          <w:rFonts w:eastAsia="Times New Roman"/>
          <w:color w:val="000000"/>
        </w:rPr>
        <w:t xml:space="preserve">and </w:t>
      </w:r>
      <w:r w:rsidR="00BA3DFA">
        <w:rPr>
          <w:rFonts w:eastAsia="Times New Roman"/>
          <w:color w:val="000000"/>
        </w:rPr>
        <w:t>pinyon-juniper forest</w:t>
      </w:r>
      <w:r w:rsidR="0021474C">
        <w:rPr>
          <w:rFonts w:eastAsia="Times New Roman"/>
          <w:color w:val="000000"/>
        </w:rPr>
        <w:t xml:space="preserve"> </w:t>
      </w:r>
      <w:r w:rsidR="008A5359">
        <w:rPr>
          <w:rFonts w:eastAsia="Times New Roman"/>
          <w:color w:val="000000"/>
        </w:rPr>
        <w:t>in</w:t>
      </w:r>
      <w:r w:rsidR="0021474C">
        <w:rPr>
          <w:rFonts w:eastAsia="Times New Roman"/>
          <w:color w:val="000000"/>
        </w:rPr>
        <w:t xml:space="preserve"> the foothills</w:t>
      </w:r>
      <w:r w:rsidR="00BA3DFA">
        <w:rPr>
          <w:rFonts w:eastAsia="Times New Roman"/>
          <w:color w:val="000000"/>
        </w:rPr>
        <w:t xml:space="preserve">. </w:t>
      </w:r>
      <w:r w:rsidR="00BA3DFA" w:rsidRPr="002505DE">
        <w:rPr>
          <w:rFonts w:eastAsia="Times New Roman"/>
          <w:color w:val="000000"/>
        </w:rPr>
        <w:t>The Methodist Mountain trail network is</w:t>
      </w:r>
      <w:r w:rsidR="00295471">
        <w:rPr>
          <w:rFonts w:eastAsia="Times New Roman"/>
          <w:color w:val="000000"/>
        </w:rPr>
        <w:t xml:space="preserve"> comprised of several trails </w:t>
      </w:r>
      <w:r w:rsidR="006145AA">
        <w:rPr>
          <w:rFonts w:eastAsia="Times New Roman"/>
          <w:color w:val="000000"/>
        </w:rPr>
        <w:t>tailored to mountain biking and extending from the valley floor into higher elevation habitat managed by the US Forest Service</w:t>
      </w:r>
      <w:r w:rsidR="00BA3DFA" w:rsidRPr="002505DE">
        <w:rPr>
          <w:rFonts w:eastAsia="Times New Roman"/>
          <w:color w:val="000000"/>
        </w:rPr>
        <w:t>. Methodist Mountain is the northern terminus of the Sangre de Cristo range</w:t>
      </w:r>
      <w:r w:rsidR="008A5359">
        <w:rPr>
          <w:rFonts w:eastAsia="Times New Roman"/>
          <w:color w:val="000000"/>
        </w:rPr>
        <w:t xml:space="preserve"> which</w:t>
      </w:r>
      <w:r w:rsidR="00BA3DFA" w:rsidRPr="002505DE">
        <w:rPr>
          <w:rFonts w:eastAsia="Times New Roman"/>
          <w:color w:val="000000"/>
        </w:rPr>
        <w:t xml:space="preserve"> is characterized by pinyon dominant pinyon-juniper forest with cottonwood (</w:t>
      </w:r>
      <w:r w:rsidR="00BA3DFA" w:rsidRPr="002505DE">
        <w:rPr>
          <w:rFonts w:eastAsia="Times New Roman"/>
          <w:i/>
          <w:iCs/>
          <w:color w:val="000000"/>
        </w:rPr>
        <w:t xml:space="preserve">Populus </w:t>
      </w:r>
      <w:proofErr w:type="spellStart"/>
      <w:r w:rsidR="00BA3DFA" w:rsidRPr="002505DE">
        <w:rPr>
          <w:rFonts w:eastAsia="Times New Roman"/>
          <w:i/>
          <w:iCs/>
          <w:color w:val="000000"/>
        </w:rPr>
        <w:t>deltoides</w:t>
      </w:r>
      <w:proofErr w:type="spellEnd"/>
      <w:r w:rsidR="00BA3DFA" w:rsidRPr="002505DE">
        <w:rPr>
          <w:rFonts w:eastAsia="Times New Roman"/>
          <w:color w:val="000000"/>
        </w:rPr>
        <w:t xml:space="preserve">) growth along major washes and interspersed patches of </w:t>
      </w:r>
      <w:proofErr w:type="spellStart"/>
      <w:r w:rsidR="00BA3DFA" w:rsidRPr="002505DE">
        <w:rPr>
          <w:rFonts w:eastAsia="Times New Roman"/>
          <w:color w:val="000000"/>
        </w:rPr>
        <w:t>gambel</w:t>
      </w:r>
      <w:proofErr w:type="spellEnd"/>
      <w:r w:rsidR="00BA3DFA" w:rsidRPr="002505DE">
        <w:rPr>
          <w:rFonts w:eastAsia="Times New Roman"/>
          <w:color w:val="000000"/>
        </w:rPr>
        <w:t xml:space="preserve"> oak (</w:t>
      </w:r>
      <w:r w:rsidR="00BA3DFA" w:rsidRPr="002505DE">
        <w:rPr>
          <w:rFonts w:eastAsia="Times New Roman"/>
          <w:i/>
          <w:iCs/>
          <w:color w:val="000000"/>
        </w:rPr>
        <w:t xml:space="preserve">Quercus </w:t>
      </w:r>
      <w:proofErr w:type="spellStart"/>
      <w:r w:rsidR="00BA3DFA" w:rsidRPr="002505DE">
        <w:rPr>
          <w:rFonts w:eastAsia="Times New Roman"/>
          <w:i/>
          <w:iCs/>
          <w:color w:val="000000"/>
        </w:rPr>
        <w:t>gambelii</w:t>
      </w:r>
      <w:proofErr w:type="spellEnd"/>
      <w:r w:rsidR="00BA3DFA" w:rsidRPr="002505DE">
        <w:rPr>
          <w:rFonts w:eastAsia="Times New Roman"/>
          <w:color w:val="000000"/>
        </w:rPr>
        <w:t xml:space="preserve">). </w:t>
      </w:r>
      <w:r w:rsidR="00BA3DFA">
        <w:rPr>
          <w:rFonts w:eastAsia="Times New Roman"/>
          <w:color w:val="000000"/>
        </w:rPr>
        <w:t xml:space="preserve"> </w:t>
      </w:r>
      <w:r w:rsidR="00FF7CE3" w:rsidRPr="0066145A">
        <w:rPr>
          <w:rFonts w:eastAsia="Times New Roman"/>
          <w:color w:val="000000"/>
        </w:rPr>
        <w:t xml:space="preserve">Habitat management within the study area has been implemented with </w:t>
      </w:r>
      <w:r w:rsidR="00FF7CE3" w:rsidRPr="0066145A">
        <w:rPr>
          <w:rFonts w:eastAsia="Times New Roman"/>
          <w:color w:val="000000"/>
        </w:rPr>
        <w:lastRenderedPageBreak/>
        <w:t>multiple objectives in mind, including fuel reduction, enhancement of wildlife habitat, and watershed restoration.</w:t>
      </w:r>
      <w:r w:rsidR="00FF7CE3" w:rsidRPr="0066145A" w:rsidDel="0066145A">
        <w:rPr>
          <w:rFonts w:eastAsia="Times New Roman"/>
          <w:color w:val="000000"/>
        </w:rPr>
        <w:t xml:space="preserve"> </w:t>
      </w:r>
      <w:r w:rsidR="00FF7CE3" w:rsidRPr="002505DE">
        <w:rPr>
          <w:rFonts w:eastAsia="Times New Roman"/>
          <w:color w:val="000000"/>
        </w:rPr>
        <w:t>(Miller et al. 2019).</w:t>
      </w:r>
      <w:r w:rsidR="00FF7CE3">
        <w:rPr>
          <w:rFonts w:eastAsia="Times New Roman"/>
          <w:color w:val="000000"/>
        </w:rPr>
        <w:t xml:space="preserve"> </w:t>
      </w:r>
      <w:r w:rsidR="002505DE" w:rsidRPr="002505DE">
        <w:rPr>
          <w:rFonts w:eastAsia="Times New Roman"/>
          <w:color w:val="000000"/>
        </w:rPr>
        <w:t xml:space="preserve">This involves thinning of pinyon juniper forest on flat ground accessible to machinery. </w:t>
      </w:r>
      <w:r w:rsidR="006145AA">
        <w:rPr>
          <w:rFonts w:eastAsia="Times New Roman"/>
          <w:color w:val="000000"/>
        </w:rPr>
        <w:t>Importantly, t</w:t>
      </w:r>
      <w:r w:rsidR="002505DE" w:rsidRPr="002505DE">
        <w:rPr>
          <w:rFonts w:eastAsia="Times New Roman"/>
          <w:color w:val="000000"/>
        </w:rPr>
        <w:t>his thinned habitat appears on land cover classification layers as “shrub” habitat as opposed to surrounding “forest” habitat</w:t>
      </w:r>
      <w:r w:rsidR="006145AA">
        <w:rPr>
          <w:rFonts w:eastAsia="Times New Roman"/>
          <w:color w:val="000000"/>
        </w:rPr>
        <w:t xml:space="preserve"> (Figure 1)</w:t>
      </w:r>
      <w:r w:rsidR="002505DE" w:rsidRPr="002505DE">
        <w:rPr>
          <w:rFonts w:eastAsia="Times New Roman"/>
          <w:color w:val="000000"/>
        </w:rPr>
        <w:t xml:space="preserve">. </w:t>
      </w:r>
      <w:r w:rsidR="006145AA">
        <w:rPr>
          <w:rFonts w:eastAsia="Times New Roman"/>
          <w:color w:val="000000"/>
        </w:rPr>
        <w:t>The</w:t>
      </w:r>
      <w:r w:rsidR="002505DE" w:rsidRPr="002505DE">
        <w:rPr>
          <w:rFonts w:eastAsia="Times New Roman"/>
          <w:color w:val="000000"/>
        </w:rPr>
        <w:t xml:space="preserve"> managed habitat promotes the growth of shrub species such as golden currant (</w:t>
      </w:r>
      <w:r w:rsidR="002505DE" w:rsidRPr="002505DE">
        <w:rPr>
          <w:rFonts w:eastAsia="Times New Roman"/>
          <w:i/>
          <w:iCs/>
          <w:color w:val="000000"/>
        </w:rPr>
        <w:t xml:space="preserve">Ribes </w:t>
      </w:r>
      <w:proofErr w:type="spellStart"/>
      <w:r w:rsidR="002505DE" w:rsidRPr="002505DE">
        <w:rPr>
          <w:rFonts w:eastAsia="Times New Roman"/>
          <w:i/>
          <w:iCs/>
          <w:color w:val="000000"/>
        </w:rPr>
        <w:t>aureum</w:t>
      </w:r>
      <w:proofErr w:type="spellEnd"/>
      <w:r w:rsidR="002505DE" w:rsidRPr="002505DE">
        <w:rPr>
          <w:rFonts w:eastAsia="Times New Roman"/>
          <w:color w:val="000000"/>
        </w:rPr>
        <w:t>), mountain mahogany (</w:t>
      </w:r>
      <w:proofErr w:type="spellStart"/>
      <w:r w:rsidR="002505DE" w:rsidRPr="002505DE">
        <w:rPr>
          <w:rFonts w:eastAsia="Times New Roman"/>
          <w:i/>
          <w:iCs/>
          <w:color w:val="000000"/>
        </w:rPr>
        <w:t>Cercocarpus</w:t>
      </w:r>
      <w:proofErr w:type="spellEnd"/>
      <w:r w:rsidR="002505DE" w:rsidRPr="002505DE">
        <w:rPr>
          <w:rFonts w:eastAsia="Times New Roman"/>
          <w:i/>
          <w:iCs/>
          <w:color w:val="000000"/>
        </w:rPr>
        <w:t xml:space="preserve"> </w:t>
      </w:r>
      <w:proofErr w:type="spellStart"/>
      <w:r w:rsidR="002505DE" w:rsidRPr="002505DE">
        <w:rPr>
          <w:rFonts w:eastAsia="Times New Roman"/>
          <w:i/>
          <w:iCs/>
          <w:color w:val="000000"/>
        </w:rPr>
        <w:t>ledifolius</w:t>
      </w:r>
      <w:proofErr w:type="spellEnd"/>
      <w:r w:rsidR="002505DE" w:rsidRPr="002505DE">
        <w:rPr>
          <w:rFonts w:eastAsia="Times New Roman"/>
          <w:color w:val="000000"/>
        </w:rPr>
        <w:t>), and rabbitbrush (</w:t>
      </w:r>
      <w:proofErr w:type="spellStart"/>
      <w:r w:rsidR="002505DE" w:rsidRPr="002505DE">
        <w:rPr>
          <w:rFonts w:eastAsia="Times New Roman"/>
          <w:i/>
          <w:iCs/>
          <w:color w:val="000000"/>
        </w:rPr>
        <w:t>Ericameria</w:t>
      </w:r>
      <w:proofErr w:type="spellEnd"/>
      <w:r w:rsidR="002505DE" w:rsidRPr="002505DE">
        <w:rPr>
          <w:rFonts w:eastAsia="Times New Roman"/>
          <w:i/>
          <w:iCs/>
          <w:color w:val="000000"/>
        </w:rPr>
        <w:t xml:space="preserve"> spp.</w:t>
      </w:r>
      <w:r w:rsidR="002505DE" w:rsidRPr="002505DE">
        <w:rPr>
          <w:rFonts w:eastAsia="Times New Roman"/>
          <w:color w:val="000000"/>
        </w:rPr>
        <w:t>). Our study area serves as a winter range for a migratory population of mule deer who migrate</w:t>
      </w:r>
      <w:r w:rsidR="006145AA">
        <w:rPr>
          <w:rFonts w:eastAsia="Times New Roman"/>
          <w:color w:val="000000"/>
        </w:rPr>
        <w:t xml:space="preserve"> across </w:t>
      </w:r>
      <w:r w:rsidR="002505DE" w:rsidRPr="002505DE">
        <w:rPr>
          <w:rFonts w:eastAsia="Times New Roman"/>
          <w:color w:val="000000"/>
        </w:rPr>
        <w:t xml:space="preserve">about </w:t>
      </w:r>
      <w:r w:rsidR="00B740C8">
        <w:rPr>
          <w:rFonts w:eastAsia="Times New Roman"/>
          <w:color w:val="000000"/>
        </w:rPr>
        <w:t>1</w:t>
      </w:r>
      <w:r w:rsidR="002505DE" w:rsidRPr="002505DE">
        <w:rPr>
          <w:rFonts w:eastAsia="Times New Roman"/>
          <w:color w:val="000000"/>
        </w:rPr>
        <w:t xml:space="preserve">1km southwest to summer range </w:t>
      </w:r>
      <w:r w:rsidR="006145AA">
        <w:rPr>
          <w:rFonts w:eastAsia="Times New Roman"/>
          <w:color w:val="000000"/>
        </w:rPr>
        <w:t>outside the Arkansas river valley</w:t>
      </w:r>
      <w:r w:rsidR="002505DE" w:rsidRPr="002505DE">
        <w:rPr>
          <w:rFonts w:eastAsia="Times New Roman"/>
          <w:color w:val="000000"/>
        </w:rPr>
        <w:t>.</w:t>
      </w:r>
    </w:p>
    <w:p w14:paraId="37D59C1B" w14:textId="0338DB2D" w:rsidR="00B740C8" w:rsidRPr="002505DE" w:rsidRDefault="00B740C8" w:rsidP="00167887">
      <w:pPr>
        <w:spacing w:after="160" w:line="480" w:lineRule="auto"/>
        <w:ind w:right="-540"/>
        <w:jc w:val="center"/>
        <w:rPr>
          <w:rFonts w:eastAsia="Times New Roman"/>
          <w:color w:val="000000"/>
        </w:rPr>
      </w:pPr>
    </w:p>
    <w:p w14:paraId="6D83BE99" w14:textId="1AAC592D" w:rsidR="002505DE" w:rsidRDefault="00AF4F8D" w:rsidP="00167887">
      <w:pPr>
        <w:spacing w:after="160" w:line="480" w:lineRule="auto"/>
        <w:ind w:right="-540"/>
        <w:rPr>
          <w:rFonts w:eastAsia="Times New Roman"/>
          <w:b/>
          <w:bCs/>
          <w:color w:val="000000"/>
        </w:rPr>
      </w:pPr>
      <w:r>
        <w:rPr>
          <w:rFonts w:eastAsia="Times New Roman"/>
          <w:b/>
          <w:bCs/>
          <w:color w:val="000000"/>
        </w:rPr>
        <w:t>METHODS</w:t>
      </w:r>
    </w:p>
    <w:p w14:paraId="26773474" w14:textId="2DB267EC" w:rsidR="00AF4F8D" w:rsidRPr="00AF4F8D" w:rsidRDefault="00AF4F8D" w:rsidP="00167887">
      <w:pPr>
        <w:spacing w:after="160" w:line="480" w:lineRule="auto"/>
        <w:ind w:right="-540"/>
        <w:rPr>
          <w:rFonts w:eastAsia="Times New Roman"/>
          <w:b/>
          <w:bCs/>
        </w:rPr>
      </w:pPr>
      <w:r>
        <w:rPr>
          <w:rFonts w:eastAsia="Times New Roman"/>
          <w:b/>
          <w:bCs/>
          <w:color w:val="000000"/>
        </w:rPr>
        <w:t>Field methods</w:t>
      </w:r>
    </w:p>
    <w:p w14:paraId="7ABCEC6E" w14:textId="1E736F48" w:rsidR="00B740C8" w:rsidRPr="00AF4F8D" w:rsidRDefault="0025356C" w:rsidP="00167887">
      <w:pPr>
        <w:spacing w:after="160" w:line="480" w:lineRule="auto"/>
        <w:ind w:right="-540"/>
        <w:rPr>
          <w:rFonts w:eastAsia="Times New Roman"/>
        </w:rPr>
      </w:pPr>
      <w:r>
        <w:rPr>
          <w:rFonts w:eastAsia="Times New Roman"/>
          <w:color w:val="000000"/>
        </w:rPr>
        <w:t xml:space="preserve">Ten total mule deer were captured. </w:t>
      </w:r>
      <w:r w:rsidR="00D62841">
        <w:rPr>
          <w:rFonts w:eastAsia="Times New Roman"/>
          <w:color w:val="000000"/>
        </w:rPr>
        <w:t>Six m</w:t>
      </w:r>
      <w:r w:rsidR="008A5359">
        <w:rPr>
          <w:rFonts w:eastAsia="Times New Roman"/>
          <w:color w:val="000000"/>
        </w:rPr>
        <w:t>ule d</w:t>
      </w:r>
      <w:r w:rsidR="002505DE" w:rsidRPr="002505DE">
        <w:rPr>
          <w:rFonts w:eastAsia="Times New Roman"/>
          <w:color w:val="000000"/>
        </w:rPr>
        <w:t xml:space="preserve">eer were captured using clover traps baited with corn and alfalfa, </w:t>
      </w:r>
      <w:r w:rsidR="00D62841">
        <w:rPr>
          <w:rFonts w:eastAsia="Times New Roman"/>
          <w:color w:val="000000"/>
        </w:rPr>
        <w:t>and four were</w:t>
      </w:r>
      <w:r w:rsidR="002505DE" w:rsidRPr="002505DE">
        <w:rPr>
          <w:rFonts w:eastAsia="Times New Roman"/>
          <w:color w:val="000000"/>
        </w:rPr>
        <w:t xml:space="preserve"> free dart</w:t>
      </w:r>
      <w:r w:rsidR="00D62841">
        <w:rPr>
          <w:rFonts w:eastAsia="Times New Roman"/>
          <w:color w:val="000000"/>
        </w:rPr>
        <w:t>ed</w:t>
      </w:r>
      <w:r w:rsidR="002505DE" w:rsidRPr="002505DE">
        <w:rPr>
          <w:rFonts w:eastAsia="Times New Roman"/>
          <w:color w:val="000000"/>
        </w:rPr>
        <w:t xml:space="preserve"> from a vehicle</w:t>
      </w:r>
      <w:r w:rsidR="00D62841">
        <w:rPr>
          <w:rFonts w:eastAsia="Times New Roman"/>
          <w:color w:val="000000"/>
        </w:rPr>
        <w:t xml:space="preserve"> and chemically immobilized</w:t>
      </w:r>
      <w:r w:rsidR="00E659F4">
        <w:rPr>
          <w:rFonts w:eastAsia="Times New Roman"/>
          <w:color w:val="000000"/>
        </w:rPr>
        <w:t xml:space="preserve"> </w:t>
      </w:r>
      <w:r w:rsidR="002432FD">
        <w:rPr>
          <w:rFonts w:eastAsia="Times New Roman"/>
          <w:color w:val="000000"/>
        </w:rPr>
        <w:t xml:space="preserve">(April </w:t>
      </w:r>
      <w:r w:rsidR="00E659F4">
        <w:rPr>
          <w:rFonts w:eastAsia="Times New Roman"/>
          <w:color w:val="000000"/>
        </w:rPr>
        <w:t xml:space="preserve">2021 </w:t>
      </w:r>
      <w:r w:rsidR="002432FD">
        <w:rPr>
          <w:rFonts w:eastAsia="Times New Roman"/>
          <w:color w:val="000000"/>
        </w:rPr>
        <w:t>and</w:t>
      </w:r>
      <w:r w:rsidR="00E659F4">
        <w:rPr>
          <w:rFonts w:eastAsia="Times New Roman"/>
          <w:color w:val="000000"/>
        </w:rPr>
        <w:t xml:space="preserve"> </w:t>
      </w:r>
      <w:r w:rsidR="002432FD">
        <w:rPr>
          <w:rFonts w:eastAsia="Times New Roman"/>
          <w:color w:val="000000"/>
        </w:rPr>
        <w:t xml:space="preserve">November 2021 – February </w:t>
      </w:r>
      <w:r w:rsidR="00E659F4">
        <w:rPr>
          <w:rFonts w:eastAsia="Times New Roman"/>
          <w:color w:val="000000"/>
        </w:rPr>
        <w:t>2022</w:t>
      </w:r>
      <w:r w:rsidR="002432FD">
        <w:rPr>
          <w:rFonts w:eastAsia="Times New Roman"/>
          <w:color w:val="000000"/>
        </w:rPr>
        <w:t>)</w:t>
      </w:r>
      <w:r w:rsidR="002505DE" w:rsidRPr="002505DE">
        <w:rPr>
          <w:rFonts w:eastAsia="Times New Roman"/>
          <w:color w:val="000000"/>
        </w:rPr>
        <w:t>.</w:t>
      </w:r>
      <w:r w:rsidR="002432FD">
        <w:rPr>
          <w:rFonts w:eastAsia="Times New Roman"/>
          <w:color w:val="000000"/>
        </w:rPr>
        <w:t xml:space="preserve"> Capturing, handling and radio-tagging procedures were approved by the Institutional Animal Care and Use Committee at Colorado State University-Pueblo (</w:t>
      </w:r>
      <w:r w:rsidR="002432FD" w:rsidRPr="002432FD">
        <w:rPr>
          <w:rFonts w:eastAsia="Times New Roman"/>
          <w:color w:val="000000"/>
        </w:rPr>
        <w:t>Protocol #: 000-000A-028</w:t>
      </w:r>
      <w:r w:rsidR="002432FD">
        <w:rPr>
          <w:rFonts w:eastAsia="Times New Roman"/>
          <w:color w:val="000000"/>
        </w:rPr>
        <w:t>).</w:t>
      </w:r>
      <w:r w:rsidR="002505DE" w:rsidRPr="002505DE">
        <w:rPr>
          <w:rFonts w:eastAsia="Times New Roman"/>
          <w:color w:val="000000"/>
        </w:rPr>
        <w:t xml:space="preserve"> Ten deer had a Cellular Tracking Technology (CTT) </w:t>
      </w:r>
      <w:r w:rsidR="00D62841">
        <w:rPr>
          <w:rFonts w:eastAsia="Times New Roman"/>
          <w:color w:val="000000"/>
        </w:rPr>
        <w:t>GPS-GSM Solar-powered CTT®-ES400</w:t>
      </w:r>
      <w:r w:rsidR="002505DE" w:rsidRPr="002505DE">
        <w:rPr>
          <w:rFonts w:eastAsia="Times New Roman"/>
          <w:color w:val="000000"/>
        </w:rPr>
        <w:t xml:space="preserve"> ear tag placed in their ear</w:t>
      </w:r>
      <w:r w:rsidR="00D62841">
        <w:rPr>
          <w:rFonts w:eastAsia="Times New Roman"/>
          <w:color w:val="000000"/>
        </w:rPr>
        <w:t xml:space="preserve"> (Cellular Tracking Technologies</w:t>
      </w:r>
      <w:r w:rsidR="009B5B7A">
        <w:rPr>
          <w:rFonts w:eastAsia="Times New Roman"/>
          <w:color w:val="000000"/>
        </w:rPr>
        <w:t>, Cape May, New Jersey</w:t>
      </w:r>
      <w:r w:rsidR="00D62841">
        <w:rPr>
          <w:rFonts w:eastAsia="Times New Roman"/>
          <w:color w:val="000000"/>
        </w:rPr>
        <w:t>),</w:t>
      </w:r>
      <w:r w:rsidR="002505DE" w:rsidRPr="002505DE">
        <w:rPr>
          <w:rFonts w:eastAsia="Times New Roman"/>
          <w:color w:val="000000"/>
        </w:rPr>
        <w:t xml:space="preserve"> with a cattle tag placed in the opposite ear. Locations were taken every 2-</w:t>
      </w:r>
      <w:r w:rsidR="002505DE" w:rsidRPr="002505DE">
        <w:rPr>
          <w:rFonts w:eastAsia="Times New Roman"/>
          <w:color w:val="000000"/>
        </w:rPr>
        <w:lastRenderedPageBreak/>
        <w:t>4hrs depending on solar charge of the batteries; for analysis purposes 4 hour location intervals were used. Nine deer total, three males and six females, and 1,354 locations were ultimately used for this analysis.</w:t>
      </w:r>
      <w:r w:rsidR="00B52B00">
        <w:rPr>
          <w:rFonts w:eastAsia="Times New Roman"/>
          <w:color w:val="000000"/>
        </w:rPr>
        <w:t xml:space="preserve"> </w:t>
      </w:r>
    </w:p>
    <w:p w14:paraId="2B56ABD4" w14:textId="25D85544" w:rsidR="002505DE" w:rsidRPr="00AF4F8D" w:rsidRDefault="002505DE" w:rsidP="00167887">
      <w:pPr>
        <w:spacing w:after="160" w:line="480" w:lineRule="auto"/>
        <w:ind w:right="-540"/>
        <w:rPr>
          <w:rFonts w:eastAsia="Times New Roman"/>
          <w:b/>
          <w:bCs/>
        </w:rPr>
      </w:pPr>
      <w:r w:rsidRPr="00AF4F8D">
        <w:rPr>
          <w:rFonts w:eastAsia="Times New Roman"/>
          <w:b/>
          <w:bCs/>
          <w:color w:val="000000"/>
        </w:rPr>
        <w:t xml:space="preserve">Habitat </w:t>
      </w:r>
      <w:r w:rsidR="00AF4F8D">
        <w:rPr>
          <w:rFonts w:eastAsia="Times New Roman"/>
          <w:b/>
          <w:bCs/>
          <w:color w:val="000000"/>
        </w:rPr>
        <w:t>s</w:t>
      </w:r>
      <w:r w:rsidRPr="00AF4F8D">
        <w:rPr>
          <w:rFonts w:eastAsia="Times New Roman"/>
          <w:b/>
          <w:bCs/>
          <w:color w:val="000000"/>
        </w:rPr>
        <w:t xml:space="preserve">election </w:t>
      </w:r>
      <w:r w:rsidR="00AF4F8D">
        <w:rPr>
          <w:rFonts w:eastAsia="Times New Roman"/>
          <w:b/>
          <w:bCs/>
          <w:color w:val="000000"/>
        </w:rPr>
        <w:t>s</w:t>
      </w:r>
      <w:r w:rsidRPr="00AF4F8D">
        <w:rPr>
          <w:rFonts w:eastAsia="Times New Roman"/>
          <w:b/>
          <w:bCs/>
          <w:color w:val="000000"/>
        </w:rPr>
        <w:t xml:space="preserve">tatistical </w:t>
      </w:r>
      <w:r w:rsidR="00AF4F8D">
        <w:rPr>
          <w:rFonts w:eastAsia="Times New Roman"/>
          <w:b/>
          <w:bCs/>
          <w:color w:val="000000"/>
        </w:rPr>
        <w:t>a</w:t>
      </w:r>
      <w:r w:rsidRPr="00AF4F8D">
        <w:rPr>
          <w:rFonts w:eastAsia="Times New Roman"/>
          <w:b/>
          <w:bCs/>
          <w:color w:val="000000"/>
        </w:rPr>
        <w:t>nalyses</w:t>
      </w:r>
    </w:p>
    <w:p w14:paraId="654F009B" w14:textId="19078E2D" w:rsidR="00420F29" w:rsidRDefault="00420F29" w:rsidP="00167887">
      <w:pPr>
        <w:spacing w:after="160" w:line="480" w:lineRule="auto"/>
        <w:ind w:right="-540"/>
        <w:rPr>
          <w:ins w:id="2" w:author="Stenglein, Jennifer L - DNR" w:date="2024-09-09T10:22:00Z"/>
          <w:rFonts w:eastAsia="Times New Roman"/>
          <w:color w:val="000000"/>
        </w:rPr>
      </w:pPr>
      <w:r>
        <w:rPr>
          <w:rFonts w:eastAsia="Times New Roman"/>
          <w:color w:val="000000"/>
        </w:rPr>
        <w:t>We</w:t>
      </w:r>
      <w:r w:rsidR="002505DE" w:rsidRPr="002505DE">
        <w:rPr>
          <w:rFonts w:eastAsia="Times New Roman"/>
          <w:color w:val="000000"/>
        </w:rPr>
        <w:t xml:space="preserve"> analyzed deer habitat selection using integrated Step Selection Analysis (</w:t>
      </w:r>
      <w:proofErr w:type="spellStart"/>
      <w:r w:rsidR="002505DE" w:rsidRPr="002505DE">
        <w:rPr>
          <w:rFonts w:eastAsia="Times New Roman"/>
          <w:color w:val="000000"/>
        </w:rPr>
        <w:t>iSSA</w:t>
      </w:r>
      <w:proofErr w:type="spellEnd"/>
      <w:r w:rsidR="002505DE" w:rsidRPr="002505DE">
        <w:rPr>
          <w:rFonts w:eastAsia="Times New Roman"/>
          <w:color w:val="000000"/>
        </w:rPr>
        <w:t>) which simultaneous</w:t>
      </w:r>
      <w:r w:rsidR="00984EA3">
        <w:rPr>
          <w:rFonts w:eastAsia="Times New Roman"/>
          <w:color w:val="000000"/>
        </w:rPr>
        <w:t>ly</w:t>
      </w:r>
      <w:r w:rsidR="002505DE" w:rsidRPr="002505DE">
        <w:rPr>
          <w:rFonts w:eastAsia="Times New Roman"/>
          <w:color w:val="000000"/>
        </w:rPr>
        <w:t xml:space="preserve"> estimat</w:t>
      </w:r>
      <w:r w:rsidR="00984EA3">
        <w:rPr>
          <w:rFonts w:eastAsia="Times New Roman"/>
          <w:color w:val="000000"/>
        </w:rPr>
        <w:t xml:space="preserve">es </w:t>
      </w:r>
      <w:r w:rsidR="007C05D7">
        <w:rPr>
          <w:rFonts w:eastAsia="Times New Roman"/>
          <w:color w:val="000000"/>
        </w:rPr>
        <w:t>a component</w:t>
      </w:r>
      <w:r w:rsidR="00984EA3">
        <w:rPr>
          <w:rFonts w:eastAsia="Times New Roman"/>
          <w:color w:val="000000"/>
        </w:rPr>
        <w:t xml:space="preserve"> modeling habitat selection</w:t>
      </w:r>
      <w:r w:rsidR="007C05D7">
        <w:rPr>
          <w:rFonts w:eastAsia="Times New Roman"/>
          <w:color w:val="000000"/>
        </w:rPr>
        <w:t xml:space="preserve"> free of movement constraints</w:t>
      </w:r>
      <w:r w:rsidR="00984EA3">
        <w:rPr>
          <w:rFonts w:eastAsia="Times New Roman"/>
          <w:color w:val="000000"/>
        </w:rPr>
        <w:t xml:space="preserve"> and a component estimating a likelihood of selection based on movement parameters</w:t>
      </w:r>
      <w:r w:rsidR="007C05D7">
        <w:rPr>
          <w:rFonts w:eastAsia="Times New Roman"/>
          <w:color w:val="000000"/>
        </w:rPr>
        <w:t xml:space="preserve"> in a homogeneous environment</w:t>
      </w:r>
      <w:r w:rsidR="002505DE" w:rsidRPr="002505DE">
        <w:rPr>
          <w:rFonts w:eastAsia="Times New Roman"/>
          <w:color w:val="000000"/>
        </w:rPr>
        <w:t xml:space="preserve"> (</w:t>
      </w:r>
      <w:proofErr w:type="spellStart"/>
      <w:r w:rsidR="002505DE" w:rsidRPr="002505DE">
        <w:rPr>
          <w:rFonts w:eastAsia="Times New Roman"/>
          <w:color w:val="000000"/>
        </w:rPr>
        <w:t>Avgar</w:t>
      </w:r>
      <w:proofErr w:type="spellEnd"/>
      <w:r w:rsidR="002505DE" w:rsidRPr="002505DE">
        <w:rPr>
          <w:rFonts w:eastAsia="Times New Roman"/>
          <w:color w:val="000000"/>
        </w:rPr>
        <w:t xml:space="preserve"> et al. 2016). This analysis compares used steps, those taken by the animal, to available steps, calculated by combining a random step length and turn angle sampled from distributions fit to the empirical observations of step length and turn angles. The model calculates a probability of use between 0 and 1 as the response variable based on the binary used (1) and available (0) points (</w:t>
      </w:r>
      <w:proofErr w:type="spellStart"/>
      <w:r w:rsidR="002505DE" w:rsidRPr="002505DE">
        <w:rPr>
          <w:rFonts w:eastAsia="Times New Roman"/>
          <w:color w:val="000000"/>
        </w:rPr>
        <w:t>Fieberg</w:t>
      </w:r>
      <w:proofErr w:type="spellEnd"/>
      <w:r w:rsidR="002505DE" w:rsidRPr="002505DE">
        <w:rPr>
          <w:rFonts w:eastAsia="Times New Roman"/>
          <w:color w:val="000000"/>
        </w:rPr>
        <w:t xml:space="preserve"> et al. 2021). Used steps were paired with 20 available steps in this analysis (</w:t>
      </w:r>
      <w:proofErr w:type="spellStart"/>
      <w:r w:rsidR="002505DE" w:rsidRPr="002505DE">
        <w:rPr>
          <w:rFonts w:eastAsia="Times New Roman"/>
          <w:color w:val="000000"/>
        </w:rPr>
        <w:t>Avgar</w:t>
      </w:r>
      <w:proofErr w:type="spellEnd"/>
      <w:r w:rsidR="002505DE" w:rsidRPr="002505DE">
        <w:rPr>
          <w:rFonts w:eastAsia="Times New Roman"/>
          <w:color w:val="000000"/>
        </w:rPr>
        <w:t xml:space="preserve"> et al. 2016, </w:t>
      </w:r>
      <w:proofErr w:type="spellStart"/>
      <w:r w:rsidR="002505DE" w:rsidRPr="002505DE">
        <w:rPr>
          <w:rFonts w:eastAsia="Times New Roman"/>
          <w:color w:val="000000"/>
        </w:rPr>
        <w:t>Fieberg</w:t>
      </w:r>
      <w:proofErr w:type="spellEnd"/>
      <w:r w:rsidR="002505DE" w:rsidRPr="002505DE">
        <w:rPr>
          <w:rFonts w:eastAsia="Times New Roman"/>
          <w:color w:val="000000"/>
        </w:rPr>
        <w:t xml:space="preserve"> et al. 2021). </w:t>
      </w:r>
      <w:r>
        <w:rPr>
          <w:rFonts w:eastAsia="Times New Roman"/>
          <w:color w:val="000000"/>
        </w:rPr>
        <w:t>We</w:t>
      </w:r>
      <w:r w:rsidR="002505DE" w:rsidRPr="002505DE">
        <w:rPr>
          <w:rFonts w:eastAsia="Times New Roman"/>
          <w:color w:val="000000"/>
        </w:rPr>
        <w:t xml:space="preserve"> fit a von Mises distribution to observed turn angles and a lognormal distribution to observed step lengths as a heavy tailed distribution better fit the probability of larger step lengths. </w:t>
      </w:r>
    </w:p>
    <w:p w14:paraId="611F127D" w14:textId="0A22F7BD" w:rsidR="00885EF8" w:rsidRDefault="00420F29" w:rsidP="00B52B00">
      <w:pPr>
        <w:spacing w:after="160" w:line="480" w:lineRule="auto"/>
        <w:ind w:right="-540" w:firstLine="840"/>
        <w:rPr>
          <w:rFonts w:eastAsia="Times New Roman"/>
          <w:color w:val="000000"/>
        </w:rPr>
      </w:pPr>
      <w:r>
        <w:rPr>
          <w:rFonts w:eastAsia="Times New Roman"/>
          <w:color w:val="000000"/>
        </w:rPr>
        <w:t>We</w:t>
      </w:r>
      <w:r w:rsidRPr="002505DE">
        <w:rPr>
          <w:rFonts w:eastAsia="Times New Roman"/>
          <w:color w:val="000000"/>
        </w:rPr>
        <w:t xml:space="preserve"> </w:t>
      </w:r>
      <w:r w:rsidR="002505DE" w:rsidRPr="002505DE">
        <w:rPr>
          <w:rFonts w:eastAsia="Times New Roman"/>
          <w:color w:val="000000"/>
        </w:rPr>
        <w:t xml:space="preserve">used a mixed Poisson regression to calculate population level estimates of habitat selection. A Poisson regression, with stratum-specific intercepts fixed at a large variance, is likelihood equivalent to the conditional logistic regression that is traditionally used in </w:t>
      </w:r>
      <w:proofErr w:type="spellStart"/>
      <w:r w:rsidR="002505DE" w:rsidRPr="002505DE">
        <w:rPr>
          <w:rFonts w:eastAsia="Times New Roman"/>
          <w:color w:val="000000"/>
        </w:rPr>
        <w:t>iSSA</w:t>
      </w:r>
      <w:proofErr w:type="spellEnd"/>
      <w:r w:rsidR="002505DE" w:rsidRPr="002505DE">
        <w:rPr>
          <w:rFonts w:eastAsia="Times New Roman"/>
          <w:color w:val="000000"/>
        </w:rPr>
        <w:t xml:space="preserve"> (Muff </w:t>
      </w:r>
      <w:r w:rsidR="002505DE" w:rsidRPr="002505DE">
        <w:rPr>
          <w:rFonts w:eastAsia="Times New Roman"/>
          <w:color w:val="000000"/>
        </w:rPr>
        <w:lastRenderedPageBreak/>
        <w:t xml:space="preserve">et al. 2020). But the Poisson regression allows for the incorporation of random slopes that are computationally and mathematically challenging when fit with conditional logistic regression models (Muff et al. 2020). This allowed </w:t>
      </w:r>
      <w:r>
        <w:rPr>
          <w:rFonts w:eastAsia="Times New Roman"/>
          <w:color w:val="000000"/>
        </w:rPr>
        <w:t>us</w:t>
      </w:r>
      <w:r w:rsidRPr="002505DE">
        <w:rPr>
          <w:rFonts w:eastAsia="Times New Roman"/>
          <w:color w:val="000000"/>
        </w:rPr>
        <w:t xml:space="preserve"> </w:t>
      </w:r>
      <w:r w:rsidR="002505DE" w:rsidRPr="002505DE">
        <w:rPr>
          <w:rFonts w:eastAsia="Times New Roman"/>
          <w:color w:val="000000"/>
        </w:rPr>
        <w:t xml:space="preserve">to account for </w:t>
      </w:r>
      <w:r w:rsidR="009C0773">
        <w:rPr>
          <w:rFonts w:eastAsia="Times New Roman"/>
          <w:color w:val="000000"/>
        </w:rPr>
        <w:t>individual responses to habitat and recreation parameters</w:t>
      </w:r>
      <w:r w:rsidR="002505DE" w:rsidRPr="002505DE">
        <w:rPr>
          <w:rFonts w:eastAsia="Times New Roman"/>
          <w:color w:val="000000"/>
        </w:rPr>
        <w:t>. Regression analys</w:t>
      </w:r>
      <w:r w:rsidR="00BB6B13">
        <w:rPr>
          <w:rFonts w:eastAsia="Times New Roman"/>
          <w:color w:val="000000"/>
        </w:rPr>
        <w:t>e</w:t>
      </w:r>
      <w:r w:rsidR="002505DE" w:rsidRPr="002505DE">
        <w:rPr>
          <w:rFonts w:eastAsia="Times New Roman"/>
          <w:color w:val="000000"/>
        </w:rPr>
        <w:t>s w</w:t>
      </w:r>
      <w:r w:rsidR="00BB6B13">
        <w:rPr>
          <w:rFonts w:eastAsia="Times New Roman"/>
          <w:color w:val="000000"/>
        </w:rPr>
        <w:t>ere</w:t>
      </w:r>
      <w:r w:rsidR="002505DE" w:rsidRPr="002505DE">
        <w:rPr>
          <w:rFonts w:eastAsia="Times New Roman"/>
          <w:color w:val="000000"/>
        </w:rPr>
        <w:t xml:space="preserve"> run using the R package </w:t>
      </w:r>
      <w:proofErr w:type="spellStart"/>
      <w:r w:rsidR="002505DE" w:rsidRPr="002505DE">
        <w:rPr>
          <w:rFonts w:eastAsia="Times New Roman"/>
          <w:color w:val="000000"/>
        </w:rPr>
        <w:t>glmmTMB</w:t>
      </w:r>
      <w:proofErr w:type="spellEnd"/>
      <w:r w:rsidR="002505DE" w:rsidRPr="002505DE">
        <w:rPr>
          <w:rFonts w:eastAsia="Times New Roman"/>
          <w:color w:val="000000"/>
        </w:rPr>
        <w:t xml:space="preserve"> (Brooks et al. 2017).</w:t>
      </w:r>
      <w:r w:rsidR="00A75690">
        <w:rPr>
          <w:rFonts w:eastAsia="Times New Roman"/>
          <w:color w:val="000000"/>
        </w:rPr>
        <w:t xml:space="preserve"> This analysis was conducted on the full dataset as well as a reduced </w:t>
      </w:r>
      <w:r w:rsidR="00736E5C">
        <w:rPr>
          <w:rFonts w:eastAsia="Times New Roman"/>
          <w:color w:val="000000"/>
        </w:rPr>
        <w:t>separate day and night datasets to identify differential responses depending on time of day. The inclusion of human activity as an interaction term with habitat and movement covariates prevented the inclusion of time of day as an additional interaction term (Table 1).</w:t>
      </w:r>
    </w:p>
    <w:p w14:paraId="321C8C7E" w14:textId="443FDD71" w:rsidR="002505DE" w:rsidRPr="002505DE" w:rsidRDefault="00C51359" w:rsidP="00167887">
      <w:pPr>
        <w:spacing w:after="160" w:line="480" w:lineRule="auto"/>
        <w:ind w:right="-540"/>
        <w:rPr>
          <w:rFonts w:eastAsia="Times New Roman"/>
        </w:rPr>
      </w:pPr>
      <w:r>
        <w:rPr>
          <w:rFonts w:eastAsia="Times New Roman"/>
          <w:color w:val="000000"/>
        </w:rPr>
        <w:t>We</w:t>
      </w:r>
      <w:r w:rsidR="002505DE" w:rsidRPr="002505DE">
        <w:rPr>
          <w:rFonts w:eastAsia="Times New Roman"/>
          <w:color w:val="000000"/>
        </w:rPr>
        <w:t xml:space="preserve"> included a null model that contained only attributes of movement representing how an animal would move free of selection for habitat</w:t>
      </w:r>
      <w:r>
        <w:rPr>
          <w:rFonts w:eastAsia="Times New Roman"/>
          <w:color w:val="000000"/>
        </w:rPr>
        <w:t xml:space="preserve"> (Table 1)</w:t>
      </w:r>
      <w:r w:rsidR="002505DE" w:rsidRPr="002505DE">
        <w:rPr>
          <w:rFonts w:eastAsia="Times New Roman"/>
          <w:color w:val="000000"/>
        </w:rPr>
        <w:t xml:space="preserve">. Parameters included cosine-transformed turning angle, log step length and the squared log step length. Cosine-transformed </w:t>
      </w:r>
      <w:r w:rsidR="002328FF">
        <w:rPr>
          <w:rFonts w:eastAsia="Times New Roman"/>
          <w:color w:val="000000"/>
        </w:rPr>
        <w:t>turning angle</w:t>
      </w:r>
      <w:r w:rsidR="002505DE" w:rsidRPr="002505DE">
        <w:rPr>
          <w:rFonts w:eastAsia="Times New Roman"/>
          <w:color w:val="000000"/>
        </w:rPr>
        <w:t xml:space="preserve"> </w:t>
      </w:r>
      <w:r>
        <w:rPr>
          <w:rFonts w:eastAsia="Times New Roman"/>
          <w:color w:val="000000"/>
        </w:rPr>
        <w:t>allowed</w:t>
      </w:r>
      <w:r w:rsidR="002505DE" w:rsidRPr="002505DE">
        <w:rPr>
          <w:rFonts w:eastAsia="Times New Roman"/>
          <w:color w:val="000000"/>
        </w:rPr>
        <w:t xml:space="preserve"> us to account for the tendency of movement in the same direction. Log step length and squared log step length were included </w:t>
      </w:r>
      <w:r>
        <w:rPr>
          <w:rFonts w:eastAsia="Times New Roman"/>
          <w:color w:val="000000"/>
        </w:rPr>
        <w:t>to update</w:t>
      </w:r>
      <w:r w:rsidR="002505DE" w:rsidRPr="002505DE">
        <w:rPr>
          <w:rFonts w:eastAsia="Times New Roman"/>
          <w:color w:val="000000"/>
        </w:rPr>
        <w:t xml:space="preserve"> the estimated </w:t>
      </w:r>
      <w:r w:rsidR="001308DB">
        <w:rPr>
          <w:rFonts w:eastAsia="Times New Roman"/>
          <w:color w:val="000000"/>
        </w:rPr>
        <w:t>parameters</w:t>
      </w:r>
      <w:r w:rsidR="002505DE" w:rsidRPr="002505DE">
        <w:rPr>
          <w:rFonts w:eastAsia="Times New Roman"/>
          <w:color w:val="000000"/>
        </w:rPr>
        <w:t xml:space="preserve"> of our step length distribution (</w:t>
      </w:r>
      <w:proofErr w:type="spellStart"/>
      <w:r w:rsidR="002505DE" w:rsidRPr="002505DE">
        <w:rPr>
          <w:rFonts w:eastAsia="Times New Roman"/>
          <w:color w:val="000000"/>
        </w:rPr>
        <w:t>Avgar</w:t>
      </w:r>
      <w:proofErr w:type="spellEnd"/>
      <w:r w:rsidR="002505DE" w:rsidRPr="002505DE">
        <w:rPr>
          <w:rFonts w:eastAsia="Times New Roman"/>
          <w:color w:val="000000"/>
        </w:rPr>
        <w:t xml:space="preserve"> et al. 2016). Furthermore, we </w:t>
      </w:r>
      <w:r w:rsidR="001308DB">
        <w:rPr>
          <w:rFonts w:eastAsia="Times New Roman"/>
          <w:color w:val="000000"/>
        </w:rPr>
        <w:t>included</w:t>
      </w:r>
      <w:r w:rsidR="002505DE" w:rsidRPr="002505DE">
        <w:rPr>
          <w:rFonts w:eastAsia="Times New Roman"/>
          <w:color w:val="000000"/>
        </w:rPr>
        <w:t xml:space="preserve"> interactions </w:t>
      </w:r>
      <w:r w:rsidR="001308DB">
        <w:rPr>
          <w:rFonts w:eastAsia="Times New Roman"/>
          <w:color w:val="000000"/>
        </w:rPr>
        <w:t>of</w:t>
      </w:r>
      <w:r w:rsidR="002505DE" w:rsidRPr="002505DE">
        <w:rPr>
          <w:rFonts w:eastAsia="Times New Roman"/>
          <w:color w:val="000000"/>
        </w:rPr>
        <w:t xml:space="preserve"> these movement parameters with human activity to explore </w:t>
      </w:r>
      <w:r w:rsidR="001308DB">
        <w:rPr>
          <w:rFonts w:eastAsia="Times New Roman"/>
          <w:color w:val="000000"/>
        </w:rPr>
        <w:t xml:space="preserve">consequential </w:t>
      </w:r>
      <w:r w:rsidR="002505DE" w:rsidRPr="002505DE">
        <w:rPr>
          <w:rFonts w:eastAsia="Times New Roman"/>
          <w:color w:val="000000"/>
        </w:rPr>
        <w:t xml:space="preserve">changes in movement patterns </w:t>
      </w:r>
      <w:r w:rsidR="001308DB" w:rsidRPr="002505DE">
        <w:rPr>
          <w:rFonts w:eastAsia="Times New Roman"/>
          <w:color w:val="000000"/>
        </w:rPr>
        <w:t>(</w:t>
      </w:r>
      <w:proofErr w:type="spellStart"/>
      <w:r w:rsidR="001308DB" w:rsidRPr="002505DE">
        <w:rPr>
          <w:rFonts w:eastAsia="Times New Roman"/>
          <w:color w:val="000000"/>
        </w:rPr>
        <w:t>Fieberg</w:t>
      </w:r>
      <w:proofErr w:type="spellEnd"/>
      <w:r w:rsidR="001308DB" w:rsidRPr="002505DE">
        <w:rPr>
          <w:rFonts w:eastAsia="Times New Roman"/>
          <w:color w:val="000000"/>
        </w:rPr>
        <w:t xml:space="preserve"> et al. 2021)</w:t>
      </w:r>
      <w:r w:rsidR="002505DE" w:rsidRPr="002505DE">
        <w:rPr>
          <w:rFonts w:eastAsia="Times New Roman"/>
          <w:color w:val="000000"/>
        </w:rPr>
        <w:t>. </w:t>
      </w:r>
    </w:p>
    <w:p w14:paraId="3B1DFF69" w14:textId="7172B96D" w:rsidR="002328FF" w:rsidRDefault="002505DE" w:rsidP="00167887">
      <w:pPr>
        <w:spacing w:after="160" w:line="480" w:lineRule="auto"/>
        <w:ind w:right="-540"/>
        <w:rPr>
          <w:rFonts w:eastAsia="Times New Roman"/>
          <w:color w:val="000000"/>
        </w:rPr>
      </w:pPr>
      <w:r w:rsidRPr="002505DE">
        <w:rPr>
          <w:rFonts w:eastAsia="Times New Roman"/>
          <w:color w:val="000000"/>
        </w:rPr>
        <w:t>A habitat model was fit incorporating habitat covariates land cover classes, cosine-transformed aspect, terrain ruggedness index</w:t>
      </w:r>
      <w:r w:rsidR="00444C4F">
        <w:rPr>
          <w:rFonts w:eastAsia="Times New Roman"/>
          <w:color w:val="000000"/>
        </w:rPr>
        <w:t xml:space="preserve">. A recreation model </w:t>
      </w:r>
      <w:r w:rsidRPr="002505DE">
        <w:rPr>
          <w:rFonts w:eastAsia="Times New Roman"/>
          <w:color w:val="000000"/>
        </w:rPr>
        <w:t xml:space="preserve">was fit with </w:t>
      </w:r>
      <w:r w:rsidR="00FF7CE3">
        <w:rPr>
          <w:rFonts w:eastAsia="Times New Roman"/>
          <w:color w:val="000000"/>
        </w:rPr>
        <w:t xml:space="preserve">the </w:t>
      </w:r>
      <w:r w:rsidRPr="002505DE">
        <w:rPr>
          <w:rFonts w:eastAsia="Times New Roman"/>
          <w:color w:val="000000"/>
        </w:rPr>
        <w:t>main effects of, and an interaction between, rolling average of human activity and distance to trail</w:t>
      </w:r>
      <w:r w:rsidR="00444C4F">
        <w:rPr>
          <w:rFonts w:eastAsia="Times New Roman"/>
          <w:color w:val="000000"/>
        </w:rPr>
        <w:t xml:space="preserve"> (Table 1)</w:t>
      </w:r>
      <w:r w:rsidRPr="002505DE">
        <w:rPr>
          <w:rFonts w:eastAsia="Times New Roman"/>
          <w:color w:val="000000"/>
        </w:rPr>
        <w:t xml:space="preserve">. </w:t>
      </w:r>
    </w:p>
    <w:p w14:paraId="0C46790C" w14:textId="562DEE5B" w:rsidR="002505DE" w:rsidRDefault="002505DE" w:rsidP="00167887">
      <w:pPr>
        <w:spacing w:after="160" w:line="480" w:lineRule="auto"/>
        <w:ind w:right="-540"/>
        <w:rPr>
          <w:rFonts w:eastAsia="Times New Roman"/>
          <w:color w:val="000000"/>
        </w:rPr>
      </w:pPr>
      <w:r w:rsidRPr="002505DE">
        <w:rPr>
          <w:rFonts w:eastAsia="Times New Roman"/>
          <w:color w:val="000000"/>
        </w:rPr>
        <w:lastRenderedPageBreak/>
        <w:t xml:space="preserve">Two </w:t>
      </w:r>
      <w:r w:rsidR="00444C4F">
        <w:rPr>
          <w:rFonts w:eastAsia="Times New Roman"/>
          <w:color w:val="000000"/>
        </w:rPr>
        <w:t>models combining our habitat and recreation variables were fit which we refer to as our global models (Table 1).</w:t>
      </w:r>
      <w:r w:rsidRPr="002505DE">
        <w:rPr>
          <w:rFonts w:eastAsia="Times New Roman"/>
          <w:color w:val="000000"/>
        </w:rPr>
        <w:t xml:space="preserve"> </w:t>
      </w:r>
      <w:r w:rsidR="00444C4F">
        <w:rPr>
          <w:rFonts w:eastAsia="Times New Roman"/>
          <w:color w:val="000000"/>
        </w:rPr>
        <w:t>T</w:t>
      </w:r>
      <w:r w:rsidRPr="002505DE">
        <w:rPr>
          <w:rFonts w:eastAsia="Times New Roman"/>
          <w:color w:val="000000"/>
        </w:rPr>
        <w:t>he first of which</w:t>
      </w:r>
      <w:r w:rsidR="00444C4F">
        <w:rPr>
          <w:rFonts w:eastAsia="Times New Roman"/>
          <w:color w:val="000000"/>
        </w:rPr>
        <w:t>, Global 1,</w:t>
      </w:r>
      <w:r w:rsidRPr="002505DE">
        <w:rPr>
          <w:rFonts w:eastAsia="Times New Roman"/>
          <w:color w:val="000000"/>
        </w:rPr>
        <w:t xml:space="preserve"> included interactions between movement characteristics and rolling average of human activity. We used this interaction to investigate how movement behavior changed in response to changes in human activity. The second global model</w:t>
      </w:r>
      <w:r w:rsidR="00444C4F">
        <w:rPr>
          <w:rFonts w:eastAsia="Times New Roman"/>
          <w:color w:val="000000"/>
        </w:rPr>
        <w:t>, Global 2,</w:t>
      </w:r>
      <w:r w:rsidRPr="002505DE">
        <w:rPr>
          <w:rFonts w:eastAsia="Times New Roman"/>
          <w:color w:val="000000"/>
        </w:rPr>
        <w:t xml:space="preserve"> contained an interaction between rolling average of human activity and forest habitat selection. The five models were fit on the whole dataset, </w:t>
      </w:r>
      <w:r w:rsidR="00444C4F">
        <w:rPr>
          <w:rFonts w:eastAsia="Times New Roman"/>
          <w:color w:val="000000"/>
        </w:rPr>
        <w:t xml:space="preserve">data </w:t>
      </w:r>
      <w:proofErr w:type="spellStart"/>
      <w:r w:rsidR="00444C4F">
        <w:rPr>
          <w:rFonts w:eastAsia="Times New Roman"/>
          <w:color w:val="000000"/>
        </w:rPr>
        <w:t>subsetted</w:t>
      </w:r>
      <w:proofErr w:type="spellEnd"/>
      <w:r w:rsidR="00444C4F">
        <w:rPr>
          <w:rFonts w:eastAsia="Times New Roman"/>
          <w:color w:val="000000"/>
        </w:rPr>
        <w:t xml:space="preserve"> by</w:t>
      </w:r>
      <w:r w:rsidRPr="002505DE">
        <w:rPr>
          <w:rFonts w:eastAsia="Times New Roman"/>
          <w:color w:val="000000"/>
        </w:rPr>
        <w:t xml:space="preserve"> night and </w:t>
      </w:r>
      <w:r w:rsidR="00444C4F">
        <w:rPr>
          <w:rFonts w:eastAsia="Times New Roman"/>
          <w:color w:val="000000"/>
        </w:rPr>
        <w:t xml:space="preserve">data </w:t>
      </w:r>
      <w:proofErr w:type="spellStart"/>
      <w:r w:rsidR="00444C4F">
        <w:rPr>
          <w:rFonts w:eastAsia="Times New Roman"/>
          <w:color w:val="000000"/>
        </w:rPr>
        <w:t>subsetted</w:t>
      </w:r>
      <w:proofErr w:type="spellEnd"/>
      <w:r w:rsidR="00444C4F">
        <w:rPr>
          <w:rFonts w:eastAsia="Times New Roman"/>
          <w:color w:val="000000"/>
        </w:rPr>
        <w:t xml:space="preserve"> by</w:t>
      </w:r>
      <w:r w:rsidRPr="002505DE">
        <w:rPr>
          <w:rFonts w:eastAsia="Times New Roman"/>
          <w:color w:val="000000"/>
        </w:rPr>
        <w:t xml:space="preserve"> day. Continuous variables were scaled and centered. Analysis was not done with the crepuscular time period due to a small sample size. Models were evaluated using Akaike Information Criterion (AIC) (Burnham and Anderson 2002).</w:t>
      </w:r>
    </w:p>
    <w:p w14:paraId="208F6C80" w14:textId="77777777" w:rsidR="00A75690" w:rsidRPr="00AF4F8D" w:rsidRDefault="00A75690" w:rsidP="00A75690">
      <w:pPr>
        <w:spacing w:after="160" w:line="480" w:lineRule="auto"/>
        <w:ind w:right="-540"/>
        <w:rPr>
          <w:rFonts w:eastAsia="Times New Roman"/>
          <w:b/>
          <w:bCs/>
        </w:rPr>
      </w:pPr>
      <w:r>
        <w:rPr>
          <w:rFonts w:eastAsia="Times New Roman"/>
          <w:b/>
          <w:bCs/>
          <w:color w:val="000000"/>
        </w:rPr>
        <w:t>C</w:t>
      </w:r>
      <w:r w:rsidRPr="00AF4F8D">
        <w:rPr>
          <w:rFonts w:eastAsia="Times New Roman"/>
          <w:b/>
          <w:bCs/>
          <w:color w:val="000000"/>
        </w:rPr>
        <w:t>ovariates</w:t>
      </w:r>
      <w:r>
        <w:rPr>
          <w:rFonts w:eastAsia="Times New Roman"/>
          <w:b/>
          <w:bCs/>
          <w:color w:val="000000"/>
        </w:rPr>
        <w:t xml:space="preserve"> for</w:t>
      </w:r>
      <w:r w:rsidRPr="00AF4F8D">
        <w:rPr>
          <w:rFonts w:eastAsia="Times New Roman"/>
          <w:b/>
          <w:bCs/>
          <w:color w:val="000000"/>
        </w:rPr>
        <w:t xml:space="preserve"> </w:t>
      </w:r>
      <w:r>
        <w:rPr>
          <w:rFonts w:eastAsia="Times New Roman"/>
          <w:b/>
          <w:bCs/>
          <w:color w:val="000000"/>
        </w:rPr>
        <w:t>analysis</w:t>
      </w:r>
    </w:p>
    <w:p w14:paraId="3942332E"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T</w:t>
      </w:r>
      <w:r>
        <w:rPr>
          <w:rFonts w:eastAsia="Times New Roman"/>
          <w:color w:val="000000"/>
        </w:rPr>
        <w:t>wo t</w:t>
      </w:r>
      <w:r w:rsidRPr="002505DE">
        <w:rPr>
          <w:rFonts w:eastAsia="Times New Roman"/>
          <w:color w:val="000000"/>
        </w:rPr>
        <w:t xml:space="preserve">railheads at either end of the study area were equipped with infrared trail counters from which human activity was estimated. </w:t>
      </w:r>
      <w:r>
        <w:rPr>
          <w:rFonts w:eastAsia="Times New Roman"/>
          <w:color w:val="000000"/>
        </w:rPr>
        <w:t xml:space="preserve">On one trailhead a </w:t>
      </w:r>
      <w:proofErr w:type="spellStart"/>
      <w:r>
        <w:rPr>
          <w:rFonts w:eastAsia="Times New Roman"/>
          <w:color w:val="000000"/>
        </w:rPr>
        <w:t>TRAFx</w:t>
      </w:r>
      <w:proofErr w:type="spellEnd"/>
      <w:r>
        <w:rPr>
          <w:rFonts w:eastAsia="Times New Roman"/>
          <w:color w:val="000000"/>
        </w:rPr>
        <w:t xml:space="preserve"> trail counter (</w:t>
      </w:r>
      <w:proofErr w:type="spellStart"/>
      <w:r>
        <w:rPr>
          <w:rFonts w:eastAsia="Times New Roman"/>
          <w:color w:val="000000"/>
        </w:rPr>
        <w:t>TRAFx</w:t>
      </w:r>
      <w:proofErr w:type="spellEnd"/>
      <w:r>
        <w:rPr>
          <w:rFonts w:eastAsia="Times New Roman"/>
          <w:color w:val="000000"/>
        </w:rPr>
        <w:t xml:space="preserve"> Research Ltd., Canmore, Alberta, CA)</w:t>
      </w:r>
      <w:r w:rsidRPr="002505DE">
        <w:rPr>
          <w:rFonts w:eastAsia="Times New Roman"/>
          <w:color w:val="000000"/>
        </w:rPr>
        <w:t xml:space="preserve"> was placed on the actual trail while</w:t>
      </w:r>
      <w:r>
        <w:rPr>
          <w:rFonts w:eastAsia="Times New Roman"/>
          <w:color w:val="000000"/>
        </w:rPr>
        <w:t xml:space="preserve"> at the other trailhead</w:t>
      </w:r>
      <w:r w:rsidRPr="002505DE">
        <w:rPr>
          <w:rFonts w:eastAsia="Times New Roman"/>
          <w:color w:val="000000"/>
        </w:rPr>
        <w:t xml:space="preserve"> </w:t>
      </w:r>
      <w:r>
        <w:rPr>
          <w:rFonts w:eastAsia="Times New Roman"/>
          <w:color w:val="000000"/>
        </w:rPr>
        <w:t xml:space="preserve">a </w:t>
      </w:r>
      <w:proofErr w:type="spellStart"/>
      <w:r>
        <w:rPr>
          <w:rFonts w:eastAsia="Times New Roman"/>
          <w:color w:val="000000"/>
        </w:rPr>
        <w:t>TRAFx</w:t>
      </w:r>
      <w:proofErr w:type="spellEnd"/>
      <w:r>
        <w:rPr>
          <w:rFonts w:eastAsia="Times New Roman"/>
          <w:color w:val="000000"/>
        </w:rPr>
        <w:t xml:space="preserve"> vehicle counter (</w:t>
      </w:r>
      <w:proofErr w:type="spellStart"/>
      <w:r>
        <w:rPr>
          <w:rFonts w:eastAsia="Times New Roman"/>
          <w:color w:val="000000"/>
        </w:rPr>
        <w:t>TRAFx</w:t>
      </w:r>
      <w:proofErr w:type="spellEnd"/>
      <w:r>
        <w:rPr>
          <w:rFonts w:eastAsia="Times New Roman"/>
          <w:color w:val="000000"/>
        </w:rPr>
        <w:t xml:space="preserve"> Research Ltd.)</w:t>
      </w:r>
      <w:r w:rsidRPr="002505DE">
        <w:rPr>
          <w:rFonts w:eastAsia="Times New Roman"/>
          <w:color w:val="000000"/>
        </w:rPr>
        <w:t xml:space="preserve"> was placed on the parking lot recording the number of cars. While this does not count the exact number of trail users from one end of the trail network, we assume it is an accurate index of human activity originating from that trailhead. We summed the number of users from each trailhead</w:t>
      </w:r>
      <w:r>
        <w:rPr>
          <w:rFonts w:eastAsia="Times New Roman"/>
          <w:color w:val="000000"/>
        </w:rPr>
        <w:t>, recorded as number of people per hour, to</w:t>
      </w:r>
      <w:r w:rsidRPr="002505DE">
        <w:rPr>
          <w:rFonts w:eastAsia="Times New Roman"/>
          <w:color w:val="000000"/>
        </w:rPr>
        <w:t xml:space="preserve"> </w:t>
      </w:r>
      <w:r>
        <w:rPr>
          <w:rFonts w:eastAsia="Times New Roman"/>
          <w:color w:val="000000"/>
        </w:rPr>
        <w:t>obtain</w:t>
      </w:r>
      <w:r w:rsidRPr="002505DE">
        <w:rPr>
          <w:rFonts w:eastAsia="Times New Roman"/>
          <w:color w:val="000000"/>
        </w:rPr>
        <w:t xml:space="preserve"> a rolling average of trail users from the current hour and the previous 3 hours to match our GPS fix interval</w:t>
      </w:r>
      <w:r>
        <w:rPr>
          <w:rFonts w:eastAsia="Times New Roman"/>
          <w:color w:val="000000"/>
        </w:rPr>
        <w:t xml:space="preserve"> of 4 hours</w:t>
      </w:r>
      <w:r w:rsidRPr="002505DE">
        <w:rPr>
          <w:rFonts w:eastAsia="Times New Roman"/>
          <w:color w:val="000000"/>
        </w:rPr>
        <w:t>. Distance to trail f</w:t>
      </w:r>
      <w:r>
        <w:rPr>
          <w:rFonts w:eastAsia="Times New Roman"/>
          <w:color w:val="000000"/>
        </w:rPr>
        <w:t>rom</w:t>
      </w:r>
      <w:r w:rsidRPr="002505DE">
        <w:rPr>
          <w:rFonts w:eastAsia="Times New Roman"/>
          <w:color w:val="000000"/>
        </w:rPr>
        <w:t xml:space="preserve"> each location was </w:t>
      </w:r>
      <w:r>
        <w:rPr>
          <w:rFonts w:eastAsia="Times New Roman"/>
          <w:color w:val="000000"/>
        </w:rPr>
        <w:t xml:space="preserve">calculated as Euclidean distance from the </w:t>
      </w:r>
      <w:r>
        <w:rPr>
          <w:rFonts w:eastAsia="Times New Roman"/>
          <w:color w:val="000000"/>
        </w:rPr>
        <w:lastRenderedPageBreak/>
        <w:t>nearest trail feature using the sf package in R and included as</w:t>
      </w:r>
      <w:r w:rsidRPr="002505DE">
        <w:rPr>
          <w:rFonts w:eastAsia="Times New Roman"/>
          <w:color w:val="000000"/>
        </w:rPr>
        <w:t xml:space="preserve"> a covariate to test for</w:t>
      </w:r>
      <w:r>
        <w:rPr>
          <w:rFonts w:eastAsia="Times New Roman"/>
          <w:color w:val="000000"/>
        </w:rPr>
        <w:t xml:space="preserve"> avoidance of the trail network (</w:t>
      </w:r>
      <w:proofErr w:type="spellStart"/>
      <w:r>
        <w:rPr>
          <w:rFonts w:eastAsia="Times New Roman"/>
          <w:color w:val="000000"/>
        </w:rPr>
        <w:t>Pebesma</w:t>
      </w:r>
      <w:proofErr w:type="spellEnd"/>
      <w:r>
        <w:rPr>
          <w:rFonts w:eastAsia="Times New Roman"/>
          <w:color w:val="000000"/>
        </w:rPr>
        <w:t xml:space="preserve"> 2018)</w:t>
      </w:r>
      <w:r w:rsidRPr="002505DE">
        <w:rPr>
          <w:rFonts w:eastAsia="Times New Roman"/>
          <w:color w:val="000000"/>
        </w:rPr>
        <w:t>.</w:t>
      </w:r>
    </w:p>
    <w:p w14:paraId="3BB24CE5" w14:textId="77777777" w:rsidR="00A75690" w:rsidRPr="002505DE" w:rsidRDefault="00A75690" w:rsidP="00A75690">
      <w:pPr>
        <w:spacing w:after="160" w:line="480" w:lineRule="auto"/>
        <w:ind w:right="-540"/>
        <w:rPr>
          <w:rFonts w:eastAsia="Times New Roman"/>
        </w:rPr>
      </w:pPr>
      <w:r w:rsidRPr="002505DE">
        <w:rPr>
          <w:rFonts w:eastAsia="Times New Roman"/>
          <w:color w:val="000000"/>
        </w:rPr>
        <w:t>We included layers of terrain ruggedness index (TRI), aspect and landcover type to model habitat selection. TRI was chosen to not only represent rugged terrain but also as a proxy for predation risk from mountain lions, a primary predator of mule deer, as has been done in other studies (Kohl et al. 2019, Smith et al. 2019). Aspect, measured in radians, was cosine transformed to represent “</w:t>
      </w:r>
      <w:proofErr w:type="spellStart"/>
      <w:r w:rsidRPr="002505DE">
        <w:rPr>
          <w:rFonts w:eastAsia="Times New Roman"/>
          <w:color w:val="000000"/>
        </w:rPr>
        <w:t>northness</w:t>
      </w:r>
      <w:proofErr w:type="spellEnd"/>
      <w:r w:rsidRPr="002505DE">
        <w:rPr>
          <w:rFonts w:eastAsia="Times New Roman"/>
          <w:color w:val="000000"/>
        </w:rPr>
        <w:t>”, as deer may preferentially select warmer south-facing slopes in winter (Sawyer et al. 2006, Anderson et al. 2012, Coe et al. 2018).  Land cover classes were modeled using the most recent landcover data from the National Land Cover Database</w:t>
      </w:r>
      <w:ins w:id="3" w:author="Stenglein, Jennifer L - DNR" w:date="2024-09-09T10:15:00Z">
        <w:r>
          <w:rPr>
            <w:rFonts w:eastAsia="Times New Roman"/>
            <w:color w:val="000000"/>
          </w:rPr>
          <w:t xml:space="preserve"> </w:t>
        </w:r>
      </w:ins>
      <w:r>
        <w:rPr>
          <w:rFonts w:eastAsia="Times New Roman"/>
          <w:color w:val="000000"/>
        </w:rPr>
        <w:t>(NLCD)</w:t>
      </w:r>
      <w:r w:rsidRPr="002505DE">
        <w:rPr>
          <w:rFonts w:eastAsia="Times New Roman"/>
          <w:color w:val="000000"/>
        </w:rPr>
        <w:t xml:space="preserve"> in 2019 (</w:t>
      </w:r>
      <w:proofErr w:type="spellStart"/>
      <w:r w:rsidRPr="002505DE">
        <w:rPr>
          <w:rFonts w:eastAsia="Times New Roman"/>
          <w:color w:val="000000"/>
        </w:rPr>
        <w:t>DeWitz</w:t>
      </w:r>
      <w:proofErr w:type="spellEnd"/>
      <w:r w:rsidRPr="002505DE">
        <w:rPr>
          <w:rFonts w:eastAsia="Times New Roman"/>
          <w:color w:val="000000"/>
        </w:rPr>
        <w:t xml:space="preserve"> 2021). Landcover classes were simplified into forest, shrub, herbaceous, developed and wetland land cover types. Thinned forest from habitat management was represented by the shrub land cover class from the NLCD. Land cover types associated with human development were considered as available habitat for mule deer in our analysis and not excluded, due to the presence of a resident deer population in the town of Salida indicating this habitat could be used. Wetland habitat represented riparian vegetation along a stream. Time of day for each location was classified as day, night or crepuscular using the </w:t>
      </w:r>
      <w:proofErr w:type="spellStart"/>
      <w:r w:rsidRPr="002505DE">
        <w:rPr>
          <w:rFonts w:eastAsia="Times New Roman"/>
          <w:color w:val="000000"/>
        </w:rPr>
        <w:t>time_of_day</w:t>
      </w:r>
      <w:proofErr w:type="spellEnd"/>
      <w:r w:rsidRPr="002505DE">
        <w:rPr>
          <w:rFonts w:eastAsia="Times New Roman"/>
          <w:color w:val="000000"/>
        </w:rPr>
        <w:t xml:space="preserve"> function in R package animal movement tools (Signer et al. 2019), and</w:t>
      </w:r>
      <w:r>
        <w:rPr>
          <w:rFonts w:eastAsia="Times New Roman"/>
          <w:color w:val="000000"/>
        </w:rPr>
        <w:t xml:space="preserve"> then</w:t>
      </w:r>
      <w:r w:rsidRPr="002505DE">
        <w:rPr>
          <w:rFonts w:eastAsia="Times New Roman"/>
          <w:color w:val="000000"/>
        </w:rPr>
        <w:t xml:space="preserve"> used to subset data to evaluate the temporal aspect of habitat selection. All continuous variables were scaled and centered for analysis.</w:t>
      </w:r>
    </w:p>
    <w:p w14:paraId="6575BF4A" w14:textId="77FC429F" w:rsidR="00DB0EC0" w:rsidRDefault="002505DE" w:rsidP="00885EF8">
      <w:pPr>
        <w:spacing w:before="120" w:after="160" w:line="480" w:lineRule="auto"/>
        <w:ind w:right="-540"/>
        <w:rPr>
          <w:rFonts w:eastAsia="Times New Roman"/>
          <w:b/>
          <w:bCs/>
          <w:color w:val="000000"/>
        </w:rPr>
      </w:pPr>
      <w:r w:rsidRPr="002505DE">
        <w:rPr>
          <w:rFonts w:eastAsia="Times New Roman"/>
          <w:b/>
          <w:bCs/>
          <w:color w:val="000000"/>
        </w:rPr>
        <w:t>R</w:t>
      </w:r>
      <w:r w:rsidR="00AF4F8D">
        <w:rPr>
          <w:rFonts w:eastAsia="Times New Roman"/>
          <w:b/>
          <w:bCs/>
          <w:color w:val="000000"/>
        </w:rPr>
        <w:t>ESULTS</w:t>
      </w:r>
    </w:p>
    <w:p w14:paraId="56111041" w14:textId="512F0A8B" w:rsidR="00DB0EC0" w:rsidRPr="00B52B00" w:rsidRDefault="00914E0B" w:rsidP="00B52B00">
      <w:pPr>
        <w:spacing w:before="120" w:after="160" w:line="480" w:lineRule="auto"/>
        <w:ind w:right="-540"/>
        <w:rPr>
          <w:rFonts w:eastAsia="Times New Roman"/>
          <w:color w:val="000000"/>
        </w:rPr>
      </w:pPr>
      <w:r>
        <w:rPr>
          <w:rFonts w:eastAsia="Times New Roman"/>
          <w:color w:val="000000"/>
        </w:rPr>
        <w:lastRenderedPageBreak/>
        <w:t xml:space="preserve">Recreation trail use averaged </w:t>
      </w:r>
      <w:r w:rsidR="00E3494F">
        <w:rPr>
          <w:rFonts w:eastAsia="Times New Roman"/>
          <w:color w:val="000000"/>
        </w:rPr>
        <w:t>196 people a day over</w:t>
      </w:r>
      <w:r>
        <w:rPr>
          <w:rFonts w:eastAsia="Times New Roman"/>
          <w:color w:val="000000"/>
        </w:rPr>
        <w:t xml:space="preserve"> the</w:t>
      </w:r>
      <w:r w:rsidR="00E3494F">
        <w:rPr>
          <w:rFonts w:eastAsia="Times New Roman"/>
          <w:color w:val="000000"/>
        </w:rPr>
        <w:t xml:space="preserve"> time period </w:t>
      </w:r>
      <w:r>
        <w:rPr>
          <w:rFonts w:eastAsia="Times New Roman"/>
          <w:color w:val="000000"/>
        </w:rPr>
        <w:t>of our study</w:t>
      </w:r>
      <w:r w:rsidR="00E3494F">
        <w:rPr>
          <w:rFonts w:eastAsia="Times New Roman"/>
          <w:color w:val="000000"/>
        </w:rPr>
        <w:t>.</w:t>
      </w:r>
      <w:r w:rsidR="00B52B00">
        <w:rPr>
          <w:rFonts w:eastAsia="Times New Roman"/>
          <w:color w:val="000000"/>
        </w:rPr>
        <w:t xml:space="preserve"> Trail use was higher in 2021 than in 2022.</w:t>
      </w:r>
      <w:r w:rsidR="00C23EB0">
        <w:rPr>
          <w:rFonts w:eastAsia="Times New Roman"/>
          <w:color w:val="000000"/>
        </w:rPr>
        <w:t xml:space="preserve"> Trail use as measured for modeling over a 4 hour rolling average window was highest during the day (13.4 ± 8.6), followed by the crepuscular time period (7.15 ± 5.34) and lowest at night (1.26 ± 1.9).</w:t>
      </w:r>
    </w:p>
    <w:p w14:paraId="6ABB7812" w14:textId="45643A47"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Pooled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01E958BB" w14:textId="01B3B3A3" w:rsidR="0016558B" w:rsidRPr="002505DE" w:rsidRDefault="002505DE" w:rsidP="00B52B00">
      <w:pPr>
        <w:spacing w:after="160" w:line="480" w:lineRule="auto"/>
        <w:ind w:right="-540"/>
        <w:rPr>
          <w:rFonts w:eastAsia="Times New Roman"/>
        </w:rPr>
      </w:pPr>
      <w:r w:rsidRPr="002505DE">
        <w:rPr>
          <w:rFonts w:eastAsia="Times New Roman"/>
          <w:color w:val="000000"/>
        </w:rPr>
        <w:t>The best fit model for the pooled dataset was the global model containing</w:t>
      </w:r>
      <w:r w:rsidR="006A0F77">
        <w:rPr>
          <w:rFonts w:eastAsia="Times New Roman"/>
          <w:color w:val="000000"/>
        </w:rPr>
        <w:t xml:space="preserve"> movement covariates, habitat covariates, human covariates and</w:t>
      </w:r>
      <w:r w:rsidRPr="002505DE">
        <w:rPr>
          <w:rFonts w:eastAsia="Times New Roman"/>
          <w:color w:val="000000"/>
        </w:rPr>
        <w:t xml:space="preserve"> an interaction between forest land cover and rolling average of human activity (“Global 2” model, Table 1). Due to a large difference in ΔAIC and model weight, we proceeded with inference from this model. The </w:t>
      </w:r>
      <w:r w:rsidR="00FB1735">
        <w:rPr>
          <w:rFonts w:eastAsia="Times New Roman"/>
          <w:color w:val="000000"/>
        </w:rPr>
        <w:t>beta</w:t>
      </w:r>
      <w:r w:rsidRPr="002505DE">
        <w:rPr>
          <w:rFonts w:eastAsia="Times New Roman"/>
          <w:color w:val="000000"/>
        </w:rPr>
        <w:t xml:space="preserve"> estimates for the effects of all covariates can be seen in Figure 2. The interaction for forest land cover and rolling average of human activity was found to have a strong, positive effect on selection</w:t>
      </w:r>
      <w:r w:rsidR="00633147">
        <w:rPr>
          <w:rFonts w:eastAsia="Times New Roman"/>
          <w:color w:val="000000"/>
        </w:rPr>
        <w:t xml:space="preserve"> (0.19, 0.04</w:t>
      </w:r>
      <w:r w:rsidR="00A8374C">
        <w:rPr>
          <w:rFonts w:eastAsia="Times New Roman"/>
          <w:color w:val="000000"/>
        </w:rPr>
        <w:t xml:space="preserve"> — </w:t>
      </w:r>
      <w:r w:rsidR="00633147">
        <w:rPr>
          <w:rFonts w:eastAsia="Times New Roman"/>
          <w:color w:val="000000"/>
        </w:rPr>
        <w:t>0.35)</w:t>
      </w:r>
      <w:r w:rsidRPr="002505DE">
        <w:rPr>
          <w:rFonts w:eastAsia="Times New Roman"/>
          <w:color w:val="000000"/>
        </w:rPr>
        <w:t>, meaning as human activity increased, selection for forest habitat as compared to shrub habitat increased. Herbaceous</w:t>
      </w:r>
      <w:r w:rsidR="00633147">
        <w:rPr>
          <w:rFonts w:eastAsia="Times New Roman"/>
          <w:color w:val="000000"/>
        </w:rPr>
        <w:t xml:space="preserve"> (0.44, 0.1 </w:t>
      </w:r>
      <w:r w:rsidR="00A8374C">
        <w:rPr>
          <w:rFonts w:eastAsia="Times New Roman"/>
          <w:color w:val="000000"/>
        </w:rPr>
        <w:t xml:space="preserve">— </w:t>
      </w:r>
      <w:r w:rsidR="00633147">
        <w:rPr>
          <w:rFonts w:eastAsia="Times New Roman"/>
          <w:color w:val="000000"/>
        </w:rPr>
        <w:t>0.79)</w:t>
      </w:r>
      <w:r w:rsidRPr="002505DE">
        <w:rPr>
          <w:rFonts w:eastAsia="Times New Roman"/>
          <w:color w:val="000000"/>
        </w:rPr>
        <w:t xml:space="preserve"> and wetland</w:t>
      </w:r>
      <w:r w:rsidR="00633147">
        <w:rPr>
          <w:rFonts w:eastAsia="Times New Roman"/>
          <w:color w:val="000000"/>
        </w:rPr>
        <w:t xml:space="preserve"> (0.71, 0.31 </w:t>
      </w:r>
      <w:r w:rsidR="00A8374C">
        <w:rPr>
          <w:rFonts w:eastAsia="Times New Roman"/>
          <w:color w:val="000000"/>
        </w:rPr>
        <w:t>—</w:t>
      </w:r>
      <w:r w:rsidR="00633147">
        <w:rPr>
          <w:rFonts w:eastAsia="Times New Roman"/>
          <w:color w:val="000000"/>
        </w:rPr>
        <w:t xml:space="preserve"> 1.11)</w:t>
      </w:r>
      <w:r w:rsidRPr="002505DE">
        <w:rPr>
          <w:rFonts w:eastAsia="Times New Roman"/>
          <w:color w:val="000000"/>
        </w:rPr>
        <w:t xml:space="preserve"> landcover types also have a strong positive effect on selection in relation to shrub habitat. There is a weak, positive effect of forest habitat</w:t>
      </w:r>
      <w:r w:rsidR="00633147">
        <w:rPr>
          <w:rFonts w:eastAsia="Times New Roman"/>
          <w:color w:val="000000"/>
        </w:rPr>
        <w:t xml:space="preserve"> (0.28, -0.02 </w:t>
      </w:r>
      <w:r w:rsidR="00A8374C">
        <w:rPr>
          <w:rFonts w:eastAsia="Times New Roman"/>
          <w:color w:val="000000"/>
        </w:rPr>
        <w:t>—</w:t>
      </w:r>
      <w:r w:rsidR="00633147">
        <w:rPr>
          <w:rFonts w:eastAsia="Times New Roman"/>
          <w:color w:val="000000"/>
        </w:rPr>
        <w:t xml:space="preserve"> 0.59)</w:t>
      </w:r>
      <w:r w:rsidRPr="002505DE">
        <w:rPr>
          <w:rFonts w:eastAsia="Times New Roman"/>
          <w:color w:val="000000"/>
        </w:rPr>
        <w:t xml:space="preserve"> on selection. Lastly there is a strong, negative effect of distance to trail</w:t>
      </w:r>
      <w:r w:rsidR="00633147">
        <w:rPr>
          <w:rFonts w:eastAsia="Times New Roman"/>
          <w:color w:val="000000"/>
        </w:rPr>
        <w:t xml:space="preserve"> (-0.25, -0.47</w:t>
      </w:r>
      <w:r w:rsidR="00A8374C">
        <w:rPr>
          <w:rFonts w:eastAsia="Times New Roman"/>
          <w:color w:val="000000"/>
        </w:rPr>
        <w:t xml:space="preserve"> —</w:t>
      </w:r>
      <w:r w:rsidR="00633147">
        <w:rPr>
          <w:rFonts w:eastAsia="Times New Roman"/>
          <w:color w:val="000000"/>
        </w:rPr>
        <w:t xml:space="preserve"> -0.04)</w:t>
      </w:r>
      <w:r w:rsidRPr="002505DE">
        <w:rPr>
          <w:rFonts w:eastAsia="Times New Roman"/>
          <w:color w:val="000000"/>
        </w:rPr>
        <w:t xml:space="preserve"> on selection implying selection for areas closer to trail.</w:t>
      </w:r>
      <w:r w:rsidR="00BF47C1" w:rsidRPr="00BF47C1">
        <w:rPr>
          <w:rFonts w:eastAsia="Times New Roman"/>
          <w:color w:val="000000"/>
        </w:rPr>
        <w:t xml:space="preserve"> </w:t>
      </w:r>
    </w:p>
    <w:p w14:paraId="1A57B42F" w14:textId="635A095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Day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sidRPr="00193A49">
        <w:rPr>
          <w:rFonts w:eastAsia="Times New Roman"/>
          <w:b/>
          <w:bCs/>
          <w:color w:val="000000"/>
        </w:rPr>
        <w:t>m</w:t>
      </w:r>
      <w:r w:rsidRPr="00193A49">
        <w:rPr>
          <w:rFonts w:eastAsia="Times New Roman"/>
          <w:b/>
          <w:bCs/>
          <w:color w:val="000000"/>
        </w:rPr>
        <w:t>odel</w:t>
      </w:r>
    </w:p>
    <w:p w14:paraId="31A8270C" w14:textId="1C579330"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The global model including interactions between human activity and movement characteristics was the best fit model for the day dataset (Table 2). In terms of habitat selection, we found a weak, negative effect of herbaceous land cover</w:t>
      </w:r>
      <w:r w:rsidR="00633147">
        <w:rPr>
          <w:rFonts w:eastAsia="Times New Roman"/>
          <w:color w:val="000000"/>
        </w:rPr>
        <w:t xml:space="preserve"> (-0.64, -1.37</w:t>
      </w:r>
      <w:r w:rsidR="00A8374C">
        <w:rPr>
          <w:rFonts w:eastAsia="Times New Roman"/>
          <w:color w:val="000000"/>
        </w:rPr>
        <w:t xml:space="preserve"> </w:t>
      </w:r>
      <w:r w:rsidR="00633147">
        <w:rPr>
          <w:rFonts w:eastAsia="Times New Roman"/>
          <w:color w:val="000000"/>
        </w:rPr>
        <w:t>—</w:t>
      </w:r>
      <w:r w:rsidR="00A8374C">
        <w:rPr>
          <w:rFonts w:eastAsia="Times New Roman"/>
          <w:color w:val="000000"/>
        </w:rPr>
        <w:t xml:space="preserve"> </w:t>
      </w:r>
      <w:r w:rsidR="00633147">
        <w:rPr>
          <w:rFonts w:eastAsia="Times New Roman"/>
          <w:color w:val="000000"/>
        </w:rPr>
        <w:t>0.08)</w:t>
      </w:r>
      <w:r w:rsidRPr="002505DE">
        <w:rPr>
          <w:rFonts w:eastAsia="Times New Roman"/>
          <w:color w:val="000000"/>
        </w:rPr>
        <w:t xml:space="preserve"> on selection, while we see a weak, positive effect for forest land cover </w:t>
      </w:r>
      <w:r w:rsidR="00633147">
        <w:rPr>
          <w:rFonts w:eastAsia="Times New Roman"/>
          <w:color w:val="000000"/>
        </w:rPr>
        <w:t>(0.33, -0.03</w:t>
      </w:r>
      <w:r w:rsidR="00A8374C">
        <w:rPr>
          <w:rFonts w:eastAsia="Times New Roman"/>
          <w:color w:val="000000"/>
        </w:rPr>
        <w:t xml:space="preserve"> — </w:t>
      </w:r>
      <w:r w:rsidR="00633147">
        <w:rPr>
          <w:rFonts w:eastAsia="Times New Roman"/>
          <w:color w:val="000000"/>
        </w:rPr>
        <w:t xml:space="preserve">0.68) </w:t>
      </w:r>
      <w:r w:rsidRPr="002505DE">
        <w:rPr>
          <w:rFonts w:eastAsia="Times New Roman"/>
          <w:color w:val="000000"/>
        </w:rPr>
        <w:t>on selection (Figure 3). Suggesting a minor avoidance of herbaceous land cover and selection for forest land cover during the day. There is a significant, positive effect of wetland land cover</w:t>
      </w:r>
      <w:r w:rsidR="00633147">
        <w:rPr>
          <w:rFonts w:eastAsia="Times New Roman"/>
          <w:color w:val="000000"/>
        </w:rPr>
        <w:t xml:space="preserve"> (0.86, 0.28</w:t>
      </w:r>
      <w:r w:rsidR="00A8374C">
        <w:rPr>
          <w:rFonts w:eastAsia="Times New Roman"/>
          <w:color w:val="000000"/>
        </w:rPr>
        <w:t xml:space="preserve"> —</w:t>
      </w:r>
      <w:r w:rsidR="00633147">
        <w:rPr>
          <w:rFonts w:eastAsia="Times New Roman"/>
          <w:color w:val="000000"/>
        </w:rPr>
        <w:t>1.45)</w:t>
      </w:r>
      <w:r w:rsidRPr="002505DE">
        <w:rPr>
          <w:rFonts w:eastAsia="Times New Roman"/>
          <w:color w:val="000000"/>
        </w:rPr>
        <w:t>, meaning wetland habitat along a riparian corridor was preferred during the day (Figure 3). </w:t>
      </w:r>
    </w:p>
    <w:p w14:paraId="58112928" w14:textId="3BB7BBC2" w:rsidR="007361B9" w:rsidRPr="00B52B00" w:rsidRDefault="002505DE" w:rsidP="00B52B00">
      <w:pPr>
        <w:spacing w:after="160" w:line="480" w:lineRule="auto"/>
        <w:ind w:right="-540"/>
        <w:rPr>
          <w:rFonts w:eastAsia="Times New Roman"/>
          <w:color w:val="000000"/>
        </w:rPr>
      </w:pPr>
      <w:r w:rsidRPr="002505DE">
        <w:rPr>
          <w:rFonts w:eastAsia="Times New Roman"/>
          <w:color w:val="000000"/>
        </w:rPr>
        <w:t xml:space="preserve">We also see significant interactive effects with movement characteristics. Interactions between log step length and human activity </w:t>
      </w:r>
      <w:r w:rsidR="00633147">
        <w:rPr>
          <w:rFonts w:eastAsia="Times New Roman"/>
          <w:color w:val="000000"/>
        </w:rPr>
        <w:t>(-0.51, -0.64</w:t>
      </w:r>
      <w:r w:rsidR="00A8374C">
        <w:rPr>
          <w:rFonts w:eastAsia="Times New Roman"/>
          <w:color w:val="000000"/>
        </w:rPr>
        <w:t xml:space="preserve"> —</w:t>
      </w:r>
      <w:r w:rsidR="00633147">
        <w:rPr>
          <w:rFonts w:eastAsia="Times New Roman"/>
          <w:color w:val="000000"/>
        </w:rPr>
        <w:t xml:space="preserve"> -0.37)</w:t>
      </w:r>
      <w:r w:rsidR="00961B31">
        <w:rPr>
          <w:rFonts w:eastAsia="Times New Roman"/>
          <w:color w:val="000000"/>
        </w:rPr>
        <w:t xml:space="preserve"> </w:t>
      </w:r>
      <w:r w:rsidRPr="002505DE">
        <w:rPr>
          <w:rFonts w:eastAsia="Times New Roman"/>
          <w:color w:val="000000"/>
        </w:rPr>
        <w:t>and squared log step length x rolling average</w:t>
      </w:r>
      <w:r w:rsidR="00633147">
        <w:rPr>
          <w:rFonts w:eastAsia="Times New Roman"/>
          <w:color w:val="000000"/>
        </w:rPr>
        <w:t xml:space="preserve"> (-0.1, -0.17 </w:t>
      </w:r>
      <w:r w:rsidR="00A8374C">
        <w:rPr>
          <w:rFonts w:eastAsia="Times New Roman"/>
          <w:color w:val="000000"/>
        </w:rPr>
        <w:t>—</w:t>
      </w:r>
      <w:r w:rsidR="00633147">
        <w:rPr>
          <w:rFonts w:eastAsia="Times New Roman"/>
          <w:color w:val="000000"/>
        </w:rPr>
        <w:t xml:space="preserve"> -0.03)</w:t>
      </w:r>
      <w:r w:rsidRPr="002505DE">
        <w:rPr>
          <w:rFonts w:eastAsia="Times New Roman"/>
          <w:color w:val="000000"/>
        </w:rPr>
        <w:t xml:space="preserve"> were significant. Using the beta coefficients from our model we can update our step length distribution to facilitate interpretation of this interaction on movement behavior. Doing so produces Figure 4 illustrating that as human activity increases the step length distribution changes and deer are move less.</w:t>
      </w:r>
    </w:p>
    <w:p w14:paraId="550D9805" w14:textId="4437AA3C"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Night </w:t>
      </w:r>
      <w:proofErr w:type="spellStart"/>
      <w:r w:rsidRPr="00193A49">
        <w:rPr>
          <w:rFonts w:eastAsia="Times New Roman"/>
          <w:b/>
          <w:bCs/>
          <w:color w:val="000000"/>
        </w:rPr>
        <w:t>iSSF</w:t>
      </w:r>
      <w:proofErr w:type="spellEnd"/>
      <w:r w:rsidRPr="00193A49">
        <w:rPr>
          <w:rFonts w:eastAsia="Times New Roman"/>
          <w:b/>
          <w:bCs/>
          <w:color w:val="000000"/>
        </w:rPr>
        <w:t xml:space="preserve"> </w:t>
      </w:r>
      <w:r w:rsidR="00193A49">
        <w:rPr>
          <w:rFonts w:eastAsia="Times New Roman"/>
          <w:b/>
          <w:bCs/>
          <w:color w:val="000000"/>
        </w:rPr>
        <w:t>m</w:t>
      </w:r>
      <w:r w:rsidRPr="00193A49">
        <w:rPr>
          <w:rFonts w:eastAsia="Times New Roman"/>
          <w:b/>
          <w:bCs/>
          <w:color w:val="000000"/>
        </w:rPr>
        <w:t>odel</w:t>
      </w:r>
    </w:p>
    <w:p w14:paraId="775CD1AA" w14:textId="2DD9DF6D" w:rsidR="002D4925" w:rsidRPr="002F3F52" w:rsidRDefault="002505DE" w:rsidP="002F3F52">
      <w:pPr>
        <w:spacing w:after="160" w:line="480" w:lineRule="auto"/>
        <w:ind w:right="-540"/>
        <w:rPr>
          <w:rFonts w:eastAsia="Times New Roman"/>
        </w:rPr>
      </w:pPr>
      <w:r w:rsidRPr="002505DE">
        <w:rPr>
          <w:rFonts w:eastAsia="Times New Roman"/>
          <w:color w:val="000000"/>
        </w:rPr>
        <w:t xml:space="preserve">For our </w:t>
      </w:r>
      <w:r w:rsidR="009673D4" w:rsidRPr="002505DE">
        <w:rPr>
          <w:rFonts w:eastAsia="Times New Roman"/>
          <w:color w:val="000000"/>
        </w:rPr>
        <w:t>nighttime</w:t>
      </w:r>
      <w:r w:rsidRPr="002505DE">
        <w:rPr>
          <w:rFonts w:eastAsia="Times New Roman"/>
          <w:color w:val="000000"/>
        </w:rPr>
        <w:t xml:space="preserve"> model set, the global model with an interaction between movement characteristics and human activity once again was the best fit model similar to the day dataset (Table 3). There was a strong, positive effect of herbaceous land cover type on selection</w:t>
      </w:r>
      <w:r w:rsidR="00C16284">
        <w:rPr>
          <w:rFonts w:eastAsia="Times New Roman"/>
          <w:color w:val="000000"/>
        </w:rPr>
        <w:t>(0.63, 0.13 — 1.11</w:t>
      </w:r>
      <w:r w:rsidRPr="002505DE">
        <w:rPr>
          <w:rFonts w:eastAsia="Times New Roman"/>
          <w:color w:val="000000"/>
        </w:rPr>
        <w:t xml:space="preserve">), indicating deer selected for herbaceous land cover at night. There was also a significant </w:t>
      </w:r>
      <w:r w:rsidRPr="002505DE">
        <w:rPr>
          <w:rFonts w:eastAsia="Times New Roman"/>
          <w:color w:val="000000"/>
        </w:rPr>
        <w:lastRenderedPageBreak/>
        <w:t xml:space="preserve">interaction between human </w:t>
      </w:r>
      <w:r w:rsidR="0015785E" w:rsidRPr="002505DE">
        <w:rPr>
          <w:rFonts w:eastAsia="Times New Roman"/>
          <w:color w:val="000000"/>
        </w:rPr>
        <w:t>activity</w:t>
      </w:r>
      <w:r w:rsidRPr="002505DE">
        <w:rPr>
          <w:rFonts w:eastAsia="Times New Roman"/>
          <w:color w:val="000000"/>
        </w:rPr>
        <w:t xml:space="preserve"> and log step length</w:t>
      </w:r>
      <w:r w:rsidR="00C16284">
        <w:rPr>
          <w:rFonts w:eastAsia="Times New Roman"/>
          <w:color w:val="000000"/>
        </w:rPr>
        <w:t xml:space="preserve"> (1.5, 0.9 — 2.09)</w:t>
      </w:r>
      <w:r w:rsidRPr="002505DE">
        <w:rPr>
          <w:rFonts w:eastAsia="Times New Roman"/>
          <w:color w:val="000000"/>
        </w:rPr>
        <w:t xml:space="preserve"> (Figure 3). Similar to our </w:t>
      </w:r>
      <w:r w:rsidR="0015785E">
        <w:rPr>
          <w:rFonts w:eastAsia="Times New Roman"/>
          <w:color w:val="000000"/>
        </w:rPr>
        <w:t>d</w:t>
      </w:r>
      <w:r w:rsidRPr="002505DE">
        <w:rPr>
          <w:rFonts w:eastAsia="Times New Roman"/>
          <w:color w:val="000000"/>
        </w:rPr>
        <w:t xml:space="preserve">ay </w:t>
      </w:r>
      <w:proofErr w:type="spellStart"/>
      <w:r w:rsidRPr="002505DE">
        <w:rPr>
          <w:rFonts w:eastAsia="Times New Roman"/>
          <w:color w:val="000000"/>
        </w:rPr>
        <w:t>iSSF</w:t>
      </w:r>
      <w:proofErr w:type="spellEnd"/>
      <w:r w:rsidRPr="002505DE">
        <w:rPr>
          <w:rFonts w:eastAsia="Times New Roman"/>
          <w:color w:val="000000"/>
        </w:rPr>
        <w:t xml:space="preserve"> model, we can update our step length distribution with the beta coefficients from our interaction terms to ease interpretation. This indicates a greater likelihood of longer step lengths with increasing human activity at night implicating deer move more at night with increases in human activity (Figure 5), albeit this is a smaller effect when compared to the step length distribution for the </w:t>
      </w:r>
      <w:r w:rsidR="0015785E" w:rsidRPr="002505DE">
        <w:rPr>
          <w:rFonts w:eastAsia="Times New Roman"/>
          <w:color w:val="000000"/>
        </w:rPr>
        <w:t>daytime</w:t>
      </w:r>
      <w:r w:rsidRPr="002505DE">
        <w:rPr>
          <w:rFonts w:eastAsia="Times New Roman"/>
          <w:color w:val="000000"/>
        </w:rPr>
        <w:t xml:space="preserve"> analysis.</w:t>
      </w:r>
    </w:p>
    <w:p w14:paraId="10932484" w14:textId="181B542C" w:rsidR="002505DE" w:rsidRPr="002505DE" w:rsidRDefault="002505DE" w:rsidP="00167887">
      <w:pPr>
        <w:spacing w:after="160" w:line="480" w:lineRule="auto"/>
        <w:ind w:right="-540"/>
        <w:rPr>
          <w:rFonts w:eastAsia="Times New Roman"/>
        </w:rPr>
      </w:pPr>
      <w:r w:rsidRPr="002505DE">
        <w:rPr>
          <w:rFonts w:eastAsia="Times New Roman"/>
          <w:b/>
          <w:bCs/>
          <w:color w:val="000000"/>
        </w:rPr>
        <w:t>D</w:t>
      </w:r>
      <w:r w:rsidR="00AF4F8D">
        <w:rPr>
          <w:rFonts w:eastAsia="Times New Roman"/>
          <w:b/>
          <w:bCs/>
          <w:color w:val="000000"/>
        </w:rPr>
        <w:t>ISCUSSION</w:t>
      </w:r>
    </w:p>
    <w:p w14:paraId="77EC9485" w14:textId="5F73E5FF" w:rsidR="002505DE" w:rsidRPr="00193A49" w:rsidRDefault="002505DE" w:rsidP="00167887">
      <w:pPr>
        <w:spacing w:after="160" w:line="480" w:lineRule="auto"/>
        <w:ind w:right="-540"/>
        <w:rPr>
          <w:rFonts w:eastAsia="Times New Roman"/>
          <w:b/>
          <w:bCs/>
        </w:rPr>
      </w:pPr>
      <w:r w:rsidRPr="00193A49">
        <w:rPr>
          <w:rFonts w:eastAsia="Times New Roman"/>
          <w:b/>
          <w:bCs/>
          <w:color w:val="000000"/>
        </w:rPr>
        <w:t xml:space="preserve">Deer </w:t>
      </w:r>
      <w:r w:rsidR="00193A49">
        <w:rPr>
          <w:rFonts w:eastAsia="Times New Roman"/>
          <w:b/>
          <w:bCs/>
          <w:color w:val="000000"/>
        </w:rPr>
        <w:t>h</w:t>
      </w:r>
      <w:r w:rsidRPr="00193A49">
        <w:rPr>
          <w:rFonts w:eastAsia="Times New Roman"/>
          <w:b/>
          <w:bCs/>
          <w:color w:val="000000"/>
        </w:rPr>
        <w:t xml:space="preserve">abitat </w:t>
      </w:r>
      <w:r w:rsidR="00193A49">
        <w:rPr>
          <w:rFonts w:eastAsia="Times New Roman"/>
          <w:b/>
          <w:bCs/>
          <w:color w:val="000000"/>
        </w:rPr>
        <w:t>s</w:t>
      </w:r>
      <w:r w:rsidRPr="00193A49">
        <w:rPr>
          <w:rFonts w:eastAsia="Times New Roman"/>
          <w:b/>
          <w:bCs/>
          <w:color w:val="000000"/>
        </w:rPr>
        <w:t xml:space="preserve">election and </w:t>
      </w:r>
      <w:r w:rsidR="00193A49">
        <w:rPr>
          <w:rFonts w:eastAsia="Times New Roman"/>
          <w:b/>
          <w:bCs/>
          <w:color w:val="000000"/>
        </w:rPr>
        <w:t>m</w:t>
      </w:r>
      <w:r w:rsidRPr="00193A49">
        <w:rPr>
          <w:rFonts w:eastAsia="Times New Roman"/>
          <w:b/>
          <w:bCs/>
          <w:color w:val="000000"/>
        </w:rPr>
        <w:t xml:space="preserve">ovement </w:t>
      </w:r>
      <w:r w:rsidR="00193A49">
        <w:rPr>
          <w:rFonts w:eastAsia="Times New Roman"/>
          <w:b/>
          <w:bCs/>
          <w:color w:val="000000"/>
        </w:rPr>
        <w:t>p</w:t>
      </w:r>
      <w:r w:rsidRPr="00193A49">
        <w:rPr>
          <w:rFonts w:eastAsia="Times New Roman"/>
          <w:b/>
          <w:bCs/>
          <w:color w:val="000000"/>
        </w:rPr>
        <w:t>atterns</w:t>
      </w:r>
    </w:p>
    <w:p w14:paraId="2A11D0FD" w14:textId="6B430D9F" w:rsidR="000F7F31" w:rsidRPr="009E24DB" w:rsidRDefault="00CA443B" w:rsidP="00167887">
      <w:pPr>
        <w:spacing w:after="160" w:line="480" w:lineRule="auto"/>
        <w:ind w:right="-540"/>
        <w:rPr>
          <w:rFonts w:eastAsia="Times New Roman"/>
        </w:rPr>
      </w:pPr>
      <w:r w:rsidRPr="001A6D41">
        <w:rPr>
          <w:rFonts w:eastAsia="Times New Roman"/>
          <w:color w:val="000000"/>
        </w:rPr>
        <w:t>Deer habitat selection and movement patterns in our study were best explained by a combination of anthropogenic influences and environmental habitat characteristics.</w:t>
      </w:r>
      <w:r>
        <w:rPr>
          <w:rFonts w:eastAsia="Times New Roman"/>
          <w:color w:val="000000"/>
        </w:rPr>
        <w:t xml:space="preserve"> </w:t>
      </w:r>
      <w:r w:rsidR="002328FF">
        <w:rPr>
          <w:rFonts w:eastAsia="Times New Roman"/>
          <w:color w:val="000000"/>
        </w:rPr>
        <w:t>Deer increased their use of forest habitat compared to shrub habitat in response to increasing human activity</w:t>
      </w:r>
      <w:r w:rsidR="002505DE" w:rsidRPr="002505DE">
        <w:rPr>
          <w:rFonts w:eastAsia="Times New Roman"/>
          <w:color w:val="000000"/>
        </w:rPr>
        <w:t xml:space="preserve">. The shrub habitat, </w:t>
      </w:r>
      <w:r w:rsidR="002328FF">
        <w:rPr>
          <w:rFonts w:eastAsia="Times New Roman"/>
          <w:color w:val="000000"/>
        </w:rPr>
        <w:t>a</w:t>
      </w:r>
      <w:r w:rsidR="002505DE" w:rsidRPr="002505DE">
        <w:rPr>
          <w:rFonts w:eastAsia="Times New Roman"/>
          <w:color w:val="000000"/>
        </w:rPr>
        <w:t>s indicat</w:t>
      </w:r>
      <w:r w:rsidR="002328FF">
        <w:rPr>
          <w:rFonts w:eastAsia="Times New Roman"/>
          <w:color w:val="000000"/>
        </w:rPr>
        <w:t>ed by land cover,</w:t>
      </w:r>
      <w:r w:rsidR="002505DE" w:rsidRPr="002505DE">
        <w:rPr>
          <w:rFonts w:eastAsia="Times New Roman"/>
          <w:color w:val="000000"/>
        </w:rPr>
        <w:t xml:space="preserve"> </w:t>
      </w:r>
      <w:r w:rsidR="002328FF">
        <w:rPr>
          <w:rFonts w:eastAsia="Times New Roman"/>
          <w:color w:val="000000"/>
        </w:rPr>
        <w:t xml:space="preserve">matched </w:t>
      </w:r>
      <w:r w:rsidR="002505DE" w:rsidRPr="002505DE">
        <w:rPr>
          <w:rFonts w:eastAsia="Times New Roman"/>
          <w:color w:val="000000"/>
        </w:rPr>
        <w:t>areas where management</w:t>
      </w:r>
      <w:r w:rsidR="002F3F52">
        <w:rPr>
          <w:rFonts w:eastAsia="Times New Roman"/>
          <w:color w:val="000000"/>
        </w:rPr>
        <w:t xml:space="preserve"> of pinyon-juniper </w:t>
      </w:r>
      <w:r w:rsidR="002F3F52" w:rsidRPr="002505DE">
        <w:rPr>
          <w:rFonts w:eastAsia="Times New Roman"/>
          <w:color w:val="000000"/>
        </w:rPr>
        <w:t>forest</w:t>
      </w:r>
      <w:r w:rsidR="002505DE" w:rsidRPr="002505DE">
        <w:rPr>
          <w:rFonts w:eastAsia="Times New Roman"/>
          <w:color w:val="000000"/>
        </w:rPr>
        <w:t xml:space="preserve"> has been implemented for fuel reduction and habitat management</w:t>
      </w:r>
      <w:r w:rsidR="002328FF">
        <w:rPr>
          <w:rFonts w:eastAsia="Times New Roman"/>
          <w:color w:val="000000"/>
        </w:rPr>
        <w:t>,</w:t>
      </w:r>
      <w:r w:rsidR="002505DE" w:rsidRPr="002505DE">
        <w:rPr>
          <w:rFonts w:eastAsia="Times New Roman"/>
          <w:color w:val="000000"/>
        </w:rPr>
        <w:t xml:space="preserve"> resulting in thinned, open savannah-like habitat</w:t>
      </w:r>
      <w:r>
        <w:rPr>
          <w:rFonts w:eastAsia="Times New Roman"/>
          <w:color w:val="000000"/>
        </w:rPr>
        <w:t xml:space="preserve"> useful for mule deer forage</w:t>
      </w:r>
      <w:r w:rsidR="002328FF">
        <w:rPr>
          <w:rFonts w:eastAsia="Times New Roman"/>
          <w:color w:val="000000"/>
        </w:rPr>
        <w:t xml:space="preserve"> </w:t>
      </w:r>
      <w:r w:rsidR="002328FF" w:rsidRPr="002505DE">
        <w:rPr>
          <w:rFonts w:eastAsia="Times New Roman"/>
          <w:color w:val="000000"/>
        </w:rPr>
        <w:t>(Miller et al. 2019)</w:t>
      </w:r>
      <w:r w:rsidR="002505DE" w:rsidRPr="002505DE">
        <w:rPr>
          <w:rFonts w:eastAsia="Times New Roman"/>
          <w:color w:val="000000"/>
        </w:rPr>
        <w:t>. A loss of foraging opportunities could result from this shift in habitat preference, with shrub habitat providing a greater abundance and diversity of browse for mule deer (</w:t>
      </w:r>
      <w:proofErr w:type="spellStart"/>
      <w:r w:rsidR="002505DE" w:rsidRPr="002505DE">
        <w:rPr>
          <w:rFonts w:eastAsia="Times New Roman"/>
          <w:color w:val="000000"/>
        </w:rPr>
        <w:t>Bombaci</w:t>
      </w:r>
      <w:proofErr w:type="spellEnd"/>
      <w:r w:rsidR="002505DE" w:rsidRPr="002505DE">
        <w:rPr>
          <w:rFonts w:eastAsia="Times New Roman"/>
          <w:color w:val="000000"/>
        </w:rPr>
        <w:t xml:space="preserve"> et al. 2016, Miller et al. 2019). Habitat management of winter range for mule deer may be rendered less effective with increasing human recreation</w:t>
      </w:r>
      <w:r w:rsidR="000F7F31">
        <w:rPr>
          <w:rFonts w:eastAsia="Times New Roman"/>
          <w:color w:val="000000"/>
        </w:rPr>
        <w:t>,</w:t>
      </w:r>
      <w:r w:rsidR="002505DE" w:rsidRPr="002505DE">
        <w:rPr>
          <w:rFonts w:eastAsia="Times New Roman"/>
          <w:color w:val="000000"/>
        </w:rPr>
        <w:t xml:space="preserve"> as </w:t>
      </w:r>
      <w:r w:rsidR="000F7F31">
        <w:rPr>
          <w:rFonts w:eastAsia="Times New Roman"/>
          <w:color w:val="000000"/>
        </w:rPr>
        <w:t>secure</w:t>
      </w:r>
      <w:r w:rsidR="002F3F52">
        <w:rPr>
          <w:rFonts w:eastAsia="Times New Roman"/>
          <w:color w:val="000000"/>
        </w:rPr>
        <w:t xml:space="preserve"> forest</w:t>
      </w:r>
      <w:r w:rsidR="000F7F31">
        <w:rPr>
          <w:rFonts w:eastAsia="Times New Roman"/>
          <w:color w:val="000000"/>
        </w:rPr>
        <w:t xml:space="preserve"> </w:t>
      </w:r>
      <w:r w:rsidR="002505DE" w:rsidRPr="002505DE">
        <w:rPr>
          <w:rFonts w:eastAsia="Times New Roman"/>
          <w:color w:val="000000"/>
        </w:rPr>
        <w:t xml:space="preserve">habitat is removed and productive foraging habitat is perceived to be riskier. </w:t>
      </w:r>
      <w:r w:rsidR="0048206F" w:rsidRPr="001A6D41">
        <w:rPr>
          <w:rFonts w:eastAsia="Times New Roman"/>
          <w:color w:val="000000"/>
        </w:rPr>
        <w:t xml:space="preserve">Careful </w:t>
      </w:r>
      <w:r w:rsidR="0048206F" w:rsidRPr="001A6D41">
        <w:rPr>
          <w:rFonts w:eastAsia="Times New Roman"/>
          <w:color w:val="000000"/>
        </w:rPr>
        <w:lastRenderedPageBreak/>
        <w:t>consideration of the objectives behind pinyon-juniper management is essential to ensure that wildlife conservation goals are balanced with other intended outcomes of the practice, such as wildfire risk reduction</w:t>
      </w:r>
      <w:r w:rsidR="0048206F" w:rsidRPr="001A6D41" w:rsidDel="001A6D41">
        <w:rPr>
          <w:rFonts w:eastAsia="Times New Roman"/>
          <w:color w:val="000000"/>
        </w:rPr>
        <w:t xml:space="preserve"> </w:t>
      </w:r>
      <w:r w:rsidR="0048206F" w:rsidRPr="002505DE">
        <w:rPr>
          <w:rFonts w:eastAsia="Times New Roman"/>
          <w:color w:val="000000"/>
        </w:rPr>
        <w:t xml:space="preserve">(Miller et al. 2019). </w:t>
      </w:r>
      <w:r w:rsidR="002328FF">
        <w:rPr>
          <w:rFonts w:eastAsia="Times New Roman"/>
          <w:color w:val="000000"/>
        </w:rPr>
        <w:t>C</w:t>
      </w:r>
      <w:r w:rsidR="002505DE" w:rsidRPr="002505DE">
        <w:rPr>
          <w:rFonts w:eastAsia="Times New Roman"/>
          <w:color w:val="000000"/>
        </w:rPr>
        <w:t xml:space="preserve">ompromise may exist in the patch size and arrangement of treatments. </w:t>
      </w:r>
      <w:r w:rsidR="0048206F" w:rsidRPr="001A6D41">
        <w:rPr>
          <w:rFonts w:eastAsia="Times New Roman"/>
          <w:color w:val="000000"/>
        </w:rPr>
        <w:t>Short et al. (1977) investigated deer use across various thinning treatments and found that small patch cuttings (≤0.5 km²) were more frequently utilized by deer. Their findings also highlighted the importance of treatment patch arrangement, noting that proximity to undisturbed woodland significantly influenced deer use.</w:t>
      </w:r>
      <w:r w:rsidR="0048206F">
        <w:rPr>
          <w:rFonts w:eastAsia="Times New Roman"/>
          <w:color w:val="000000"/>
        </w:rPr>
        <w:t xml:space="preserve"> </w:t>
      </w:r>
      <w:r w:rsidR="0048206F" w:rsidRPr="001A6D41">
        <w:rPr>
          <w:rFonts w:eastAsia="Times New Roman"/>
          <w:color w:val="000000"/>
        </w:rPr>
        <w:t>Further investigation into this question could help clarify the mixed findings regarding the effectiveness of pinyon-juniper habitat management on mule deer population health.</w:t>
      </w:r>
      <w:r w:rsidR="0048206F">
        <w:rPr>
          <w:rFonts w:eastAsia="Times New Roman"/>
          <w:color w:val="000000"/>
        </w:rPr>
        <w:t xml:space="preserve"> </w:t>
      </w:r>
      <w:r w:rsidR="0048206F" w:rsidRPr="001A6D41">
        <w:rPr>
          <w:rFonts w:eastAsia="Times New Roman"/>
          <w:color w:val="000000"/>
        </w:rPr>
        <w:t>Similar shifts in habitat use due to human recreational activity have also been documented in other wildlife species (Cristescu et al. 2013; Smith et al. 2019).</w:t>
      </w:r>
      <w:r w:rsidR="0048206F" w:rsidRPr="0048206F">
        <w:rPr>
          <w:rFonts w:eastAsia="Times New Roman"/>
          <w:color w:val="000000"/>
        </w:rPr>
        <w:t xml:space="preserve"> </w:t>
      </w:r>
      <w:r w:rsidR="0048206F" w:rsidRPr="001A6D41">
        <w:rPr>
          <w:rFonts w:eastAsia="Times New Roman"/>
          <w:color w:val="000000"/>
        </w:rPr>
        <w:t>This likely reflects a behavioral adaptation: during the day, when deer are bedded down in refuge, remaining still is the safest strategy unless they are directly threatened. At night, however, when they are foraging in more exposed areas, it is safer to move away from potential predators.</w:t>
      </w:r>
    </w:p>
    <w:p w14:paraId="3DCF0647" w14:textId="41062E66" w:rsidR="002505DE" w:rsidRPr="002505DE" w:rsidRDefault="002505DE" w:rsidP="00167887">
      <w:pPr>
        <w:spacing w:after="160" w:line="480" w:lineRule="auto"/>
        <w:ind w:right="-540"/>
        <w:rPr>
          <w:rFonts w:eastAsia="Times New Roman"/>
        </w:rPr>
      </w:pPr>
      <w:r w:rsidRPr="002505DE">
        <w:rPr>
          <w:rFonts w:eastAsia="Times New Roman"/>
          <w:color w:val="000000"/>
        </w:rPr>
        <w:t>Mule deer show</w:t>
      </w:r>
      <w:r w:rsidR="009E24DB">
        <w:rPr>
          <w:rFonts w:eastAsia="Times New Roman"/>
          <w:color w:val="000000"/>
        </w:rPr>
        <w:t>ed</w:t>
      </w:r>
      <w:r w:rsidRPr="002505DE">
        <w:rPr>
          <w:rFonts w:eastAsia="Times New Roman"/>
          <w:color w:val="000000"/>
        </w:rPr>
        <w:t xml:space="preserve"> divergent responses to increasing human activity depending on the time of day. During the day, deer moved less in response to increasing human activity while at night they moved more.</w:t>
      </w:r>
      <w:r w:rsidR="0048206F">
        <w:rPr>
          <w:rFonts w:eastAsia="Times New Roman"/>
          <w:color w:val="000000"/>
        </w:rPr>
        <w:t xml:space="preserve"> </w:t>
      </w:r>
      <w:r w:rsidR="0048206F" w:rsidRPr="001A6D41">
        <w:rPr>
          <w:rFonts w:eastAsia="Times New Roman"/>
          <w:color w:val="000000"/>
        </w:rPr>
        <w:t xml:space="preserve">This likely reflects a behavioral adaptation: during the day, when deer are bedded down in refuge, remaining still is the safest strategy unless they are directly threatened. At night, however, when they are foraging in more exposed areas, it is safer to move away from potential </w:t>
      </w:r>
      <w:r w:rsidR="0048206F" w:rsidRPr="001A6D41">
        <w:rPr>
          <w:rFonts w:eastAsia="Times New Roman"/>
          <w:color w:val="000000"/>
        </w:rPr>
        <w:lastRenderedPageBreak/>
        <w:t>predators.</w:t>
      </w:r>
      <w:r w:rsidRPr="002505DE">
        <w:rPr>
          <w:rFonts w:eastAsia="Times New Roman"/>
          <w:color w:val="000000"/>
        </w:rPr>
        <w:t xml:space="preserve"> Changes to activity patterns of mule deer, and specifically reduc</w:t>
      </w:r>
      <w:r w:rsidR="009E24DB">
        <w:rPr>
          <w:rFonts w:eastAsia="Times New Roman"/>
          <w:color w:val="000000"/>
        </w:rPr>
        <w:t>ed</w:t>
      </w:r>
      <w:r w:rsidRPr="002505DE">
        <w:rPr>
          <w:rFonts w:eastAsia="Times New Roman"/>
          <w:color w:val="000000"/>
        </w:rPr>
        <w:t xml:space="preserve"> daytime activity, have been found in camera studies looking at deer response to human activity on </w:t>
      </w:r>
      <w:proofErr w:type="spellStart"/>
      <w:r w:rsidRPr="002505DE">
        <w:rPr>
          <w:rFonts w:eastAsia="Times New Roman"/>
          <w:color w:val="000000"/>
        </w:rPr>
        <w:t>trail</w:t>
      </w:r>
      <w:proofErr w:type="spellEnd"/>
      <w:r w:rsidRPr="002505DE">
        <w:rPr>
          <w:rFonts w:eastAsia="Times New Roman"/>
          <w:color w:val="000000"/>
        </w:rPr>
        <w:t xml:space="preserve"> networks (George and Crooks 2006,</w:t>
      </w:r>
      <w:r w:rsidR="0015785E">
        <w:rPr>
          <w:rFonts w:eastAsia="Times New Roman"/>
          <w:color w:val="000000"/>
        </w:rPr>
        <w:t xml:space="preserve"> </w:t>
      </w:r>
      <w:r w:rsidR="0015785E" w:rsidRPr="002505DE">
        <w:rPr>
          <w:rFonts w:eastAsia="Times New Roman"/>
          <w:color w:val="000000"/>
        </w:rPr>
        <w:t>Reilly et al. 2017</w:t>
      </w:r>
      <w:r w:rsidR="0015785E">
        <w:rPr>
          <w:rFonts w:eastAsia="Times New Roman"/>
          <w:color w:val="000000"/>
        </w:rPr>
        <w:t>,</w:t>
      </w:r>
      <w:r w:rsidRPr="002505DE">
        <w:rPr>
          <w:rFonts w:eastAsia="Times New Roman"/>
          <w:color w:val="000000"/>
        </w:rPr>
        <w:t xml:space="preserve"> Nix et al. 2018</w:t>
      </w:r>
      <w:r w:rsidR="0015785E">
        <w:rPr>
          <w:rFonts w:eastAsia="Times New Roman"/>
          <w:color w:val="000000"/>
        </w:rPr>
        <w:t xml:space="preserve">, </w:t>
      </w:r>
      <w:r w:rsidR="0015785E" w:rsidRPr="002505DE">
        <w:rPr>
          <w:rFonts w:eastAsia="Times New Roman"/>
          <w:color w:val="000000"/>
        </w:rPr>
        <w:t>Lewis et al. 2021</w:t>
      </w:r>
      <w:r w:rsidRPr="002505DE">
        <w:rPr>
          <w:rFonts w:eastAsia="Times New Roman"/>
          <w:color w:val="000000"/>
        </w:rPr>
        <w:t xml:space="preserve">). The only other telemetry study examining this question found slightly increased hourly movement rates for deer when looking at activity patterns during four recreation activities in comparison to a control and suggested, as we found, that deer might be seeking different habitat in response to high human activity (Wisdom et al. 2004). </w:t>
      </w:r>
    </w:p>
    <w:p w14:paraId="4A30B260" w14:textId="349612F4" w:rsidR="002505DE" w:rsidRDefault="009E24DB" w:rsidP="00167887">
      <w:pPr>
        <w:spacing w:after="160" w:line="480" w:lineRule="auto"/>
        <w:ind w:right="-540"/>
        <w:rPr>
          <w:rFonts w:eastAsia="Times New Roman"/>
          <w:color w:val="000000"/>
        </w:rPr>
      </w:pPr>
      <w:r>
        <w:rPr>
          <w:rFonts w:eastAsia="Times New Roman"/>
          <w:color w:val="000000"/>
        </w:rPr>
        <w:t>Deer s</w:t>
      </w:r>
      <w:r w:rsidR="002505DE" w:rsidRPr="002505DE">
        <w:rPr>
          <w:rFonts w:eastAsia="Times New Roman"/>
          <w:color w:val="000000"/>
        </w:rPr>
        <w:t>elect</w:t>
      </w:r>
      <w:r>
        <w:rPr>
          <w:rFonts w:eastAsia="Times New Roman"/>
          <w:color w:val="000000"/>
        </w:rPr>
        <w:t>ed</w:t>
      </w:r>
      <w:r w:rsidR="002505DE" w:rsidRPr="002505DE">
        <w:rPr>
          <w:rFonts w:eastAsia="Times New Roman"/>
          <w:color w:val="000000"/>
        </w:rPr>
        <w:t xml:space="preserve"> for areas near trails </w:t>
      </w:r>
      <w:r>
        <w:rPr>
          <w:rFonts w:eastAsia="Times New Roman"/>
          <w:color w:val="000000"/>
        </w:rPr>
        <w:t>and thus experienced</w:t>
      </w:r>
      <w:r w:rsidR="00C40044">
        <w:rPr>
          <w:rFonts w:eastAsia="Times New Roman"/>
          <w:color w:val="000000"/>
        </w:rPr>
        <w:t xml:space="preserve"> </w:t>
      </w:r>
      <w:r w:rsidR="002505DE" w:rsidRPr="002505DE">
        <w:rPr>
          <w:rFonts w:eastAsia="Times New Roman"/>
          <w:color w:val="000000"/>
        </w:rPr>
        <w:t xml:space="preserve">no indirect loss of habitat caused by human recreation. This is </w:t>
      </w:r>
      <w:r w:rsidR="00C40044">
        <w:rPr>
          <w:rFonts w:eastAsia="Times New Roman"/>
          <w:color w:val="000000"/>
        </w:rPr>
        <w:t>supported by</w:t>
      </w:r>
      <w:r w:rsidR="002505DE" w:rsidRPr="002505DE">
        <w:rPr>
          <w:rFonts w:eastAsia="Times New Roman"/>
          <w:color w:val="000000"/>
        </w:rPr>
        <w:t xml:space="preserve"> </w:t>
      </w:r>
      <w:r w:rsidR="00C40044">
        <w:rPr>
          <w:rFonts w:eastAsia="Times New Roman"/>
          <w:color w:val="000000"/>
        </w:rPr>
        <w:t>trail camera research on mule deer</w:t>
      </w:r>
      <w:r w:rsidR="002505DE" w:rsidRPr="002505DE">
        <w:rPr>
          <w:rFonts w:eastAsia="Times New Roman"/>
          <w:color w:val="000000"/>
        </w:rPr>
        <w:t xml:space="preserve"> indicating no spatial avoidance with an increase of human activity on </w:t>
      </w:r>
      <w:proofErr w:type="spellStart"/>
      <w:r w:rsidR="002505DE" w:rsidRPr="002505DE">
        <w:rPr>
          <w:rFonts w:eastAsia="Times New Roman"/>
          <w:color w:val="000000"/>
        </w:rPr>
        <w:t>trail</w:t>
      </w:r>
      <w:proofErr w:type="spellEnd"/>
      <w:r w:rsidR="002505DE" w:rsidRPr="002505DE">
        <w:rPr>
          <w:rFonts w:eastAsia="Times New Roman"/>
          <w:color w:val="000000"/>
        </w:rPr>
        <w:t xml:space="preserve"> networks (George and Crooks 2006, Reilly et al. 2017</w:t>
      </w:r>
      <w:r w:rsidR="0015785E">
        <w:rPr>
          <w:rFonts w:eastAsia="Times New Roman"/>
          <w:color w:val="000000"/>
        </w:rPr>
        <w:t xml:space="preserve">, </w:t>
      </w:r>
      <w:r w:rsidR="0015785E" w:rsidRPr="002505DE">
        <w:rPr>
          <w:rFonts w:eastAsia="Times New Roman"/>
          <w:color w:val="000000"/>
        </w:rPr>
        <w:t>Lewis et al. 2021</w:t>
      </w:r>
      <w:r w:rsidR="002505DE" w:rsidRPr="002505DE">
        <w:rPr>
          <w:rFonts w:eastAsia="Times New Roman"/>
          <w:color w:val="000000"/>
        </w:rPr>
        <w:t>). Previous telemetry work similarly did not find avoidance of trail by mule deer (Wisdom et al. 2004</w:t>
      </w:r>
      <w:r w:rsidR="000F7F31">
        <w:rPr>
          <w:rFonts w:eastAsia="Times New Roman"/>
          <w:color w:val="000000"/>
        </w:rPr>
        <w:t xml:space="preserve">). </w:t>
      </w:r>
      <w:r w:rsidR="00CE4B5E">
        <w:rPr>
          <w:rFonts w:eastAsia="Times New Roman"/>
          <w:color w:val="000000"/>
        </w:rPr>
        <w:t>Preference for areas near trails</w:t>
      </w:r>
      <w:r w:rsidR="00CE4B5E" w:rsidRPr="002505DE">
        <w:rPr>
          <w:rFonts w:eastAsia="Times New Roman"/>
          <w:color w:val="000000"/>
        </w:rPr>
        <w:t xml:space="preserve"> could also</w:t>
      </w:r>
      <w:r w:rsidR="00CE4B5E">
        <w:rPr>
          <w:rFonts w:eastAsia="Times New Roman"/>
          <w:color w:val="000000"/>
        </w:rPr>
        <w:t xml:space="preserve"> indicate deer are selecting for</w:t>
      </w:r>
      <w:r w:rsidR="00CE4B5E" w:rsidRPr="002505DE">
        <w:rPr>
          <w:rFonts w:eastAsia="Times New Roman"/>
          <w:color w:val="000000"/>
        </w:rPr>
        <w:t xml:space="preserve"> similar biophysical characteristics we </w:t>
      </w:r>
      <w:r w:rsidR="00CE4B5E">
        <w:rPr>
          <w:rFonts w:eastAsia="Times New Roman"/>
          <w:color w:val="000000"/>
        </w:rPr>
        <w:t>seek in</w:t>
      </w:r>
      <w:r w:rsidR="00CE4B5E" w:rsidRPr="002505DE">
        <w:rPr>
          <w:rFonts w:eastAsia="Times New Roman"/>
          <w:color w:val="000000"/>
        </w:rPr>
        <w:t xml:space="preserve"> trails that we</w:t>
      </w:r>
      <w:r w:rsidR="00CE4B5E">
        <w:rPr>
          <w:rFonts w:eastAsia="Times New Roman"/>
          <w:color w:val="000000"/>
        </w:rPr>
        <w:t xml:space="preserve">re not considered </w:t>
      </w:r>
      <w:r w:rsidR="00CE4B5E" w:rsidRPr="002505DE">
        <w:rPr>
          <w:rFonts w:eastAsia="Times New Roman"/>
          <w:color w:val="000000"/>
        </w:rPr>
        <w:t xml:space="preserve">in </w:t>
      </w:r>
      <w:r>
        <w:rPr>
          <w:rFonts w:eastAsia="Times New Roman"/>
          <w:color w:val="000000"/>
        </w:rPr>
        <w:t>our modeling</w:t>
      </w:r>
      <w:r w:rsidR="00CE4B5E" w:rsidRPr="002505DE">
        <w:rPr>
          <w:rFonts w:eastAsia="Times New Roman"/>
          <w:color w:val="000000"/>
        </w:rPr>
        <w:t>. Deer could also be habituated to the repeated stimuli of recreation showing decreased responses in terms of avoidance, as ungulate populations in areas of high human presence have shown weaker flight responses (</w:t>
      </w:r>
      <w:proofErr w:type="spellStart"/>
      <w:r w:rsidR="00CE4B5E" w:rsidRPr="002505DE">
        <w:rPr>
          <w:rFonts w:eastAsia="Times New Roman"/>
          <w:color w:val="000000"/>
        </w:rPr>
        <w:t>Stankowich</w:t>
      </w:r>
      <w:proofErr w:type="spellEnd"/>
      <w:r w:rsidR="00CE4B5E" w:rsidRPr="002505DE">
        <w:rPr>
          <w:rFonts w:eastAsia="Times New Roman"/>
          <w:color w:val="000000"/>
        </w:rPr>
        <w:t xml:space="preserve"> 2008)</w:t>
      </w:r>
      <w:r w:rsidR="00CE4B5E">
        <w:rPr>
          <w:rFonts w:eastAsia="Times New Roman"/>
        </w:rPr>
        <w:t xml:space="preserve">. </w:t>
      </w:r>
      <w:r w:rsidR="00CE4B5E" w:rsidRPr="002505DE">
        <w:rPr>
          <w:rFonts w:eastAsia="Times New Roman"/>
          <w:color w:val="000000"/>
        </w:rPr>
        <w:t>A</w:t>
      </w:r>
      <w:r w:rsidR="00CE4B5E">
        <w:rPr>
          <w:rFonts w:eastAsia="Times New Roman"/>
          <w:color w:val="000000"/>
        </w:rPr>
        <w:t>lternatively, a</w:t>
      </w:r>
      <w:r w:rsidR="002505DE" w:rsidRPr="002505DE">
        <w:rPr>
          <w:rFonts w:eastAsia="Times New Roman"/>
          <w:color w:val="000000"/>
        </w:rPr>
        <w:t xml:space="preserve"> lack of spatial avoidance may not be a reliable indicator for a lack</w:t>
      </w:r>
      <w:r>
        <w:rPr>
          <w:rFonts w:eastAsia="Times New Roman"/>
          <w:color w:val="000000"/>
        </w:rPr>
        <w:t xml:space="preserve">, however, </w:t>
      </w:r>
      <w:r w:rsidR="002505DE" w:rsidRPr="002505DE">
        <w:rPr>
          <w:rFonts w:eastAsia="Times New Roman"/>
          <w:color w:val="000000"/>
        </w:rPr>
        <w:t xml:space="preserve">as suitable, alternative habitat may not exist or be accessible (Gill et al. </w:t>
      </w:r>
      <w:r w:rsidR="0076619F">
        <w:rPr>
          <w:rFonts w:eastAsia="Times New Roman"/>
          <w:color w:val="000000"/>
        </w:rPr>
        <w:t>2001</w:t>
      </w:r>
      <w:r w:rsidR="002505DE" w:rsidRPr="002505DE">
        <w:rPr>
          <w:rFonts w:eastAsia="Times New Roman"/>
          <w:color w:val="000000"/>
        </w:rPr>
        <w:t xml:space="preserve">). Deer are already constrained by snow and human development on winter range, possibly limiting alternative, suitable habitat. Many of the individual deer in this study utilized </w:t>
      </w:r>
      <w:r w:rsidR="009673D4" w:rsidRPr="002505DE">
        <w:rPr>
          <w:rFonts w:eastAsia="Times New Roman"/>
          <w:color w:val="000000"/>
        </w:rPr>
        <w:t>habitats</w:t>
      </w:r>
      <w:r w:rsidR="000C789E">
        <w:rPr>
          <w:rFonts w:eastAsia="Times New Roman"/>
          <w:color w:val="000000"/>
        </w:rPr>
        <w:t xml:space="preserve"> </w:t>
      </w:r>
      <w:r w:rsidR="009673D4">
        <w:rPr>
          <w:rFonts w:eastAsia="Times New Roman"/>
          <w:color w:val="000000"/>
        </w:rPr>
        <w:lastRenderedPageBreak/>
        <w:t>where</w:t>
      </w:r>
      <w:r>
        <w:rPr>
          <w:rFonts w:eastAsia="Times New Roman"/>
          <w:color w:val="000000"/>
        </w:rPr>
        <w:t xml:space="preserve"> being</w:t>
      </w:r>
      <w:r w:rsidR="009673D4">
        <w:rPr>
          <w:rFonts w:eastAsia="Times New Roman"/>
          <w:color w:val="000000"/>
        </w:rPr>
        <w:t xml:space="preserve"> </w:t>
      </w:r>
      <w:r w:rsidR="002505DE" w:rsidRPr="002505DE">
        <w:rPr>
          <w:rFonts w:eastAsia="Times New Roman"/>
          <w:color w:val="000000"/>
        </w:rPr>
        <w:t xml:space="preserve">farther from trail </w:t>
      </w:r>
      <w:r>
        <w:rPr>
          <w:rFonts w:eastAsia="Times New Roman"/>
          <w:color w:val="000000"/>
        </w:rPr>
        <w:t>put them</w:t>
      </w:r>
      <w:r w:rsidR="002505DE" w:rsidRPr="002505DE">
        <w:rPr>
          <w:rFonts w:eastAsia="Times New Roman"/>
          <w:color w:val="000000"/>
        </w:rPr>
        <w:t xml:space="preserve"> closer to human</w:t>
      </w:r>
      <w:r w:rsidR="000F7F31">
        <w:rPr>
          <w:rFonts w:eastAsia="Times New Roman"/>
          <w:color w:val="000000"/>
        </w:rPr>
        <w:t>-associated land cover</w:t>
      </w:r>
      <w:r w:rsidR="002505DE" w:rsidRPr="002505DE">
        <w:rPr>
          <w:rFonts w:eastAsia="Times New Roman"/>
          <w:color w:val="000000"/>
        </w:rPr>
        <w:t xml:space="preserve">, such as developed </w:t>
      </w:r>
      <w:r w:rsidR="000F7F31">
        <w:rPr>
          <w:rFonts w:eastAsia="Times New Roman"/>
          <w:color w:val="000000"/>
        </w:rPr>
        <w:t>areas</w:t>
      </w:r>
      <w:r w:rsidR="002505DE" w:rsidRPr="002505DE">
        <w:rPr>
          <w:rFonts w:eastAsia="Times New Roman"/>
          <w:color w:val="000000"/>
        </w:rPr>
        <w:t>,</w:t>
      </w:r>
      <w:r w:rsidR="000F7F31">
        <w:rPr>
          <w:rFonts w:eastAsia="Times New Roman"/>
          <w:color w:val="000000"/>
        </w:rPr>
        <w:t xml:space="preserve"> and</w:t>
      </w:r>
      <w:r w:rsidR="002505DE" w:rsidRPr="002505DE">
        <w:rPr>
          <w:rFonts w:eastAsia="Times New Roman"/>
          <w:color w:val="000000"/>
        </w:rPr>
        <w:t xml:space="preserve"> actively managed and fallow agriculture fields. The trail network </w:t>
      </w:r>
      <w:r w:rsidR="005F652F">
        <w:rPr>
          <w:rFonts w:eastAsia="Times New Roman"/>
          <w:color w:val="000000"/>
        </w:rPr>
        <w:t>may be perceived as safer daytime refuge than more open habitat closer to highly developed human landscapes.</w:t>
      </w:r>
    </w:p>
    <w:p w14:paraId="004444A3" w14:textId="738F6A54" w:rsidR="00F62F7E" w:rsidRDefault="00F62F7E" w:rsidP="00167887">
      <w:pPr>
        <w:spacing w:after="160" w:line="480" w:lineRule="auto"/>
        <w:ind w:right="-540"/>
        <w:rPr>
          <w:rFonts w:eastAsia="Times New Roman"/>
          <w:color w:val="000000"/>
        </w:rPr>
      </w:pPr>
      <w:r w:rsidRPr="002505DE">
        <w:rPr>
          <w:rFonts w:eastAsia="Times New Roman"/>
          <w:color w:val="000000"/>
        </w:rPr>
        <w:t xml:space="preserve">Human recreation involves both human presence and human infrastructure. While both can have an impact on wildlife, infrastructure is often measured and serves as a proxy for recreation with only 6.7% of studies remotely monitoring recreation activity (Larson et al. 2016). </w:t>
      </w:r>
      <w:r w:rsidR="005F652F" w:rsidRPr="005F652F">
        <w:rPr>
          <w:rFonts w:eastAsia="Times New Roman"/>
          <w:color w:val="000000"/>
        </w:rPr>
        <w:t>Human activity is often categorized dichotomously into high- and low-use areas; however, this classification is relative to each study site, making it challenging to develop standardized guidelines for assessing recreational impacts or to compare results across different studies</w:t>
      </w:r>
      <w:r w:rsidR="005F652F">
        <w:rPr>
          <w:rFonts w:eastAsia="Times New Roman"/>
          <w:color w:val="000000"/>
        </w:rPr>
        <w:t xml:space="preserve"> (Larson et al. 2016)</w:t>
      </w:r>
      <w:r w:rsidR="005F652F" w:rsidRPr="005F652F">
        <w:rPr>
          <w:rFonts w:eastAsia="Times New Roman"/>
          <w:color w:val="000000"/>
        </w:rPr>
        <w:t xml:space="preserve">. </w:t>
      </w:r>
      <w:r w:rsidRPr="002505DE">
        <w:rPr>
          <w:rFonts w:eastAsia="Times New Roman"/>
          <w:color w:val="000000"/>
        </w:rPr>
        <w:t>Use of infrared trail counters for tracking human presence fulfills the need for better measurements of human activity needed in recreation research (Marion et al. 2020). Trail counters provide a valuable metric down to the hour, and measure trends over long periods of time, making it possible to monitor long term recreation trends. Trail counter data provides a useful tool for managers looking to manage trail traffic and detect thresholds at which human presence might become significantly more damaging (</w:t>
      </w:r>
      <w:proofErr w:type="spellStart"/>
      <w:r w:rsidRPr="002505DE">
        <w:rPr>
          <w:rFonts w:eastAsia="Times New Roman"/>
          <w:color w:val="000000"/>
        </w:rPr>
        <w:t>Monz</w:t>
      </w:r>
      <w:proofErr w:type="spellEnd"/>
      <w:r w:rsidRPr="002505DE">
        <w:rPr>
          <w:rFonts w:eastAsia="Times New Roman"/>
          <w:color w:val="000000"/>
        </w:rPr>
        <w:t xml:space="preserve"> et al. 2013</w:t>
      </w:r>
      <w:r>
        <w:rPr>
          <w:rFonts w:eastAsia="Times New Roman"/>
          <w:color w:val="000000"/>
        </w:rPr>
        <w:t xml:space="preserve">, </w:t>
      </w:r>
      <w:r w:rsidRPr="002505DE">
        <w:rPr>
          <w:rFonts w:eastAsia="Times New Roman"/>
          <w:color w:val="000000"/>
        </w:rPr>
        <w:t>Larson et al. 2016). Our research using both measures of human activity (trail counter data) and infrastructure data (distance to trail) disentangles the two components human recreation brings, isolating the effects of changes in human presence while accounting for infrastructure associated with recreation.</w:t>
      </w:r>
    </w:p>
    <w:p w14:paraId="6765398F" w14:textId="53CA5EDC" w:rsidR="00C92324" w:rsidRPr="002505DE" w:rsidRDefault="00C92324" w:rsidP="00167887">
      <w:pPr>
        <w:spacing w:after="160" w:line="480" w:lineRule="auto"/>
        <w:ind w:right="-540"/>
        <w:rPr>
          <w:rFonts w:eastAsia="Times New Roman"/>
        </w:rPr>
      </w:pPr>
      <w:r>
        <w:rPr>
          <w:rFonts w:eastAsia="Times New Roman"/>
          <w:color w:val="000000"/>
        </w:rPr>
        <w:lastRenderedPageBreak/>
        <w:t>However, o</w:t>
      </w:r>
      <w:r w:rsidRPr="002505DE">
        <w:rPr>
          <w:rFonts w:eastAsia="Times New Roman"/>
          <w:color w:val="000000"/>
        </w:rPr>
        <w:t xml:space="preserve">ff-trail recreation is an unaccounted for </w:t>
      </w:r>
      <w:r>
        <w:rPr>
          <w:rFonts w:eastAsia="Times New Roman"/>
          <w:color w:val="000000"/>
        </w:rPr>
        <w:t xml:space="preserve">component of human </w:t>
      </w:r>
      <w:r w:rsidRPr="002505DE">
        <w:rPr>
          <w:rFonts w:eastAsia="Times New Roman"/>
          <w:color w:val="000000"/>
        </w:rPr>
        <w:t>presence on the study area with hikers accompanied by off leash dogs being regular enough to establish several social trails through otherwise trail-less control areas. Quantifying the magnitude of this problem and limiting its extent may be important as mule deer have shown stronger avoidance responses to both off trail recreationists (Miller et al. 2001, Taylor and Knight 2003), and humans accompanied by dogs (Miller et al. 2001</w:t>
      </w:r>
      <w:r>
        <w:rPr>
          <w:rFonts w:eastAsia="Times New Roman"/>
          <w:color w:val="000000"/>
        </w:rPr>
        <w:t xml:space="preserve">, </w:t>
      </w:r>
      <w:r w:rsidRPr="002505DE">
        <w:rPr>
          <w:rFonts w:eastAsia="Times New Roman"/>
          <w:color w:val="000000"/>
        </w:rPr>
        <w:t>Lenth et al. 2008). </w:t>
      </w:r>
    </w:p>
    <w:p w14:paraId="4937EBE2" w14:textId="4D5E546E" w:rsidR="002505DE" w:rsidRPr="002505DE" w:rsidRDefault="009E24DB" w:rsidP="00167887">
      <w:pPr>
        <w:spacing w:after="160" w:line="480" w:lineRule="auto"/>
        <w:ind w:right="-540"/>
        <w:rPr>
          <w:rFonts w:eastAsia="Times New Roman"/>
        </w:rPr>
      </w:pPr>
      <w:r>
        <w:rPr>
          <w:rFonts w:eastAsia="Times New Roman"/>
          <w:color w:val="000000"/>
        </w:rPr>
        <w:t>Deer selected for p</w:t>
      </w:r>
      <w:r w:rsidR="002505DE" w:rsidRPr="002505DE">
        <w:rPr>
          <w:rFonts w:eastAsia="Times New Roman"/>
          <w:color w:val="000000"/>
        </w:rPr>
        <w:t>otential foraging habitat, represented by wetland and herbaceous land cover</w:t>
      </w:r>
      <w:r w:rsidR="00961B31">
        <w:rPr>
          <w:rFonts w:eastAsia="Times New Roman"/>
          <w:color w:val="000000"/>
        </w:rPr>
        <w:t xml:space="preserve">. On our study area wetland and herbaceous </w:t>
      </w:r>
      <w:r>
        <w:rPr>
          <w:rFonts w:eastAsia="Times New Roman"/>
          <w:color w:val="000000"/>
        </w:rPr>
        <w:t>land cover was</w:t>
      </w:r>
      <w:r w:rsidR="00961B31">
        <w:rPr>
          <w:rFonts w:eastAsia="Times New Roman"/>
          <w:color w:val="000000"/>
        </w:rPr>
        <w:t xml:space="preserve"> found in the valley downslope of the forest and shrub-covered foothills. </w:t>
      </w:r>
      <w:r w:rsidR="009B330A">
        <w:rPr>
          <w:rFonts w:eastAsia="Times New Roman"/>
          <w:color w:val="000000"/>
        </w:rPr>
        <w:t>F</w:t>
      </w:r>
      <w:r w:rsidR="00CE4B5E">
        <w:rPr>
          <w:rFonts w:eastAsia="Times New Roman"/>
          <w:color w:val="000000"/>
        </w:rPr>
        <w:t>orage in t</w:t>
      </w:r>
      <w:r w:rsidR="002505DE" w:rsidRPr="002505DE">
        <w:rPr>
          <w:rFonts w:eastAsia="Times New Roman"/>
          <w:color w:val="000000"/>
        </w:rPr>
        <w:t>hese land cover types creat</w:t>
      </w:r>
      <w:r w:rsidR="00CE4B5E">
        <w:rPr>
          <w:rFonts w:eastAsia="Times New Roman"/>
          <w:color w:val="000000"/>
        </w:rPr>
        <w:t>e</w:t>
      </w:r>
      <w:r w:rsidR="002505DE" w:rsidRPr="002505DE">
        <w:rPr>
          <w:rFonts w:eastAsia="Times New Roman"/>
          <w:color w:val="000000"/>
        </w:rPr>
        <w:t xml:space="preserve"> a strong enough draw to overcome proximity to human development dependent on time of day. </w:t>
      </w:r>
      <w:r w:rsidR="00961B31">
        <w:rPr>
          <w:rFonts w:eastAsia="Times New Roman"/>
          <w:color w:val="000000"/>
        </w:rPr>
        <w:t>H</w:t>
      </w:r>
      <w:r w:rsidR="002505DE" w:rsidRPr="002505DE">
        <w:rPr>
          <w:rFonts w:eastAsia="Times New Roman"/>
          <w:color w:val="000000"/>
        </w:rPr>
        <w:t xml:space="preserve">erbaceous and wetland habitat </w:t>
      </w:r>
      <w:r w:rsidR="00961B31">
        <w:rPr>
          <w:rFonts w:eastAsia="Times New Roman"/>
          <w:color w:val="000000"/>
        </w:rPr>
        <w:t>are</w:t>
      </w:r>
      <w:r w:rsidR="002505DE" w:rsidRPr="002505DE">
        <w:rPr>
          <w:rFonts w:eastAsia="Times New Roman"/>
          <w:color w:val="000000"/>
        </w:rPr>
        <w:t xml:space="preserve"> an order of magnitude rarer in availability than shrub or forest habitat. </w:t>
      </w:r>
      <w:r w:rsidR="00FB5B6B" w:rsidRPr="00FB5B6B">
        <w:rPr>
          <w:rFonts w:eastAsia="Times New Roman"/>
          <w:color w:val="000000"/>
        </w:rPr>
        <w:t>Selection does not indicate where an animal is most frequently found, but rather reflects the relative preference for certain habitats when all other variables are held constant and all habitat types are equally available (</w:t>
      </w:r>
      <w:proofErr w:type="spellStart"/>
      <w:r w:rsidR="00FB5B6B" w:rsidRPr="00FB5B6B">
        <w:rPr>
          <w:rFonts w:eastAsia="Times New Roman"/>
          <w:color w:val="000000"/>
        </w:rPr>
        <w:t>Fieberg</w:t>
      </w:r>
      <w:proofErr w:type="spellEnd"/>
      <w:r w:rsidR="00FB5B6B" w:rsidRPr="00FB5B6B">
        <w:rPr>
          <w:rFonts w:eastAsia="Times New Roman"/>
          <w:color w:val="000000"/>
        </w:rPr>
        <w:t xml:space="preserve"> et al. 2021). Interpreted this way, deer appear selective about habitat use when far from trails, favoring safer areas and minimizing risk. When closer to developed habitats, they seem to balance the risk of foraging by utilizing these areas during periods of low human activity. Our separate day and night datasets further illustrate this behavior, showing how deer adjust their use of wetland and herbaceous habitats based on time of day, likely in response to both behavioral needs and patterns of human presence.</w:t>
      </w:r>
    </w:p>
    <w:p w14:paraId="0161233C" w14:textId="388CF30A" w:rsidR="002505DE" w:rsidRPr="002505DE" w:rsidRDefault="002505DE" w:rsidP="00167887">
      <w:pPr>
        <w:spacing w:after="160" w:line="480" w:lineRule="auto"/>
        <w:ind w:right="-540"/>
        <w:rPr>
          <w:rFonts w:eastAsia="Times New Roman"/>
        </w:rPr>
      </w:pPr>
      <w:r w:rsidRPr="002505DE">
        <w:rPr>
          <w:rFonts w:eastAsia="Times New Roman"/>
          <w:color w:val="000000"/>
        </w:rPr>
        <w:lastRenderedPageBreak/>
        <w:t>During the day</w:t>
      </w:r>
      <w:r w:rsidR="009E24DB">
        <w:rPr>
          <w:rFonts w:eastAsia="Times New Roman"/>
          <w:color w:val="000000"/>
        </w:rPr>
        <w:t>,</w:t>
      </w:r>
      <w:r w:rsidRPr="002505DE">
        <w:rPr>
          <w:rFonts w:eastAsia="Times New Roman"/>
          <w:color w:val="000000"/>
        </w:rPr>
        <w:t xml:space="preserve"> deer selected for wetland habitat, while at night </w:t>
      </w:r>
      <w:r w:rsidR="00FB5B6B">
        <w:rPr>
          <w:rFonts w:eastAsia="Times New Roman"/>
          <w:color w:val="000000"/>
        </w:rPr>
        <w:t>they selected</w:t>
      </w:r>
      <w:r w:rsidRPr="002505DE">
        <w:rPr>
          <w:rFonts w:eastAsia="Times New Roman"/>
          <w:color w:val="000000"/>
        </w:rPr>
        <w:t xml:space="preserve"> for herbaceous habitat. </w:t>
      </w:r>
      <w:r w:rsidR="003D4508" w:rsidRPr="003D4508">
        <w:rPr>
          <w:rFonts w:eastAsia="Times New Roman"/>
          <w:color w:val="000000"/>
        </w:rPr>
        <w:t>The variation in herbaceous habitat selection between day and night suggests that deer employ a spatiotemporal strategy to balance their needs for cover and foraging. During the day, they tend to prefer habitats that offer greater cover, while at night, they shift toward areas that provide better foraging opportunities.</w:t>
      </w:r>
      <w:r w:rsidR="003D4508">
        <w:rPr>
          <w:rFonts w:eastAsia="Times New Roman"/>
          <w:b/>
          <w:bCs/>
          <w:color w:val="000000"/>
        </w:rPr>
        <w:t xml:space="preserve"> </w:t>
      </w:r>
      <w:r w:rsidRPr="002505DE">
        <w:rPr>
          <w:rFonts w:eastAsia="Times New Roman"/>
          <w:color w:val="000000"/>
        </w:rPr>
        <w:t>This indicates the ability of mule deer to spatiotemporally avoid risk in an important habitat type more closely associated with humans, akin to balancing forage-risk tradeoffs with natural predators active during different times of the day such as wolves and mountain lions (Kohl et al. 2019, Smith et al. 2019). </w:t>
      </w:r>
    </w:p>
    <w:p w14:paraId="0A96D4D0" w14:textId="644F29CC" w:rsidR="003134D7" w:rsidRDefault="002505DE" w:rsidP="00167887">
      <w:pPr>
        <w:spacing w:after="160" w:line="480" w:lineRule="auto"/>
        <w:ind w:right="-540"/>
        <w:rPr>
          <w:rFonts w:eastAsia="Times New Roman"/>
          <w:color w:val="000000"/>
        </w:rPr>
      </w:pPr>
      <w:r w:rsidRPr="002505DE">
        <w:rPr>
          <w:rFonts w:eastAsia="Times New Roman"/>
          <w:color w:val="000000"/>
        </w:rPr>
        <w:t xml:space="preserve">Mule deer have shown a capability of adapting to human disturbance in increasingly urbanized areas as illustrated by resident populations of deer being those closest to human development </w:t>
      </w:r>
      <w:r w:rsidR="003134D7">
        <w:rPr>
          <w:rFonts w:eastAsia="Times New Roman"/>
          <w:color w:val="000000"/>
        </w:rPr>
        <w:t xml:space="preserve">and a reduction in flight responses to higher levels of recreation </w:t>
      </w:r>
      <w:r w:rsidRPr="002505DE">
        <w:rPr>
          <w:rFonts w:eastAsia="Times New Roman"/>
          <w:color w:val="000000"/>
        </w:rPr>
        <w:t>(</w:t>
      </w:r>
      <w:proofErr w:type="spellStart"/>
      <w:r w:rsidR="003134D7">
        <w:rPr>
          <w:rFonts w:eastAsia="Times New Roman"/>
          <w:color w:val="000000"/>
        </w:rPr>
        <w:t>Stankowich</w:t>
      </w:r>
      <w:proofErr w:type="spellEnd"/>
      <w:r w:rsidR="003134D7">
        <w:rPr>
          <w:rFonts w:eastAsia="Times New Roman"/>
          <w:color w:val="000000"/>
        </w:rPr>
        <w:t xml:space="preserve"> 2008, </w:t>
      </w:r>
      <w:r w:rsidRPr="002505DE">
        <w:rPr>
          <w:rFonts w:eastAsia="Times New Roman"/>
          <w:color w:val="000000"/>
        </w:rPr>
        <w:t xml:space="preserve">Robb et al. 2019). </w:t>
      </w:r>
      <w:r w:rsidR="009E2324">
        <w:rPr>
          <w:rFonts w:eastAsia="Times New Roman"/>
          <w:color w:val="000000"/>
        </w:rPr>
        <w:t>The</w:t>
      </w:r>
      <w:r w:rsidRPr="002505DE">
        <w:rPr>
          <w:rFonts w:eastAsia="Times New Roman"/>
          <w:color w:val="000000"/>
        </w:rPr>
        <w:t xml:space="preserve"> population</w:t>
      </w:r>
      <w:r w:rsidR="009E2324">
        <w:rPr>
          <w:rFonts w:eastAsia="Times New Roman"/>
          <w:color w:val="000000"/>
        </w:rPr>
        <w:t xml:space="preserve"> in this study</w:t>
      </w:r>
      <w:r w:rsidRPr="002505DE">
        <w:rPr>
          <w:rFonts w:eastAsia="Times New Roman"/>
          <w:color w:val="000000"/>
        </w:rPr>
        <w:t xml:space="preserve"> demonstrates that deer who summer in comparatively natural habitats can still depend on increasingly urbanized winter ranges.</w:t>
      </w:r>
      <w:r w:rsidR="003134D7">
        <w:rPr>
          <w:rFonts w:eastAsia="Times New Roman"/>
          <w:color w:val="000000"/>
        </w:rPr>
        <w:t xml:space="preserve"> </w:t>
      </w:r>
      <w:r w:rsidR="00C92324">
        <w:rPr>
          <w:rFonts w:eastAsia="Times New Roman"/>
          <w:color w:val="000000"/>
        </w:rPr>
        <w:t xml:space="preserve">More </w:t>
      </w:r>
      <w:r w:rsidR="00C92324" w:rsidRPr="002505DE">
        <w:rPr>
          <w:rFonts w:eastAsia="Times New Roman"/>
          <w:color w:val="000000"/>
        </w:rPr>
        <w:t>trail development is planned for our study area</w:t>
      </w:r>
      <w:r w:rsidR="00C92324">
        <w:rPr>
          <w:rFonts w:eastAsia="Times New Roman"/>
          <w:color w:val="000000"/>
        </w:rPr>
        <w:t xml:space="preserve"> illustrating that </w:t>
      </w:r>
      <w:r w:rsidR="00C92324" w:rsidRPr="002505DE">
        <w:rPr>
          <w:rFonts w:eastAsia="Times New Roman"/>
          <w:color w:val="000000"/>
          <w:shd w:val="clear" w:color="auto" w:fill="FFFFFF"/>
        </w:rPr>
        <w:t>the story of development for recreation is often one of escalating disturbance, with this shifting baseline requiring continuous adaptation.</w:t>
      </w:r>
      <w:r w:rsidR="00C92324">
        <w:rPr>
          <w:rFonts w:eastAsia="Times New Roman"/>
          <w:color w:val="000000"/>
          <w:shd w:val="clear" w:color="auto" w:fill="FFFFFF"/>
        </w:rPr>
        <w:t xml:space="preserve"> </w:t>
      </w:r>
      <w:r w:rsidR="003134D7" w:rsidRPr="002505DE">
        <w:rPr>
          <w:rFonts w:eastAsia="Times New Roman"/>
          <w:color w:val="000000"/>
        </w:rPr>
        <w:t>Reduced response to human presence may be a good outcome for deer allowing them to maintain normal behaviors, although this desensitization may lead to increased human-wildlife conflict (Thompson and Henderson 1998), increased disease prevalence (Farnsworth et al. 2005) and loss of migratory behavior (Robb et al. 2013).</w:t>
      </w:r>
      <w:r w:rsidR="003134D7">
        <w:rPr>
          <w:rFonts w:eastAsia="Times New Roman"/>
          <w:color w:val="000000"/>
        </w:rPr>
        <w:t xml:space="preserve"> </w:t>
      </w:r>
      <w:r w:rsidRPr="002505DE">
        <w:rPr>
          <w:rFonts w:eastAsia="Times New Roman"/>
          <w:color w:val="000000"/>
        </w:rPr>
        <w:t xml:space="preserve">Increasing human presence on winter ranges could contribute to a loss </w:t>
      </w:r>
      <w:r w:rsidRPr="002505DE">
        <w:rPr>
          <w:rFonts w:eastAsia="Times New Roman"/>
          <w:color w:val="000000"/>
        </w:rPr>
        <w:lastRenderedPageBreak/>
        <w:t xml:space="preserve">of migratory individuals </w:t>
      </w:r>
      <w:r w:rsidR="009E2324">
        <w:rPr>
          <w:rFonts w:eastAsia="Times New Roman"/>
          <w:color w:val="000000"/>
        </w:rPr>
        <w:t>either through</w:t>
      </w:r>
      <w:r w:rsidRPr="002505DE">
        <w:rPr>
          <w:rFonts w:eastAsia="Times New Roman"/>
          <w:color w:val="000000"/>
        </w:rPr>
        <w:t xml:space="preserve"> </w:t>
      </w:r>
      <w:r w:rsidR="009E2324">
        <w:rPr>
          <w:rFonts w:eastAsia="Times New Roman"/>
          <w:color w:val="000000"/>
        </w:rPr>
        <w:t>consequences of behavioral avoidance</w:t>
      </w:r>
      <w:r w:rsidRPr="002505DE">
        <w:rPr>
          <w:rFonts w:eastAsia="Times New Roman"/>
          <w:color w:val="000000"/>
        </w:rPr>
        <w:t xml:space="preserve"> or the desensitization of deer to human presence, </w:t>
      </w:r>
      <w:r w:rsidR="009E2324">
        <w:rPr>
          <w:rFonts w:eastAsia="Times New Roman"/>
          <w:color w:val="000000"/>
        </w:rPr>
        <w:t>both</w:t>
      </w:r>
      <w:r w:rsidRPr="002505DE">
        <w:rPr>
          <w:rFonts w:eastAsia="Times New Roman"/>
          <w:color w:val="000000"/>
        </w:rPr>
        <w:t xml:space="preserve"> resulting in losses of migratory deer. </w:t>
      </w:r>
      <w:r w:rsidR="003134D7" w:rsidRPr="002505DE">
        <w:rPr>
          <w:rFonts w:eastAsia="Times New Roman"/>
          <w:color w:val="000000"/>
        </w:rPr>
        <w:t xml:space="preserve">Mule deer migration is culturally transmitted and declines in ungulate migration have been associated with increasing human development, possibly due to constraints to movement caused by anthropogenic barriers or availability of preferred forage within human environments (Bolger et al. 2008, Robb et al. 2019). </w:t>
      </w:r>
      <w:r w:rsidR="00916D6C" w:rsidRPr="002505DE">
        <w:rPr>
          <w:rFonts w:eastAsia="Times New Roman"/>
          <w:color w:val="000000"/>
        </w:rPr>
        <w:t xml:space="preserve">Loss of migratory movements can eliminate typical dual-range migrants or other variations in migration, decreasing diversity in migration behavior and limiting available strategies to adapt to a changing world (van de </w:t>
      </w:r>
      <w:proofErr w:type="spellStart"/>
      <w:r w:rsidR="00916D6C" w:rsidRPr="002505DE">
        <w:rPr>
          <w:rFonts w:eastAsia="Times New Roman"/>
          <w:color w:val="000000"/>
        </w:rPr>
        <w:t>Kerk</w:t>
      </w:r>
      <w:proofErr w:type="spellEnd"/>
      <w:r w:rsidR="00916D6C" w:rsidRPr="002505DE">
        <w:rPr>
          <w:rFonts w:eastAsia="Times New Roman"/>
          <w:color w:val="000000"/>
        </w:rPr>
        <w:t xml:space="preserve"> et al. 2021).</w:t>
      </w:r>
    </w:p>
    <w:p w14:paraId="248A8183" w14:textId="27DBD1EE" w:rsidR="002505DE" w:rsidRPr="002505DE" w:rsidRDefault="002505DE" w:rsidP="00167887">
      <w:pPr>
        <w:spacing w:after="160" w:line="480" w:lineRule="auto"/>
        <w:ind w:right="-540"/>
        <w:rPr>
          <w:rFonts w:eastAsia="Times New Roman"/>
        </w:rPr>
      </w:pPr>
      <w:r w:rsidRPr="002505DE">
        <w:rPr>
          <w:rFonts w:eastAsia="Times New Roman"/>
          <w:color w:val="000000"/>
        </w:rPr>
        <w:t xml:space="preserve">Many wildlife management agencies have implemented seasonal closures of deer winter ranges to improve winter condition of mule deer through decreased disturbance. Part of our study area has an unlocked gate across the trail with signage requesting trail users avoid the trail from December 1st to April 15th. Seasonal closures have similarly been suggested to improve elk reproductive success during calving season (Phillips and </w:t>
      </w:r>
      <w:proofErr w:type="spellStart"/>
      <w:r w:rsidRPr="002505DE">
        <w:rPr>
          <w:rFonts w:eastAsia="Times New Roman"/>
          <w:color w:val="000000"/>
        </w:rPr>
        <w:t>Alldredge</w:t>
      </w:r>
      <w:proofErr w:type="spellEnd"/>
      <w:r w:rsidRPr="002505DE">
        <w:rPr>
          <w:rFonts w:eastAsia="Times New Roman"/>
          <w:color w:val="000000"/>
        </w:rPr>
        <w:t xml:space="preserve"> 2000, Shively et al. 2005). </w:t>
      </w:r>
      <w:r w:rsidR="003D4508" w:rsidRPr="003D4508">
        <w:rPr>
          <w:rFonts w:eastAsia="Times New Roman"/>
          <w:color w:val="000000"/>
        </w:rPr>
        <w:t>Measures aimed at reducing disturbance to mule deer can also offer ancillary benefits by protecting other species that are even more sensitive to human activity.</w:t>
      </w:r>
    </w:p>
    <w:p w14:paraId="1A3F1ABB" w14:textId="37A86BC3" w:rsidR="002505DE" w:rsidRDefault="002505DE" w:rsidP="00167887">
      <w:pPr>
        <w:spacing w:after="160" w:line="480" w:lineRule="auto"/>
        <w:ind w:right="-540"/>
        <w:rPr>
          <w:rFonts w:eastAsia="Times New Roman"/>
          <w:color w:val="000000"/>
        </w:rPr>
      </w:pPr>
      <w:r w:rsidRPr="002505DE">
        <w:rPr>
          <w:rFonts w:eastAsia="Times New Roman"/>
          <w:color w:val="000000"/>
        </w:rPr>
        <w:t xml:space="preserve">Finally, the most effective form of mitigation may be education of recreationists. Taylor and Knight 2003 assessed visitor perceptions along with research into ungulate flight behavior, finding that ~50% of recreationists did not believe recreation was impacting wildlife. Recreationists believed they could approach wildlife closer than observed flight distances without causing harm </w:t>
      </w:r>
      <w:r w:rsidRPr="002505DE">
        <w:rPr>
          <w:rFonts w:eastAsia="Times New Roman"/>
          <w:color w:val="000000"/>
        </w:rPr>
        <w:lastRenderedPageBreak/>
        <w:t>and that other recreation types are responsible for major disturbance (Taylor and Knight 2003). Increasing awareness about potential negative consequences of recreation on wildlife could foster more responsible stewardship and perhaps hold the greatest potential in mitigating our impact, facilitating experiences that inspire us to conserve wildlife.   </w:t>
      </w:r>
    </w:p>
    <w:p w14:paraId="4B3F7CE2" w14:textId="5568724B" w:rsidR="008419E0" w:rsidRDefault="008419E0" w:rsidP="00167887">
      <w:pPr>
        <w:spacing w:after="160" w:line="480" w:lineRule="auto"/>
        <w:ind w:right="-540"/>
        <w:rPr>
          <w:rFonts w:eastAsia="Times New Roman"/>
          <w:b/>
          <w:bCs/>
          <w:color w:val="000000"/>
        </w:rPr>
      </w:pPr>
      <w:r>
        <w:rPr>
          <w:rFonts w:eastAsia="Times New Roman"/>
          <w:b/>
          <w:bCs/>
          <w:color w:val="000000"/>
        </w:rPr>
        <w:t>MANAGEMENT IMPLICATIONS</w:t>
      </w:r>
    </w:p>
    <w:p w14:paraId="16DB7DD9" w14:textId="374BACF6" w:rsidR="008A0F19" w:rsidRPr="008A0F19" w:rsidRDefault="008A0F19" w:rsidP="00167887">
      <w:pPr>
        <w:spacing w:after="160" w:line="480" w:lineRule="auto"/>
        <w:ind w:right="-540"/>
        <w:rPr>
          <w:rFonts w:eastAsia="Times New Roman"/>
          <w:color w:val="000000"/>
        </w:rPr>
      </w:pPr>
      <w:r>
        <w:rPr>
          <w:rFonts w:eastAsia="Times New Roman"/>
          <w:color w:val="000000"/>
        </w:rPr>
        <w:t xml:space="preserve">Wildlife researchers have identified winter range habitat as a potentially limiting factor impacting mule deer populations. Habitat management through the mechanical thinning of pinyon-juniper forest has shown to increase forage and improve some population metrics for mule deer populations. These habitat improvements could be rendered less effective in the presence of human recreation in these managed areas. Mule deer changed habitat selection to unmanaged pinyon-juniper habitat at the cost of potential foraging opportunities in open, thinned habitat in response to increasing human recreation on trail networks in managed mule deer winter range habitat. Connecting habitat selection back </w:t>
      </w:r>
      <w:r w:rsidR="002A48F5">
        <w:rPr>
          <w:rFonts w:eastAsia="Times New Roman"/>
          <w:color w:val="000000"/>
        </w:rPr>
        <w:t>with specific, fine-scale trail use obtained through infrared trail counters, can aid the development of recreation development and habitat management plans to balance the needs of wildlife and people.</w:t>
      </w:r>
    </w:p>
    <w:p w14:paraId="5ED8CA16" w14:textId="77777777" w:rsidR="00AF4F8D" w:rsidRDefault="00AF4F8D" w:rsidP="00167887">
      <w:pPr>
        <w:spacing w:after="240" w:line="480" w:lineRule="auto"/>
        <w:rPr>
          <w:rFonts w:eastAsia="Times New Roman"/>
          <w:b/>
          <w:bCs/>
        </w:rPr>
      </w:pPr>
      <w:r>
        <w:rPr>
          <w:rFonts w:eastAsia="Times New Roman"/>
          <w:b/>
          <w:bCs/>
        </w:rPr>
        <w:t>ACKNOWLEDGMENTS</w:t>
      </w:r>
    </w:p>
    <w:p w14:paraId="434E76AC" w14:textId="08C93808" w:rsidR="00AF4F8D" w:rsidRDefault="00AF4F8D" w:rsidP="00167887">
      <w:pPr>
        <w:spacing w:after="240" w:line="480" w:lineRule="auto"/>
        <w:rPr>
          <w:rFonts w:eastAsia="Times New Roman"/>
        </w:rPr>
      </w:pPr>
      <w:r>
        <w:rPr>
          <w:rFonts w:eastAsia="Times New Roman"/>
        </w:rPr>
        <w:t xml:space="preserve">Thanks to S. </w:t>
      </w:r>
      <w:proofErr w:type="spellStart"/>
      <w:r>
        <w:rPr>
          <w:rFonts w:eastAsia="Times New Roman"/>
        </w:rPr>
        <w:t>Bundick</w:t>
      </w:r>
      <w:proofErr w:type="spellEnd"/>
      <w:r>
        <w:rPr>
          <w:rFonts w:eastAsia="Times New Roman"/>
        </w:rPr>
        <w:t xml:space="preserve">, H. </w:t>
      </w:r>
      <w:proofErr w:type="spellStart"/>
      <w:r>
        <w:rPr>
          <w:rFonts w:eastAsia="Times New Roman"/>
        </w:rPr>
        <w:t>Westacott</w:t>
      </w:r>
      <w:proofErr w:type="spellEnd"/>
      <w:r>
        <w:rPr>
          <w:rFonts w:eastAsia="Times New Roman"/>
        </w:rPr>
        <w:t xml:space="preserve">, R. </w:t>
      </w:r>
      <w:proofErr w:type="spellStart"/>
      <w:r>
        <w:rPr>
          <w:rFonts w:eastAsia="Times New Roman"/>
        </w:rPr>
        <w:t>Heule</w:t>
      </w:r>
      <w:proofErr w:type="spellEnd"/>
      <w:r>
        <w:rPr>
          <w:rFonts w:eastAsia="Times New Roman"/>
        </w:rPr>
        <w:t xml:space="preserve">, F. Mack-Carlo, E. </w:t>
      </w:r>
      <w:proofErr w:type="spellStart"/>
      <w:r>
        <w:rPr>
          <w:rFonts w:eastAsia="Times New Roman"/>
        </w:rPr>
        <w:t>Landi</w:t>
      </w:r>
      <w:proofErr w:type="spellEnd"/>
      <w:r>
        <w:rPr>
          <w:rFonts w:eastAsia="Times New Roman"/>
        </w:rPr>
        <w:t xml:space="preserve">, E. Norton, C. </w:t>
      </w:r>
      <w:proofErr w:type="spellStart"/>
      <w:r>
        <w:rPr>
          <w:rFonts w:eastAsia="Times New Roman"/>
        </w:rPr>
        <w:t>Weissburg</w:t>
      </w:r>
      <w:proofErr w:type="spellEnd"/>
      <w:r>
        <w:rPr>
          <w:rFonts w:eastAsia="Times New Roman"/>
        </w:rPr>
        <w:t>,</w:t>
      </w:r>
      <w:r w:rsidR="003F5911">
        <w:rPr>
          <w:rFonts w:eastAsia="Times New Roman"/>
        </w:rPr>
        <w:t xml:space="preserve"> and</w:t>
      </w:r>
      <w:r>
        <w:rPr>
          <w:rFonts w:eastAsia="Times New Roman"/>
        </w:rPr>
        <w:t xml:space="preserve"> B. </w:t>
      </w:r>
      <w:proofErr w:type="spellStart"/>
      <w:r>
        <w:rPr>
          <w:rFonts w:eastAsia="Times New Roman"/>
        </w:rPr>
        <w:t>LaMont</w:t>
      </w:r>
      <w:proofErr w:type="spellEnd"/>
      <w:r w:rsidR="003F5911">
        <w:rPr>
          <w:rFonts w:eastAsia="Times New Roman"/>
        </w:rPr>
        <w:t xml:space="preserve"> for their collecting data. Thanks to</w:t>
      </w:r>
      <w:r>
        <w:rPr>
          <w:rFonts w:eastAsia="Times New Roman"/>
        </w:rPr>
        <w:t xml:space="preserve"> </w:t>
      </w:r>
      <w:proofErr w:type="spellStart"/>
      <w:r>
        <w:rPr>
          <w:rFonts w:eastAsia="Times New Roman"/>
        </w:rPr>
        <w:t>D.McNitt</w:t>
      </w:r>
      <w:proofErr w:type="spellEnd"/>
      <w:r>
        <w:rPr>
          <w:rFonts w:eastAsia="Times New Roman"/>
        </w:rPr>
        <w:t xml:space="preserve">, M. </w:t>
      </w:r>
      <w:proofErr w:type="spellStart"/>
      <w:r>
        <w:rPr>
          <w:rFonts w:eastAsia="Times New Roman"/>
        </w:rPr>
        <w:t>Rustand</w:t>
      </w:r>
      <w:proofErr w:type="spellEnd"/>
      <w:r w:rsidR="003F5911">
        <w:rPr>
          <w:rFonts w:eastAsia="Times New Roman"/>
        </w:rPr>
        <w:t xml:space="preserve"> for </w:t>
      </w:r>
      <w:r w:rsidR="003F5911">
        <w:rPr>
          <w:rFonts w:eastAsia="Times New Roman"/>
        </w:rPr>
        <w:lastRenderedPageBreak/>
        <w:t>their help in the field and the development and execution of this project.</w:t>
      </w:r>
      <w:r>
        <w:rPr>
          <w:rFonts w:eastAsia="Times New Roman"/>
        </w:rPr>
        <w:t xml:space="preserve"> </w:t>
      </w:r>
      <w:r w:rsidR="003F5911">
        <w:rPr>
          <w:rFonts w:eastAsia="Times New Roman"/>
        </w:rPr>
        <w:t xml:space="preserve">Thanks to </w:t>
      </w:r>
      <w:r>
        <w:rPr>
          <w:rFonts w:eastAsia="Times New Roman"/>
        </w:rPr>
        <w:t>K. Marshall</w:t>
      </w:r>
      <w:r w:rsidR="003F5911">
        <w:rPr>
          <w:rFonts w:eastAsia="Times New Roman"/>
        </w:rPr>
        <w:t xml:space="preserve"> for support at every stage of this research. Thanks to</w:t>
      </w:r>
      <w:r>
        <w:rPr>
          <w:rFonts w:eastAsia="Times New Roman"/>
        </w:rPr>
        <w:t xml:space="preserve"> C. Ramos,</w:t>
      </w:r>
      <w:r w:rsidR="003F5911">
        <w:rPr>
          <w:rFonts w:eastAsia="Times New Roman"/>
        </w:rPr>
        <w:t xml:space="preserve"> and</w:t>
      </w:r>
      <w:r>
        <w:rPr>
          <w:rFonts w:eastAsia="Times New Roman"/>
        </w:rPr>
        <w:t xml:space="preserve"> F. </w:t>
      </w:r>
      <w:proofErr w:type="spellStart"/>
      <w:r>
        <w:rPr>
          <w:rFonts w:eastAsia="Times New Roman"/>
        </w:rPr>
        <w:t>Sandmeier</w:t>
      </w:r>
      <w:proofErr w:type="spellEnd"/>
      <w:r w:rsidR="003F5911">
        <w:rPr>
          <w:rFonts w:eastAsia="Times New Roman"/>
        </w:rPr>
        <w:t xml:space="preserve"> for project development and editing drafts.</w:t>
      </w:r>
    </w:p>
    <w:p w14:paraId="58D049C4" w14:textId="77777777" w:rsidR="00AF4F8D" w:rsidRDefault="00AF4F8D" w:rsidP="00167887">
      <w:pPr>
        <w:spacing w:after="240" w:line="480" w:lineRule="auto"/>
        <w:rPr>
          <w:rFonts w:eastAsia="Times New Roman"/>
          <w:b/>
          <w:bCs/>
        </w:rPr>
      </w:pPr>
      <w:r>
        <w:rPr>
          <w:rFonts w:eastAsia="Times New Roman"/>
          <w:b/>
          <w:bCs/>
        </w:rPr>
        <w:t>ETHICS STATEMENT</w:t>
      </w:r>
    </w:p>
    <w:p w14:paraId="50D256CD" w14:textId="7196B956" w:rsidR="001E73F2" w:rsidRPr="001E73F2" w:rsidRDefault="001E73F2" w:rsidP="00167887">
      <w:pPr>
        <w:spacing w:after="240" w:line="480" w:lineRule="auto"/>
        <w:rPr>
          <w:rFonts w:eastAsia="Times New Roman"/>
        </w:rPr>
      </w:pPr>
      <w:r>
        <w:rPr>
          <w:rFonts w:eastAsia="Times New Roman"/>
        </w:rPr>
        <w:t>Capturing, handling and marking procedures were approved by the Institutional Animal Care and Use Committee (IACUC) at Colorado State University Pueblo (</w:t>
      </w:r>
      <w:r w:rsidRPr="001E73F2">
        <w:rPr>
          <w:color w:val="000000"/>
          <w:shd w:val="clear" w:color="auto" w:fill="FFFFFF"/>
        </w:rPr>
        <w:t>Protocol #: 000-000A-028</w:t>
      </w:r>
      <w:r>
        <w:rPr>
          <w:rFonts w:ascii="Arial" w:hAnsi="Arial" w:cs="Arial"/>
          <w:color w:val="000000"/>
          <w:sz w:val="22"/>
          <w:szCs w:val="22"/>
          <w:shd w:val="clear" w:color="auto" w:fill="FFFFFF"/>
        </w:rPr>
        <w:t>) .</w:t>
      </w:r>
    </w:p>
    <w:p w14:paraId="5343189B" w14:textId="44533717" w:rsidR="000C789E" w:rsidRPr="00E11684" w:rsidRDefault="00AF4F8D" w:rsidP="00167887">
      <w:pPr>
        <w:spacing w:after="240" w:line="480" w:lineRule="auto"/>
        <w:rPr>
          <w:rFonts w:eastAsia="Times New Roman"/>
          <w:b/>
          <w:bCs/>
        </w:rPr>
      </w:pPr>
      <w:r>
        <w:rPr>
          <w:rFonts w:eastAsia="Times New Roman"/>
          <w:b/>
          <w:bCs/>
        </w:rPr>
        <w:t>REFERENCES</w:t>
      </w:r>
    </w:p>
    <w:p w14:paraId="30738874" w14:textId="140FF680" w:rsidR="00783B17" w:rsidRPr="00783B17" w:rsidRDefault="00783B17" w:rsidP="00167887">
      <w:pPr>
        <w:pStyle w:val="NormalWeb"/>
        <w:spacing w:before="0" w:beforeAutospacing="0" w:after="160" w:afterAutospacing="0" w:line="480" w:lineRule="auto"/>
        <w:ind w:left="835" w:right="-547" w:hanging="835"/>
      </w:pPr>
      <w:r w:rsidRPr="00724CD0">
        <w:rPr>
          <w:color w:val="000000"/>
        </w:rPr>
        <w:t xml:space="preserve">Alberti, M., J. M. </w:t>
      </w:r>
      <w:proofErr w:type="spellStart"/>
      <w:r w:rsidRPr="00724CD0">
        <w:rPr>
          <w:color w:val="000000"/>
        </w:rPr>
        <w:t>Marzluff</w:t>
      </w:r>
      <w:proofErr w:type="spellEnd"/>
      <w:r w:rsidRPr="00724CD0">
        <w:rPr>
          <w:color w:val="000000"/>
        </w:rPr>
        <w:t xml:space="preserve">, E. </w:t>
      </w:r>
      <w:proofErr w:type="spellStart"/>
      <w:r w:rsidRPr="00724CD0">
        <w:rPr>
          <w:color w:val="000000"/>
        </w:rPr>
        <w:t>Shulenberger</w:t>
      </w:r>
      <w:proofErr w:type="spellEnd"/>
      <w:r w:rsidRPr="00724CD0">
        <w:rPr>
          <w:color w:val="000000"/>
        </w:rPr>
        <w:t xml:space="preserve">, G. Bradley, C. Ryan, and C. </w:t>
      </w:r>
      <w:proofErr w:type="spellStart"/>
      <w:r w:rsidRPr="00724CD0">
        <w:rPr>
          <w:color w:val="000000"/>
        </w:rPr>
        <w:t>Zumbrunnen</w:t>
      </w:r>
      <w:proofErr w:type="spellEnd"/>
      <w:r w:rsidRPr="00724CD0">
        <w:rPr>
          <w:color w:val="000000"/>
        </w:rPr>
        <w:t xml:space="preserve">. 2008. Integrating humans into ecology: Opportunities and challenges for studying urban ecosystems. </w:t>
      </w:r>
      <w:proofErr w:type="spellStart"/>
      <w:r>
        <w:rPr>
          <w:color w:val="000000"/>
        </w:rPr>
        <w:t>BioScience</w:t>
      </w:r>
      <w:proofErr w:type="spellEnd"/>
      <w:r w:rsidRPr="00724CD0">
        <w:rPr>
          <w:color w:val="000000"/>
        </w:rPr>
        <w:t xml:space="preserve"> 53:143–158.</w:t>
      </w:r>
    </w:p>
    <w:p w14:paraId="53BF5E05" w14:textId="6CD4880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Anderson, E. D., R. A. Long, M. Paul Atwood, J. G. </w:t>
      </w:r>
      <w:proofErr w:type="spellStart"/>
      <w:r w:rsidRPr="002505DE">
        <w:rPr>
          <w:rFonts w:eastAsia="Times New Roman"/>
          <w:color w:val="222222"/>
          <w:shd w:val="clear" w:color="auto" w:fill="FFFFFF"/>
        </w:rPr>
        <w:t>Kie</w:t>
      </w:r>
      <w:proofErr w:type="spellEnd"/>
      <w:r w:rsidRPr="002505DE">
        <w:rPr>
          <w:rFonts w:eastAsia="Times New Roman"/>
          <w:color w:val="222222"/>
          <w:shd w:val="clear" w:color="auto" w:fill="FFFFFF"/>
        </w:rPr>
        <w:t xml:space="preserve">, T. R. Thomas, P. Zager, and R. Terry Bowyer. 2012. Winter resource selection by female mule deer </w:t>
      </w:r>
      <w:r w:rsidRPr="002505DE">
        <w:rPr>
          <w:rFonts w:eastAsia="Times New Roman"/>
          <w:i/>
          <w:iCs/>
          <w:color w:val="222222"/>
          <w:shd w:val="clear" w:color="auto" w:fill="FFFFFF"/>
        </w:rPr>
        <w:t>Odocoileus</w:t>
      </w:r>
      <w:r w:rsidRPr="002505DE">
        <w:rPr>
          <w:rFonts w:eastAsia="Times New Roman"/>
          <w:color w:val="222222"/>
          <w:shd w:val="clear" w:color="auto" w:fill="FFFFFF"/>
        </w:rPr>
        <w:t xml:space="preserve"> </w:t>
      </w:r>
      <w:r w:rsidRPr="002505DE">
        <w:rPr>
          <w:rFonts w:eastAsia="Times New Roman"/>
          <w:i/>
          <w:iCs/>
          <w:color w:val="222222"/>
          <w:shd w:val="clear" w:color="auto" w:fill="FFFFFF"/>
        </w:rPr>
        <w:t>hemionus</w:t>
      </w:r>
      <w:r w:rsidRPr="002505DE">
        <w:rPr>
          <w:rFonts w:eastAsia="Times New Roman"/>
          <w:color w:val="222222"/>
          <w:shd w:val="clear" w:color="auto" w:fill="FFFFFF"/>
        </w:rPr>
        <w:t xml:space="preserve">: </w:t>
      </w:r>
      <w:r w:rsidR="00DD4D69">
        <w:rPr>
          <w:rFonts w:eastAsia="Times New Roman"/>
          <w:color w:val="222222"/>
          <w:shd w:val="clear" w:color="auto" w:fill="FFFFFF"/>
        </w:rPr>
        <w:t>f</w:t>
      </w:r>
      <w:r w:rsidRPr="002505DE">
        <w:rPr>
          <w:rFonts w:eastAsia="Times New Roman"/>
          <w:color w:val="222222"/>
          <w:shd w:val="clear" w:color="auto" w:fill="FFFFFF"/>
        </w:rPr>
        <w:t xml:space="preserve">unctional response to </w:t>
      </w:r>
      <w:proofErr w:type="spellStart"/>
      <w:r w:rsidRPr="002505DE">
        <w:rPr>
          <w:rFonts w:eastAsia="Times New Roman"/>
          <w:color w:val="222222"/>
          <w:shd w:val="clear" w:color="auto" w:fill="FFFFFF"/>
        </w:rPr>
        <w:t>spatio</w:t>
      </w:r>
      <w:proofErr w:type="spellEnd"/>
      <w:r w:rsidRPr="002505DE">
        <w:rPr>
          <w:rFonts w:eastAsia="Times New Roman"/>
          <w:color w:val="222222"/>
          <w:shd w:val="clear" w:color="auto" w:fill="FFFFFF"/>
        </w:rPr>
        <w:t>-temporal changes in habitat. Wildlife Biology 18:153–163.</w:t>
      </w:r>
    </w:p>
    <w:p w14:paraId="6F86BAEF" w14:textId="5B80532D"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Ausband</w:t>
      </w:r>
      <w:proofErr w:type="spellEnd"/>
      <w:r w:rsidRPr="002505DE">
        <w:rPr>
          <w:rFonts w:eastAsia="Times New Roman"/>
          <w:color w:val="222222"/>
          <w:shd w:val="clear" w:color="auto" w:fill="FFFFFF"/>
        </w:rPr>
        <w:t xml:space="preserve">, D. E., P. M. Lukacs, M. Hurley, S. Roberts, K. </w:t>
      </w:r>
      <w:proofErr w:type="spellStart"/>
      <w:r w:rsidRPr="002505DE">
        <w:rPr>
          <w:rFonts w:eastAsia="Times New Roman"/>
          <w:color w:val="222222"/>
          <w:shd w:val="clear" w:color="auto" w:fill="FFFFFF"/>
        </w:rPr>
        <w:t>Strickfaden</w:t>
      </w:r>
      <w:proofErr w:type="spellEnd"/>
      <w:r w:rsidRPr="002505DE">
        <w:rPr>
          <w:rFonts w:eastAsia="Times New Roman"/>
          <w:color w:val="222222"/>
          <w:shd w:val="clear" w:color="auto" w:fill="FFFFFF"/>
        </w:rPr>
        <w:t>, and A. K. Moeller. 2022. Estimating wolf abundance from cameras. Ecosphere 13:</w:t>
      </w:r>
      <w:r w:rsidR="00DD4D69">
        <w:rPr>
          <w:rFonts w:eastAsia="Times New Roman"/>
          <w:color w:val="222222"/>
          <w:shd w:val="clear" w:color="auto" w:fill="FFFFFF"/>
        </w:rPr>
        <w:t>e3933</w:t>
      </w:r>
      <w:r w:rsidRPr="002505DE">
        <w:rPr>
          <w:rFonts w:eastAsia="Times New Roman"/>
          <w:color w:val="222222"/>
          <w:shd w:val="clear" w:color="auto" w:fill="FFFFFF"/>
        </w:rPr>
        <w:t>.</w:t>
      </w:r>
    </w:p>
    <w:p w14:paraId="1EBE49DA" w14:textId="406BCF35"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lastRenderedPageBreak/>
        <w:t>Avgar</w:t>
      </w:r>
      <w:proofErr w:type="spellEnd"/>
      <w:r w:rsidRPr="002505DE">
        <w:rPr>
          <w:rFonts w:eastAsia="Times New Roman"/>
          <w:color w:val="222222"/>
          <w:shd w:val="clear" w:color="auto" w:fill="FFFFFF"/>
        </w:rPr>
        <w:t>, T., J. R. Potts, M. A. Lewis, and M. S. Boyce. 2016. Integrated step selection analysis: bridging the gap between resource selection and animal movement.</w:t>
      </w:r>
      <w:r w:rsidR="00560C59">
        <w:rPr>
          <w:rFonts w:eastAsia="Times New Roman"/>
          <w:color w:val="222222"/>
          <w:shd w:val="clear" w:color="auto" w:fill="FFFFFF"/>
        </w:rPr>
        <w:t xml:space="preserve"> </w:t>
      </w:r>
      <w:r w:rsidRPr="002505DE">
        <w:rPr>
          <w:rFonts w:eastAsia="Times New Roman"/>
          <w:color w:val="222222"/>
          <w:shd w:val="clear" w:color="auto" w:fill="FFFFFF"/>
        </w:rPr>
        <w:t>Methods in Ecology and Evolution 7:619–630.</w:t>
      </w:r>
    </w:p>
    <w:p w14:paraId="052400BF"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Avgar</w:t>
      </w:r>
      <w:proofErr w:type="spellEnd"/>
      <w:r w:rsidRPr="002505DE">
        <w:rPr>
          <w:rFonts w:eastAsia="Times New Roman"/>
          <w:color w:val="222222"/>
          <w:shd w:val="clear" w:color="auto" w:fill="FFFFFF"/>
        </w:rPr>
        <w:t xml:space="preserve">, T., G. S. </w:t>
      </w:r>
      <w:proofErr w:type="spellStart"/>
      <w:r w:rsidRPr="002505DE">
        <w:rPr>
          <w:rFonts w:eastAsia="Times New Roman"/>
          <w:color w:val="222222"/>
          <w:shd w:val="clear" w:color="auto" w:fill="FFFFFF"/>
        </w:rPr>
        <w:t>Betini</w:t>
      </w:r>
      <w:proofErr w:type="spellEnd"/>
      <w:r w:rsidRPr="002505DE">
        <w:rPr>
          <w:rFonts w:eastAsia="Times New Roman"/>
          <w:color w:val="222222"/>
          <w:shd w:val="clear" w:color="auto" w:fill="FFFFFF"/>
        </w:rPr>
        <w:t>, and J. M. Fryxell. 2020. Habitat selection patterns are density dependent under the ideal free distribution. Journal of Animal Ecology 89:2777–2787.</w:t>
      </w:r>
    </w:p>
    <w:p w14:paraId="513D5CFA" w14:textId="2BAE27C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Bauer, S., and B. J. </w:t>
      </w:r>
      <w:proofErr w:type="spellStart"/>
      <w:r w:rsidRPr="002505DE">
        <w:rPr>
          <w:rFonts w:eastAsia="Times New Roman"/>
          <w:color w:val="222222"/>
          <w:shd w:val="clear" w:color="auto" w:fill="FFFFFF"/>
        </w:rPr>
        <w:t>Hoye</w:t>
      </w:r>
      <w:proofErr w:type="spellEnd"/>
      <w:r w:rsidRPr="002505DE">
        <w:rPr>
          <w:rFonts w:eastAsia="Times New Roman"/>
          <w:color w:val="222222"/>
          <w:shd w:val="clear" w:color="auto" w:fill="FFFFFF"/>
        </w:rPr>
        <w:t>. 2014. Migratory animals couple biodiversity and ecosystem functioning worldwide. Science 344</w:t>
      </w:r>
      <w:r w:rsidR="00560C59">
        <w:rPr>
          <w:rFonts w:eastAsia="Times New Roman"/>
          <w:color w:val="222222"/>
          <w:shd w:val="clear" w:color="auto" w:fill="FFFFFF"/>
        </w:rPr>
        <w:t>:1242552</w:t>
      </w:r>
      <w:r w:rsidRPr="002505DE">
        <w:rPr>
          <w:rFonts w:eastAsia="Times New Roman"/>
          <w:color w:val="222222"/>
          <w:shd w:val="clear" w:color="auto" w:fill="FFFFFF"/>
        </w:rPr>
        <w:t>.</w:t>
      </w:r>
    </w:p>
    <w:p w14:paraId="3A24C880" w14:textId="1960550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Berger, J. 2007. Fear, human shields and the redistribution of prey and predators in protected areas. Biology Letters, 3</w:t>
      </w:r>
      <w:r w:rsidR="00560C59">
        <w:rPr>
          <w:rFonts w:eastAsia="Times New Roman"/>
          <w:color w:val="222222"/>
          <w:shd w:val="clear" w:color="auto" w:fill="FFFFFF"/>
        </w:rPr>
        <w:t>:</w:t>
      </w:r>
      <w:r w:rsidRPr="002505DE">
        <w:rPr>
          <w:rFonts w:eastAsia="Times New Roman"/>
          <w:color w:val="222222"/>
          <w:shd w:val="clear" w:color="auto" w:fill="FFFFFF"/>
        </w:rPr>
        <w:t>620–623.</w:t>
      </w:r>
    </w:p>
    <w:p w14:paraId="302C9CA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Bergman, E. J., C. J. Bishop, D. J. Freddy, G. C. White, and P. F. Doherty. 2014. Habitat management influences overwinter survival of mule deer fawns in Colorado. Journal of Wildlife Management 78:448–455.</w:t>
      </w:r>
    </w:p>
    <w:p w14:paraId="3A81CD4A" w14:textId="13C1B1F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Bergman, E. J., P. F. Doherty, G. C. White, and D. J. Freddy. 2015. Habitat and herbivore density: </w:t>
      </w:r>
      <w:r w:rsidR="00560C59">
        <w:rPr>
          <w:rFonts w:eastAsia="Times New Roman"/>
          <w:color w:val="222222"/>
          <w:shd w:val="clear" w:color="auto" w:fill="FFFFFF"/>
        </w:rPr>
        <w:t>r</w:t>
      </w:r>
      <w:r w:rsidRPr="002505DE">
        <w:rPr>
          <w:rFonts w:eastAsia="Times New Roman"/>
          <w:color w:val="222222"/>
          <w:shd w:val="clear" w:color="auto" w:fill="FFFFFF"/>
        </w:rPr>
        <w:t>esponse of mule deer to habitat management. Journal of Wildlife Management 79:60–68.</w:t>
      </w:r>
    </w:p>
    <w:p w14:paraId="20AD72F1" w14:textId="7619E56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lastRenderedPageBreak/>
        <w:t xml:space="preserve">Bishop, C. J., White, G. C., Freddy, D. J., Watkins, B. E., </w:t>
      </w:r>
      <w:r w:rsidR="00560C59">
        <w:rPr>
          <w:rFonts w:eastAsia="Times New Roman"/>
          <w:color w:val="222222"/>
          <w:shd w:val="clear" w:color="auto" w:fill="FFFFFF"/>
        </w:rPr>
        <w:t>and</w:t>
      </w:r>
      <w:r w:rsidRPr="002505DE">
        <w:rPr>
          <w:rFonts w:eastAsia="Times New Roman"/>
          <w:color w:val="222222"/>
          <w:shd w:val="clear" w:color="auto" w:fill="FFFFFF"/>
        </w:rPr>
        <w:t xml:space="preserve"> Stephenson, T. R. 2009. Effect of </w:t>
      </w:r>
      <w:r w:rsidR="00560C59">
        <w:rPr>
          <w:rFonts w:eastAsia="Times New Roman"/>
          <w:color w:val="222222"/>
          <w:shd w:val="clear" w:color="auto" w:fill="FFFFFF"/>
        </w:rPr>
        <w:t>e</w:t>
      </w:r>
      <w:r w:rsidRPr="002505DE">
        <w:rPr>
          <w:rFonts w:eastAsia="Times New Roman"/>
          <w:color w:val="222222"/>
          <w:shd w:val="clear" w:color="auto" w:fill="FFFFFF"/>
        </w:rPr>
        <w:t xml:space="preserve">nhanced </w:t>
      </w:r>
      <w:r w:rsidR="00560C59">
        <w:rPr>
          <w:rFonts w:eastAsia="Times New Roman"/>
          <w:color w:val="222222"/>
          <w:shd w:val="clear" w:color="auto" w:fill="FFFFFF"/>
        </w:rPr>
        <w:t>n</w:t>
      </w:r>
      <w:r w:rsidRPr="002505DE">
        <w:rPr>
          <w:rFonts w:eastAsia="Times New Roman"/>
          <w:color w:val="222222"/>
          <w:shd w:val="clear" w:color="auto" w:fill="FFFFFF"/>
        </w:rPr>
        <w:t xml:space="preserve">utrition on </w:t>
      </w:r>
      <w:r w:rsidR="00560C59">
        <w:rPr>
          <w:rFonts w:eastAsia="Times New Roman"/>
          <w:color w:val="222222"/>
          <w:shd w:val="clear" w:color="auto" w:fill="FFFFFF"/>
        </w:rPr>
        <w:t>m</w:t>
      </w:r>
      <w:r w:rsidRPr="002505DE">
        <w:rPr>
          <w:rFonts w:eastAsia="Times New Roman"/>
          <w:color w:val="222222"/>
          <w:shd w:val="clear" w:color="auto" w:fill="FFFFFF"/>
        </w:rPr>
        <w:t xml:space="preserve">ule </w:t>
      </w:r>
      <w:r w:rsidR="00560C59">
        <w:rPr>
          <w:rFonts w:eastAsia="Times New Roman"/>
          <w:color w:val="222222"/>
          <w:shd w:val="clear" w:color="auto" w:fill="FFFFFF"/>
        </w:rPr>
        <w:t>d</w:t>
      </w:r>
      <w:r w:rsidRPr="002505DE">
        <w:rPr>
          <w:rFonts w:eastAsia="Times New Roman"/>
          <w:color w:val="222222"/>
          <w:shd w:val="clear" w:color="auto" w:fill="FFFFFF"/>
        </w:rPr>
        <w:t xml:space="preserve">eer </w:t>
      </w:r>
      <w:r w:rsidR="00560C59">
        <w:rPr>
          <w:rFonts w:eastAsia="Times New Roman"/>
          <w:color w:val="222222"/>
          <w:shd w:val="clear" w:color="auto" w:fill="FFFFFF"/>
        </w:rPr>
        <w:t>p</w:t>
      </w:r>
      <w:r w:rsidRPr="002505DE">
        <w:rPr>
          <w:rFonts w:eastAsia="Times New Roman"/>
          <w:color w:val="222222"/>
          <w:shd w:val="clear" w:color="auto" w:fill="FFFFFF"/>
        </w:rPr>
        <w:t xml:space="preserve">opulation </w:t>
      </w:r>
      <w:r w:rsidR="00560C59">
        <w:rPr>
          <w:rFonts w:eastAsia="Times New Roman"/>
          <w:color w:val="222222"/>
          <w:shd w:val="clear" w:color="auto" w:fill="FFFFFF"/>
        </w:rPr>
        <w:t>r</w:t>
      </w:r>
      <w:r w:rsidRPr="002505DE">
        <w:rPr>
          <w:rFonts w:eastAsia="Times New Roman"/>
          <w:color w:val="222222"/>
          <w:shd w:val="clear" w:color="auto" w:fill="FFFFFF"/>
        </w:rPr>
        <w:t xml:space="preserve">ate of </w:t>
      </w:r>
      <w:r w:rsidR="00560C59">
        <w:rPr>
          <w:rFonts w:eastAsia="Times New Roman"/>
          <w:color w:val="222222"/>
          <w:shd w:val="clear" w:color="auto" w:fill="FFFFFF"/>
        </w:rPr>
        <w:t>c</w:t>
      </w:r>
      <w:r w:rsidRPr="002505DE">
        <w:rPr>
          <w:rFonts w:eastAsia="Times New Roman"/>
          <w:color w:val="222222"/>
          <w:shd w:val="clear" w:color="auto" w:fill="FFFFFF"/>
        </w:rPr>
        <w:t>hange. Wildlife Monographs, 172</w:t>
      </w:r>
      <w:r w:rsidR="00560C59">
        <w:rPr>
          <w:rFonts w:eastAsia="Times New Roman"/>
          <w:color w:val="222222"/>
          <w:shd w:val="clear" w:color="auto" w:fill="FFFFFF"/>
        </w:rPr>
        <w:t>:</w:t>
      </w:r>
      <w:r w:rsidRPr="002505DE">
        <w:rPr>
          <w:rFonts w:eastAsia="Times New Roman"/>
          <w:color w:val="222222"/>
          <w:shd w:val="clear" w:color="auto" w:fill="FFFFFF"/>
        </w:rPr>
        <w:t xml:space="preserve">1–28. </w:t>
      </w:r>
    </w:p>
    <w:p w14:paraId="391F3FF9" w14:textId="00646693"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Bolger, D. T., Newmark, W. D., Morrison, T. A., </w:t>
      </w:r>
      <w:r w:rsidR="00560C59">
        <w:rPr>
          <w:rFonts w:eastAsia="Times New Roman"/>
          <w:color w:val="222222"/>
          <w:shd w:val="clear" w:color="auto" w:fill="FFFFFF"/>
        </w:rPr>
        <w:t>and</w:t>
      </w:r>
      <w:r w:rsidRPr="002505DE">
        <w:rPr>
          <w:rFonts w:eastAsia="Times New Roman"/>
          <w:color w:val="222222"/>
          <w:shd w:val="clear" w:color="auto" w:fill="FFFFFF"/>
        </w:rPr>
        <w:t xml:space="preserve"> </w:t>
      </w:r>
      <w:proofErr w:type="spellStart"/>
      <w:r w:rsidRPr="002505DE">
        <w:rPr>
          <w:rFonts w:eastAsia="Times New Roman"/>
          <w:color w:val="222222"/>
          <w:shd w:val="clear" w:color="auto" w:fill="FFFFFF"/>
        </w:rPr>
        <w:t>Doak</w:t>
      </w:r>
      <w:proofErr w:type="spellEnd"/>
      <w:r w:rsidRPr="002505DE">
        <w:rPr>
          <w:rFonts w:eastAsia="Times New Roman"/>
          <w:color w:val="222222"/>
          <w:shd w:val="clear" w:color="auto" w:fill="FFFFFF"/>
        </w:rPr>
        <w:t>, D. F. 2008. The need for integrative approaches to understand and conserve migratory ungulates. Ecology Letters 11</w:t>
      </w:r>
      <w:r w:rsidR="00FA0AB3">
        <w:rPr>
          <w:rFonts w:eastAsia="Times New Roman"/>
          <w:color w:val="222222"/>
          <w:shd w:val="clear" w:color="auto" w:fill="FFFFFF"/>
        </w:rPr>
        <w:t>:</w:t>
      </w:r>
      <w:r w:rsidRPr="002505DE">
        <w:rPr>
          <w:rFonts w:eastAsia="Times New Roman"/>
          <w:color w:val="222222"/>
          <w:shd w:val="clear" w:color="auto" w:fill="FFFFFF"/>
        </w:rPr>
        <w:t>63–77.</w:t>
      </w:r>
    </w:p>
    <w:p w14:paraId="7EE604AD" w14:textId="26BFD205" w:rsidR="002505DE" w:rsidRDefault="002505DE" w:rsidP="00167887">
      <w:pPr>
        <w:spacing w:before="180" w:line="480" w:lineRule="auto"/>
        <w:ind w:left="835" w:hanging="835"/>
        <w:rPr>
          <w:rFonts w:eastAsia="Times New Roman"/>
          <w:color w:val="222222"/>
          <w:shd w:val="clear" w:color="auto" w:fill="FFFFFF"/>
        </w:rPr>
      </w:pPr>
      <w:proofErr w:type="spellStart"/>
      <w:r w:rsidRPr="002505DE">
        <w:rPr>
          <w:rFonts w:eastAsia="Times New Roman"/>
          <w:color w:val="222222"/>
          <w:shd w:val="clear" w:color="auto" w:fill="FFFFFF"/>
        </w:rPr>
        <w:t>Bombaci</w:t>
      </w:r>
      <w:proofErr w:type="spellEnd"/>
      <w:r w:rsidRPr="002505DE">
        <w:rPr>
          <w:rFonts w:eastAsia="Times New Roman"/>
          <w:color w:val="222222"/>
          <w:shd w:val="clear" w:color="auto" w:fill="FFFFFF"/>
        </w:rPr>
        <w:t xml:space="preserve">, S., and L. </w:t>
      </w:r>
      <w:proofErr w:type="spellStart"/>
      <w:r w:rsidRPr="002505DE">
        <w:rPr>
          <w:rFonts w:eastAsia="Times New Roman"/>
          <w:color w:val="222222"/>
          <w:shd w:val="clear" w:color="auto" w:fill="FFFFFF"/>
        </w:rPr>
        <w:t>Pejchar</w:t>
      </w:r>
      <w:proofErr w:type="spellEnd"/>
      <w:r w:rsidRPr="002505DE">
        <w:rPr>
          <w:rFonts w:eastAsia="Times New Roman"/>
          <w:color w:val="222222"/>
          <w:shd w:val="clear" w:color="auto" w:fill="FFFFFF"/>
        </w:rPr>
        <w:t xml:space="preserve">. 2016. Consequences of pinyon and juniper woodland reduction for wildlife in North America. Forest Ecology and Management 365:34–50. </w:t>
      </w:r>
    </w:p>
    <w:p w14:paraId="5CD366BC" w14:textId="2CACC822" w:rsidR="00F87717" w:rsidRPr="00F87717" w:rsidRDefault="00F87717" w:rsidP="00167887">
      <w:pPr>
        <w:spacing w:before="180" w:line="480" w:lineRule="auto"/>
        <w:ind w:left="835" w:hanging="835"/>
        <w:rPr>
          <w:rFonts w:eastAsia="Times New Roman"/>
          <w:color w:val="222222"/>
          <w:shd w:val="clear" w:color="auto" w:fill="FFFFFF"/>
        </w:rPr>
      </w:pPr>
      <w:r w:rsidRPr="00F87717">
        <w:rPr>
          <w:color w:val="1B1B1B"/>
          <w:shd w:val="clear" w:color="auto" w:fill="FFFFFF"/>
        </w:rPr>
        <w:t>Bowker, J.M.</w:t>
      </w:r>
      <w:r>
        <w:rPr>
          <w:color w:val="1B1B1B"/>
          <w:shd w:val="clear" w:color="auto" w:fill="FFFFFF"/>
        </w:rPr>
        <w:t>,</w:t>
      </w:r>
      <w:r w:rsidRPr="00F87717">
        <w:rPr>
          <w:color w:val="1B1B1B"/>
          <w:shd w:val="clear" w:color="auto" w:fill="FFFFFF"/>
        </w:rPr>
        <w:t xml:space="preserve"> </w:t>
      </w:r>
      <w:r>
        <w:rPr>
          <w:color w:val="1B1B1B"/>
          <w:shd w:val="clear" w:color="auto" w:fill="FFFFFF"/>
        </w:rPr>
        <w:t>and A. Askew</w:t>
      </w:r>
      <w:r w:rsidRPr="00F87717">
        <w:rPr>
          <w:color w:val="1B1B1B"/>
          <w:shd w:val="clear" w:color="auto" w:fill="FFFFFF"/>
        </w:rPr>
        <w:t xml:space="preserve">. 2012. U.S. </w:t>
      </w:r>
      <w:r>
        <w:rPr>
          <w:color w:val="1B1B1B"/>
          <w:shd w:val="clear" w:color="auto" w:fill="FFFFFF"/>
        </w:rPr>
        <w:t>o</w:t>
      </w:r>
      <w:r w:rsidRPr="00F87717">
        <w:rPr>
          <w:color w:val="1B1B1B"/>
          <w:shd w:val="clear" w:color="auto" w:fill="FFFFFF"/>
        </w:rPr>
        <w:t xml:space="preserve">utdoor </w:t>
      </w:r>
      <w:r>
        <w:rPr>
          <w:color w:val="1B1B1B"/>
          <w:shd w:val="clear" w:color="auto" w:fill="FFFFFF"/>
        </w:rPr>
        <w:t>r</w:t>
      </w:r>
      <w:r w:rsidRPr="00F87717">
        <w:rPr>
          <w:color w:val="1B1B1B"/>
          <w:shd w:val="clear" w:color="auto" w:fill="FFFFFF"/>
        </w:rPr>
        <w:t xml:space="preserve">ecreation </w:t>
      </w:r>
      <w:r>
        <w:rPr>
          <w:color w:val="1B1B1B"/>
          <w:shd w:val="clear" w:color="auto" w:fill="FFFFFF"/>
        </w:rPr>
        <w:t>p</w:t>
      </w:r>
      <w:r w:rsidRPr="00F87717">
        <w:rPr>
          <w:color w:val="1B1B1B"/>
          <w:shd w:val="clear" w:color="auto" w:fill="FFFFFF"/>
        </w:rPr>
        <w:t xml:space="preserve">articipation </w:t>
      </w:r>
      <w:r>
        <w:rPr>
          <w:color w:val="1B1B1B"/>
          <w:shd w:val="clear" w:color="auto" w:fill="FFFFFF"/>
        </w:rPr>
        <w:t>p</w:t>
      </w:r>
      <w:r w:rsidRPr="00F87717">
        <w:rPr>
          <w:color w:val="1B1B1B"/>
          <w:shd w:val="clear" w:color="auto" w:fill="FFFFFF"/>
        </w:rPr>
        <w:t>rojections to 2060. In: Cordell, H. K. ed. 2012. Outdoor Recreation Trends and Futures: A technical document supporting the Forest Service 2010 Resources Planning Act Assessment. Gen. Tech. Rep. SRS-150. Asheville, NC: U.S. Department of Agriculture Forest Service, Southern Research Station. 105-124.</w:t>
      </w:r>
    </w:p>
    <w:p w14:paraId="594E5D27" w14:textId="4F032A7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Bowyer, T. R., V. C. Bleich, K. M. Stewart, J. C. Whiting, </w:t>
      </w:r>
      <w:r w:rsidR="00F87717">
        <w:rPr>
          <w:rFonts w:eastAsia="Times New Roman"/>
          <w:color w:val="222222"/>
          <w:shd w:val="clear" w:color="auto" w:fill="FFFFFF"/>
        </w:rPr>
        <w:t xml:space="preserve">and </w:t>
      </w:r>
      <w:r w:rsidRPr="002505DE">
        <w:rPr>
          <w:rFonts w:eastAsia="Times New Roman"/>
          <w:color w:val="222222"/>
          <w:shd w:val="clear" w:color="auto" w:fill="FFFFFF"/>
        </w:rPr>
        <w:t>K. L. Monteith. 2014. Density dependence in ungulates: a review of causes, and concepts with some clarifications. California Fish and Game. 100</w:t>
      </w:r>
      <w:r w:rsidR="00FA0AB3">
        <w:rPr>
          <w:rFonts w:eastAsia="Times New Roman"/>
          <w:color w:val="222222"/>
          <w:shd w:val="clear" w:color="auto" w:fill="FFFFFF"/>
        </w:rPr>
        <w:t>:550-572</w:t>
      </w:r>
      <w:r w:rsidRPr="002505DE">
        <w:rPr>
          <w:rFonts w:eastAsia="Times New Roman"/>
          <w:color w:val="222222"/>
          <w:shd w:val="clear" w:color="auto" w:fill="FFFFFF"/>
        </w:rPr>
        <w:t>.</w:t>
      </w:r>
    </w:p>
    <w:p w14:paraId="2E588832" w14:textId="51CFE2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Brooks</w:t>
      </w:r>
      <w:r w:rsidR="00FA0AB3">
        <w:rPr>
          <w:rFonts w:eastAsia="Times New Roman"/>
          <w:color w:val="222222"/>
          <w:shd w:val="clear" w:color="auto" w:fill="FFFFFF"/>
        </w:rPr>
        <w:t>,</w:t>
      </w:r>
      <w:r w:rsidRPr="002505DE">
        <w:rPr>
          <w:rFonts w:eastAsia="Times New Roman"/>
          <w:color w:val="222222"/>
          <w:shd w:val="clear" w:color="auto" w:fill="FFFFFF"/>
        </w:rPr>
        <w:t xml:space="preserve"> M</w:t>
      </w:r>
      <w:r w:rsidR="00FA0AB3">
        <w:rPr>
          <w:rFonts w:eastAsia="Times New Roman"/>
          <w:color w:val="222222"/>
          <w:shd w:val="clear" w:color="auto" w:fill="FFFFFF"/>
        </w:rPr>
        <w:t>.</w:t>
      </w:r>
      <w:r w:rsidRPr="002505DE">
        <w:rPr>
          <w:rFonts w:eastAsia="Times New Roman"/>
          <w:color w:val="222222"/>
          <w:shd w:val="clear" w:color="auto" w:fill="FFFFFF"/>
        </w:rPr>
        <w:t>E</w:t>
      </w:r>
      <w:r w:rsidR="00FA0AB3">
        <w:rPr>
          <w:rFonts w:eastAsia="Times New Roman"/>
          <w:color w:val="222222"/>
          <w:shd w:val="clear" w:color="auto" w:fill="FFFFFF"/>
        </w:rPr>
        <w:t>.</w:t>
      </w:r>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K. </w:t>
      </w:r>
      <w:r w:rsidRPr="002505DE">
        <w:rPr>
          <w:rFonts w:eastAsia="Times New Roman"/>
          <w:color w:val="222222"/>
          <w:shd w:val="clear" w:color="auto" w:fill="FFFFFF"/>
        </w:rPr>
        <w:t xml:space="preserve">Kristensen , </w:t>
      </w:r>
      <w:r w:rsidR="00FA0AB3">
        <w:rPr>
          <w:rFonts w:eastAsia="Times New Roman"/>
          <w:color w:val="222222"/>
          <w:shd w:val="clear" w:color="auto" w:fill="FFFFFF"/>
        </w:rPr>
        <w:t xml:space="preserve">K. J. </w:t>
      </w:r>
      <w:r w:rsidRPr="002505DE">
        <w:rPr>
          <w:rFonts w:eastAsia="Times New Roman"/>
          <w:color w:val="222222"/>
          <w:shd w:val="clear" w:color="auto" w:fill="FFFFFF"/>
        </w:rPr>
        <w:t xml:space="preserve">van </w:t>
      </w:r>
      <w:proofErr w:type="spellStart"/>
      <w:r w:rsidRPr="002505DE">
        <w:rPr>
          <w:rFonts w:eastAsia="Times New Roman"/>
          <w:color w:val="222222"/>
          <w:shd w:val="clear" w:color="auto" w:fill="FFFFFF"/>
        </w:rPr>
        <w:t>Benthem</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Magnusson , </w:t>
      </w:r>
      <w:r w:rsidR="00FA0AB3">
        <w:rPr>
          <w:rFonts w:eastAsia="Times New Roman"/>
          <w:color w:val="222222"/>
          <w:shd w:val="clear" w:color="auto" w:fill="FFFFFF"/>
        </w:rPr>
        <w:t xml:space="preserve">C.W. </w:t>
      </w:r>
      <w:r w:rsidRPr="002505DE">
        <w:rPr>
          <w:rFonts w:eastAsia="Times New Roman"/>
          <w:color w:val="222222"/>
          <w:shd w:val="clear" w:color="auto" w:fill="FFFFFF"/>
        </w:rPr>
        <w:t xml:space="preserve">Berg, </w:t>
      </w:r>
      <w:r w:rsidR="00FA0AB3">
        <w:rPr>
          <w:rFonts w:eastAsia="Times New Roman"/>
          <w:color w:val="222222"/>
          <w:shd w:val="clear" w:color="auto" w:fill="FFFFFF"/>
        </w:rPr>
        <w:t xml:space="preserve">A. </w:t>
      </w:r>
      <w:r w:rsidRPr="002505DE">
        <w:rPr>
          <w:rFonts w:eastAsia="Times New Roman"/>
          <w:color w:val="222222"/>
          <w:shd w:val="clear" w:color="auto" w:fill="FFFFFF"/>
        </w:rPr>
        <w:t xml:space="preserve">Nielsen, </w:t>
      </w:r>
      <w:r w:rsidR="00FA0AB3">
        <w:rPr>
          <w:rFonts w:eastAsia="Times New Roman"/>
          <w:color w:val="222222"/>
          <w:shd w:val="clear" w:color="auto" w:fill="FFFFFF"/>
        </w:rPr>
        <w:t xml:space="preserve">H.J. </w:t>
      </w:r>
      <w:proofErr w:type="spellStart"/>
      <w:r w:rsidRPr="002505DE">
        <w:rPr>
          <w:rFonts w:eastAsia="Times New Roman"/>
          <w:color w:val="222222"/>
          <w:shd w:val="clear" w:color="auto" w:fill="FFFFFF"/>
        </w:rPr>
        <w:t>Skaug</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M. </w:t>
      </w:r>
      <w:proofErr w:type="spellStart"/>
      <w:r w:rsidRPr="002505DE">
        <w:rPr>
          <w:rFonts w:eastAsia="Times New Roman"/>
          <w:color w:val="222222"/>
          <w:shd w:val="clear" w:color="auto" w:fill="FFFFFF"/>
        </w:rPr>
        <w:t>Maechler</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 xml:space="preserve">B.M. </w:t>
      </w:r>
      <w:proofErr w:type="spellStart"/>
      <w:r w:rsidRPr="002505DE">
        <w:rPr>
          <w:rFonts w:eastAsia="Times New Roman"/>
          <w:color w:val="222222"/>
          <w:shd w:val="clear" w:color="auto" w:fill="FFFFFF"/>
        </w:rPr>
        <w:t>Bolker</w:t>
      </w:r>
      <w:proofErr w:type="spellEnd"/>
      <w:r w:rsidR="00FA0AB3">
        <w:rPr>
          <w:rFonts w:eastAsia="Times New Roman"/>
          <w:color w:val="222222"/>
          <w:shd w:val="clear" w:color="auto" w:fill="FFFFFF"/>
        </w:rPr>
        <w:t>.</w:t>
      </w:r>
      <w:r w:rsidRPr="002505DE">
        <w:rPr>
          <w:rFonts w:eastAsia="Times New Roman"/>
          <w:color w:val="222222"/>
          <w:shd w:val="clear" w:color="auto" w:fill="FFFFFF"/>
        </w:rPr>
        <w:t xml:space="preserve"> 2017. </w:t>
      </w:r>
      <w:proofErr w:type="spellStart"/>
      <w:r w:rsidRPr="002505DE">
        <w:rPr>
          <w:rFonts w:eastAsia="Times New Roman"/>
          <w:color w:val="222222"/>
          <w:shd w:val="clear" w:color="auto" w:fill="FFFFFF"/>
        </w:rPr>
        <w:t>glmmTMB</w:t>
      </w:r>
      <w:proofErr w:type="spellEnd"/>
      <w:r w:rsidRPr="002505DE">
        <w:rPr>
          <w:rFonts w:eastAsia="Times New Roman"/>
          <w:color w:val="222222"/>
          <w:shd w:val="clear" w:color="auto" w:fill="FFFFFF"/>
        </w:rPr>
        <w:t xml:space="preserve"> </w:t>
      </w:r>
      <w:r w:rsidR="00FA0AB3">
        <w:rPr>
          <w:rFonts w:eastAsia="Times New Roman"/>
          <w:color w:val="222222"/>
          <w:shd w:val="clear" w:color="auto" w:fill="FFFFFF"/>
        </w:rPr>
        <w:t>b</w:t>
      </w:r>
      <w:r w:rsidRPr="002505DE">
        <w:rPr>
          <w:rFonts w:eastAsia="Times New Roman"/>
          <w:color w:val="222222"/>
          <w:shd w:val="clear" w:color="auto" w:fill="FFFFFF"/>
        </w:rPr>
        <w:t xml:space="preserve">alances </w:t>
      </w:r>
      <w:r w:rsidR="00FA0AB3">
        <w:rPr>
          <w:rFonts w:eastAsia="Times New Roman"/>
          <w:color w:val="222222"/>
          <w:shd w:val="clear" w:color="auto" w:fill="FFFFFF"/>
        </w:rPr>
        <w:t>s</w:t>
      </w:r>
      <w:r w:rsidRPr="002505DE">
        <w:rPr>
          <w:rFonts w:eastAsia="Times New Roman"/>
          <w:color w:val="222222"/>
          <w:shd w:val="clear" w:color="auto" w:fill="FFFFFF"/>
        </w:rPr>
        <w:t xml:space="preserve">peed and </w:t>
      </w:r>
      <w:r w:rsidR="00FA0AB3">
        <w:rPr>
          <w:rFonts w:eastAsia="Times New Roman"/>
          <w:color w:val="222222"/>
          <w:shd w:val="clear" w:color="auto" w:fill="FFFFFF"/>
        </w:rPr>
        <w:lastRenderedPageBreak/>
        <w:t>f</w:t>
      </w:r>
      <w:r w:rsidRPr="002505DE">
        <w:rPr>
          <w:rFonts w:eastAsia="Times New Roman"/>
          <w:color w:val="222222"/>
          <w:shd w:val="clear" w:color="auto" w:fill="FFFFFF"/>
        </w:rPr>
        <w:t xml:space="preserve">lexibility </w:t>
      </w:r>
      <w:r w:rsidR="00FA0AB3">
        <w:rPr>
          <w:rFonts w:eastAsia="Times New Roman"/>
          <w:color w:val="222222"/>
          <w:shd w:val="clear" w:color="auto" w:fill="FFFFFF"/>
        </w:rPr>
        <w:t>a</w:t>
      </w:r>
      <w:r w:rsidRPr="002505DE">
        <w:rPr>
          <w:rFonts w:eastAsia="Times New Roman"/>
          <w:color w:val="222222"/>
          <w:shd w:val="clear" w:color="auto" w:fill="FFFFFF"/>
        </w:rPr>
        <w:t xml:space="preserve">mong </w:t>
      </w:r>
      <w:r w:rsidR="00FA0AB3">
        <w:rPr>
          <w:rFonts w:eastAsia="Times New Roman"/>
          <w:color w:val="222222"/>
          <w:shd w:val="clear" w:color="auto" w:fill="FFFFFF"/>
        </w:rPr>
        <w:t>p</w:t>
      </w:r>
      <w:r w:rsidRPr="002505DE">
        <w:rPr>
          <w:rFonts w:eastAsia="Times New Roman"/>
          <w:color w:val="222222"/>
          <w:shd w:val="clear" w:color="auto" w:fill="FFFFFF"/>
        </w:rPr>
        <w:t xml:space="preserve">ackages for </w:t>
      </w:r>
      <w:r w:rsidR="00FA0AB3">
        <w:rPr>
          <w:rFonts w:eastAsia="Times New Roman"/>
          <w:color w:val="222222"/>
          <w:shd w:val="clear" w:color="auto" w:fill="FFFFFF"/>
        </w:rPr>
        <w:t>z</w:t>
      </w:r>
      <w:r w:rsidRPr="002505DE">
        <w:rPr>
          <w:rFonts w:eastAsia="Times New Roman"/>
          <w:color w:val="222222"/>
          <w:shd w:val="clear" w:color="auto" w:fill="FFFFFF"/>
        </w:rPr>
        <w:t xml:space="preserve">ero-inflated </w:t>
      </w:r>
      <w:r w:rsidR="00FA0AB3">
        <w:rPr>
          <w:rFonts w:eastAsia="Times New Roman"/>
          <w:color w:val="222222"/>
          <w:shd w:val="clear" w:color="auto" w:fill="FFFFFF"/>
        </w:rPr>
        <w:t>g</w:t>
      </w:r>
      <w:r w:rsidRPr="002505DE">
        <w:rPr>
          <w:rFonts w:eastAsia="Times New Roman"/>
          <w:color w:val="222222"/>
          <w:shd w:val="clear" w:color="auto" w:fill="FFFFFF"/>
        </w:rPr>
        <w:t xml:space="preserve">eneralized </w:t>
      </w:r>
      <w:r w:rsidR="00FA0AB3">
        <w:rPr>
          <w:rFonts w:eastAsia="Times New Roman"/>
          <w:color w:val="222222"/>
          <w:shd w:val="clear" w:color="auto" w:fill="FFFFFF"/>
        </w:rPr>
        <w:t>l</w:t>
      </w:r>
      <w:r w:rsidRPr="002505DE">
        <w:rPr>
          <w:rFonts w:eastAsia="Times New Roman"/>
          <w:color w:val="222222"/>
          <w:shd w:val="clear" w:color="auto" w:fill="FFFFFF"/>
        </w:rPr>
        <w:t xml:space="preserve">inear </w:t>
      </w:r>
      <w:r w:rsidR="00FA0AB3">
        <w:rPr>
          <w:rFonts w:eastAsia="Times New Roman"/>
          <w:color w:val="222222"/>
          <w:shd w:val="clear" w:color="auto" w:fill="FFFFFF"/>
        </w:rPr>
        <w:t>m</w:t>
      </w:r>
      <w:r w:rsidRPr="002505DE">
        <w:rPr>
          <w:rFonts w:eastAsia="Times New Roman"/>
          <w:color w:val="222222"/>
          <w:shd w:val="clear" w:color="auto" w:fill="FFFFFF"/>
        </w:rPr>
        <w:t xml:space="preserve">ixed </w:t>
      </w:r>
      <w:r w:rsidR="00FA0AB3">
        <w:rPr>
          <w:rFonts w:eastAsia="Times New Roman"/>
          <w:color w:val="222222"/>
          <w:shd w:val="clear" w:color="auto" w:fill="FFFFFF"/>
        </w:rPr>
        <w:t>m</w:t>
      </w:r>
      <w:r w:rsidRPr="002505DE">
        <w:rPr>
          <w:rFonts w:eastAsia="Times New Roman"/>
          <w:color w:val="222222"/>
          <w:shd w:val="clear" w:color="auto" w:fill="FFFFFF"/>
        </w:rPr>
        <w:t xml:space="preserve">odeling. The R Journal </w:t>
      </w:r>
      <w:r w:rsidR="00FA0AB3" w:rsidRPr="00FA0AB3">
        <w:rPr>
          <w:rFonts w:eastAsia="Times New Roman"/>
          <w:color w:val="222222"/>
          <w:shd w:val="clear" w:color="auto" w:fill="FFFFFF"/>
        </w:rPr>
        <w:t>9</w:t>
      </w:r>
      <w:r w:rsidR="00FA0AB3">
        <w:rPr>
          <w:rFonts w:eastAsia="Times New Roman"/>
          <w:color w:val="222222"/>
          <w:shd w:val="clear" w:color="auto" w:fill="FFFFFF"/>
        </w:rPr>
        <w:t>:</w:t>
      </w:r>
      <w:r w:rsidRPr="002505DE">
        <w:rPr>
          <w:rFonts w:eastAsia="Times New Roman"/>
          <w:color w:val="222222"/>
          <w:shd w:val="clear" w:color="auto" w:fill="FFFFFF"/>
        </w:rPr>
        <w:t>378–400.</w:t>
      </w:r>
    </w:p>
    <w:p w14:paraId="156DB6A4"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Burnham, K. P., and D. R. Anderson. 2002. Model selection and multi-model inference: a practical information‐theoretic approach. Second edition. Springer, New York, New York, USA.</w:t>
      </w:r>
    </w:p>
    <w:p w14:paraId="2D046834" w14:textId="14451B7E"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Ciuti</w:t>
      </w:r>
      <w:proofErr w:type="spellEnd"/>
      <w:r w:rsidRPr="002505DE">
        <w:rPr>
          <w:rFonts w:eastAsia="Times New Roman"/>
          <w:color w:val="222222"/>
          <w:shd w:val="clear" w:color="auto" w:fill="FFFFFF"/>
        </w:rPr>
        <w:t xml:space="preserve">, S., J. M. Northrup, T. B. Muhly, S. Simi, M. </w:t>
      </w:r>
      <w:proofErr w:type="spellStart"/>
      <w:r w:rsidRPr="002505DE">
        <w:rPr>
          <w:rFonts w:eastAsia="Times New Roman"/>
          <w:color w:val="222222"/>
          <w:shd w:val="clear" w:color="auto" w:fill="FFFFFF"/>
        </w:rPr>
        <w:t>Musiani</w:t>
      </w:r>
      <w:proofErr w:type="spellEnd"/>
      <w:r w:rsidRPr="002505DE">
        <w:rPr>
          <w:rFonts w:eastAsia="Times New Roman"/>
          <w:color w:val="222222"/>
          <w:shd w:val="clear" w:color="auto" w:fill="FFFFFF"/>
        </w:rPr>
        <w:t xml:space="preserve">, J. A. Pitt, and M. S. Boyce. 2012. Effects of </w:t>
      </w:r>
      <w:r w:rsidR="00FA0AB3">
        <w:rPr>
          <w:rFonts w:eastAsia="Times New Roman"/>
          <w:color w:val="222222"/>
          <w:shd w:val="clear" w:color="auto" w:fill="FFFFFF"/>
        </w:rPr>
        <w:t>h</w:t>
      </w:r>
      <w:r w:rsidRPr="002505DE">
        <w:rPr>
          <w:rFonts w:eastAsia="Times New Roman"/>
          <w:color w:val="222222"/>
          <w:shd w:val="clear" w:color="auto" w:fill="FFFFFF"/>
        </w:rPr>
        <w:t xml:space="preserve">umans on </w:t>
      </w:r>
      <w:proofErr w:type="spellStart"/>
      <w:r w:rsidR="00FA0AB3">
        <w:rPr>
          <w:rFonts w:eastAsia="Times New Roman"/>
          <w:color w:val="222222"/>
          <w:shd w:val="clear" w:color="auto" w:fill="FFFFFF"/>
        </w:rPr>
        <w:t>b</w:t>
      </w:r>
      <w:r w:rsidRPr="002505DE">
        <w:rPr>
          <w:rFonts w:eastAsia="Times New Roman"/>
          <w:color w:val="222222"/>
          <w:shd w:val="clear" w:color="auto" w:fill="FFFFFF"/>
        </w:rPr>
        <w:t>ehaviour</w:t>
      </w:r>
      <w:proofErr w:type="spellEnd"/>
      <w:r w:rsidRPr="002505DE">
        <w:rPr>
          <w:rFonts w:eastAsia="Times New Roman"/>
          <w:color w:val="222222"/>
          <w:shd w:val="clear" w:color="auto" w:fill="FFFFFF"/>
        </w:rPr>
        <w:t xml:space="preserve"> of </w:t>
      </w:r>
      <w:r w:rsidR="00FA0AB3">
        <w:rPr>
          <w:rFonts w:eastAsia="Times New Roman"/>
          <w:color w:val="222222"/>
          <w:shd w:val="clear" w:color="auto" w:fill="FFFFFF"/>
        </w:rPr>
        <w:t>w</w:t>
      </w:r>
      <w:r w:rsidRPr="002505DE">
        <w:rPr>
          <w:rFonts w:eastAsia="Times New Roman"/>
          <w:color w:val="222222"/>
          <w:shd w:val="clear" w:color="auto" w:fill="FFFFFF"/>
        </w:rPr>
        <w:t xml:space="preserve">ildlife </w:t>
      </w:r>
      <w:r w:rsidR="00FA0AB3">
        <w:rPr>
          <w:rFonts w:eastAsia="Times New Roman"/>
          <w:color w:val="222222"/>
          <w:shd w:val="clear" w:color="auto" w:fill="FFFFFF"/>
        </w:rPr>
        <w:t>e</w:t>
      </w:r>
      <w:r w:rsidRPr="002505DE">
        <w:rPr>
          <w:rFonts w:eastAsia="Times New Roman"/>
          <w:color w:val="222222"/>
          <w:shd w:val="clear" w:color="auto" w:fill="FFFFFF"/>
        </w:rPr>
        <w:t xml:space="preserve">xceed </w:t>
      </w:r>
      <w:r w:rsidR="00FA0AB3">
        <w:rPr>
          <w:rFonts w:eastAsia="Times New Roman"/>
          <w:color w:val="222222"/>
          <w:shd w:val="clear" w:color="auto" w:fill="FFFFFF"/>
        </w:rPr>
        <w:t>t</w:t>
      </w:r>
      <w:r w:rsidRPr="002505DE">
        <w:rPr>
          <w:rFonts w:eastAsia="Times New Roman"/>
          <w:color w:val="222222"/>
          <w:shd w:val="clear" w:color="auto" w:fill="FFFFFF"/>
        </w:rPr>
        <w:t xml:space="preserve">hose of </w:t>
      </w:r>
      <w:r w:rsidR="00FA0AB3">
        <w:rPr>
          <w:rFonts w:eastAsia="Times New Roman"/>
          <w:color w:val="222222"/>
          <w:shd w:val="clear" w:color="auto" w:fill="FFFFFF"/>
        </w:rPr>
        <w:t>n</w:t>
      </w:r>
      <w:r w:rsidRPr="002505DE">
        <w:rPr>
          <w:rFonts w:eastAsia="Times New Roman"/>
          <w:color w:val="222222"/>
          <w:shd w:val="clear" w:color="auto" w:fill="FFFFFF"/>
        </w:rPr>
        <w:t xml:space="preserve">atural </w:t>
      </w:r>
      <w:r w:rsidR="00FA0AB3">
        <w:rPr>
          <w:rFonts w:eastAsia="Times New Roman"/>
          <w:color w:val="222222"/>
          <w:shd w:val="clear" w:color="auto" w:fill="FFFFFF"/>
        </w:rPr>
        <w:t>p</w:t>
      </w:r>
      <w:r w:rsidRPr="002505DE">
        <w:rPr>
          <w:rFonts w:eastAsia="Times New Roman"/>
          <w:color w:val="222222"/>
          <w:shd w:val="clear" w:color="auto" w:fill="FFFFFF"/>
        </w:rPr>
        <w:t xml:space="preserve">redators in a </w:t>
      </w:r>
      <w:r w:rsidR="00FA0AB3">
        <w:rPr>
          <w:rFonts w:eastAsia="Times New Roman"/>
          <w:color w:val="222222"/>
          <w:shd w:val="clear" w:color="auto" w:fill="FFFFFF"/>
        </w:rPr>
        <w:t>l</w:t>
      </w:r>
      <w:r w:rsidRPr="002505DE">
        <w:rPr>
          <w:rFonts w:eastAsia="Times New Roman"/>
          <w:color w:val="222222"/>
          <w:shd w:val="clear" w:color="auto" w:fill="FFFFFF"/>
        </w:rPr>
        <w:t xml:space="preserve">andscape of </w:t>
      </w:r>
      <w:r w:rsidR="00FA0AB3">
        <w:rPr>
          <w:rFonts w:eastAsia="Times New Roman"/>
          <w:color w:val="222222"/>
          <w:shd w:val="clear" w:color="auto" w:fill="FFFFFF"/>
        </w:rPr>
        <w:t>f</w:t>
      </w:r>
      <w:r w:rsidRPr="002505DE">
        <w:rPr>
          <w:rFonts w:eastAsia="Times New Roman"/>
          <w:color w:val="222222"/>
          <w:shd w:val="clear" w:color="auto" w:fill="FFFFFF"/>
        </w:rPr>
        <w:t>ear. PL</w:t>
      </w:r>
      <w:r w:rsidR="00FA0AB3">
        <w:rPr>
          <w:rFonts w:eastAsia="Times New Roman"/>
          <w:color w:val="222222"/>
          <w:shd w:val="clear" w:color="auto" w:fill="FFFFFF"/>
        </w:rPr>
        <w:t>O</w:t>
      </w:r>
      <w:r w:rsidRPr="002505DE">
        <w:rPr>
          <w:rFonts w:eastAsia="Times New Roman"/>
          <w:color w:val="222222"/>
          <w:shd w:val="clear" w:color="auto" w:fill="FFFFFF"/>
        </w:rPr>
        <w:t>S ONE 7</w:t>
      </w:r>
      <w:r w:rsidR="00FA0AB3">
        <w:rPr>
          <w:rFonts w:eastAsia="Times New Roman"/>
          <w:color w:val="222222"/>
          <w:shd w:val="clear" w:color="auto" w:fill="FFFFFF"/>
        </w:rPr>
        <w:t>:e50611</w:t>
      </w:r>
      <w:r w:rsidRPr="002505DE">
        <w:rPr>
          <w:rFonts w:eastAsia="Times New Roman"/>
          <w:color w:val="222222"/>
          <w:shd w:val="clear" w:color="auto" w:fill="FFFFFF"/>
        </w:rPr>
        <w:t>.</w:t>
      </w:r>
    </w:p>
    <w:p w14:paraId="1D1E5654"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Coe, P. K., D. A. Clark, R. M. Nielson, S. C. Gregory, J. B. </w:t>
      </w:r>
      <w:proofErr w:type="spellStart"/>
      <w:r w:rsidRPr="002505DE">
        <w:rPr>
          <w:rFonts w:eastAsia="Times New Roman"/>
          <w:color w:val="222222"/>
          <w:shd w:val="clear" w:color="auto" w:fill="FFFFFF"/>
        </w:rPr>
        <w:t>Cupples</w:t>
      </w:r>
      <w:proofErr w:type="spellEnd"/>
      <w:r w:rsidRPr="002505DE">
        <w:rPr>
          <w:rFonts w:eastAsia="Times New Roman"/>
          <w:color w:val="222222"/>
          <w:shd w:val="clear" w:color="auto" w:fill="FFFFFF"/>
        </w:rPr>
        <w:t>, M. J. Hedrick, B. K. Johnson, and D. H. Jackson. 2018. Multiscale models of habitat use by mule deer in winter. Journal of Wildlife Management 82:1285–1299.</w:t>
      </w:r>
    </w:p>
    <w:p w14:paraId="08C38B87" w14:textId="3DC9181C" w:rsidR="00695DD2" w:rsidRPr="002505DE" w:rsidRDefault="00695DD2" w:rsidP="00167887">
      <w:pPr>
        <w:pStyle w:val="NormalWeb"/>
        <w:spacing w:before="0" w:beforeAutospacing="0" w:after="160" w:afterAutospacing="0" w:line="480" w:lineRule="auto"/>
        <w:ind w:left="835" w:right="-540" w:hanging="835"/>
      </w:pPr>
      <w:proofErr w:type="spellStart"/>
      <w:r w:rsidRPr="00724CD0">
        <w:rPr>
          <w:color w:val="000000"/>
        </w:rPr>
        <w:t>Coppes</w:t>
      </w:r>
      <w:proofErr w:type="spellEnd"/>
      <w:r w:rsidRPr="00724CD0">
        <w:rPr>
          <w:color w:val="000000"/>
        </w:rPr>
        <w:t xml:space="preserve">, J., J. </w:t>
      </w:r>
      <w:proofErr w:type="spellStart"/>
      <w:r w:rsidRPr="00724CD0">
        <w:rPr>
          <w:color w:val="000000"/>
        </w:rPr>
        <w:t>Ehrlacher</w:t>
      </w:r>
      <w:proofErr w:type="spellEnd"/>
      <w:r w:rsidRPr="00724CD0">
        <w:rPr>
          <w:color w:val="000000"/>
        </w:rPr>
        <w:t xml:space="preserve">, D. Thiel, R. </w:t>
      </w:r>
      <w:proofErr w:type="spellStart"/>
      <w:r w:rsidRPr="00724CD0">
        <w:rPr>
          <w:color w:val="000000"/>
        </w:rPr>
        <w:t>Suchant</w:t>
      </w:r>
      <w:proofErr w:type="spellEnd"/>
      <w:r w:rsidRPr="00724CD0">
        <w:rPr>
          <w:color w:val="000000"/>
        </w:rPr>
        <w:t xml:space="preserve">, and V. </w:t>
      </w:r>
      <w:proofErr w:type="spellStart"/>
      <w:r w:rsidRPr="00724CD0">
        <w:rPr>
          <w:color w:val="000000"/>
        </w:rPr>
        <w:t>Braunisch</w:t>
      </w:r>
      <w:proofErr w:type="spellEnd"/>
      <w:r w:rsidRPr="00724CD0">
        <w:rPr>
          <w:color w:val="000000"/>
        </w:rPr>
        <w:t xml:space="preserve">. 2017. Outdoor recreation causes effective habitat reduction in capercaillie </w:t>
      </w:r>
      <w:r w:rsidRPr="00724CD0">
        <w:rPr>
          <w:i/>
          <w:iCs/>
          <w:color w:val="000000"/>
        </w:rPr>
        <w:t>Tetrao urogallus</w:t>
      </w:r>
      <w:r w:rsidRPr="00724CD0">
        <w:rPr>
          <w:color w:val="000000"/>
        </w:rPr>
        <w:t>: a major threat for geographically restricted populations. Journal of Avian Biology 48:1583–1594.</w:t>
      </w:r>
    </w:p>
    <w:p w14:paraId="2FE29A46" w14:textId="3C31D08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Crawford, D. A., L. M. Conner, M. Clinchy, L. Y. </w:t>
      </w:r>
      <w:proofErr w:type="spellStart"/>
      <w:r w:rsidRPr="002505DE">
        <w:rPr>
          <w:rFonts w:eastAsia="Times New Roman"/>
          <w:color w:val="222222"/>
          <w:shd w:val="clear" w:color="auto" w:fill="FFFFFF"/>
        </w:rPr>
        <w:t>Zanette</w:t>
      </w:r>
      <w:proofErr w:type="spellEnd"/>
      <w:r w:rsidRPr="002505DE">
        <w:rPr>
          <w:rFonts w:eastAsia="Times New Roman"/>
          <w:color w:val="222222"/>
          <w:shd w:val="clear" w:color="auto" w:fill="FFFFFF"/>
        </w:rPr>
        <w:t xml:space="preserve">, and M. J. Cherry. 2022. Prey tells, large herbivores fear the human ‘super predator.’ </w:t>
      </w:r>
      <w:proofErr w:type="spellStart"/>
      <w:r w:rsidRPr="002505DE">
        <w:rPr>
          <w:rFonts w:eastAsia="Times New Roman"/>
          <w:color w:val="222222"/>
          <w:shd w:val="clear" w:color="auto" w:fill="FFFFFF"/>
        </w:rPr>
        <w:t>Oecologia</w:t>
      </w:r>
      <w:proofErr w:type="spellEnd"/>
      <w:r w:rsidRPr="002505DE">
        <w:rPr>
          <w:rFonts w:eastAsia="Times New Roman"/>
          <w:color w:val="222222"/>
          <w:shd w:val="clear" w:color="auto" w:fill="FFFFFF"/>
        </w:rPr>
        <w:t xml:space="preserve"> 198:91–98.</w:t>
      </w:r>
    </w:p>
    <w:p w14:paraId="23454D64" w14:textId="5A5171B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Cristescu, B., G. B. Stenhouse, and M. S. Boyce. 2013. Perception of human-derived risk influences choice at top of the food chain. PL</w:t>
      </w:r>
      <w:r w:rsidR="00FA0AB3">
        <w:rPr>
          <w:rFonts w:eastAsia="Times New Roman"/>
          <w:color w:val="222222"/>
          <w:shd w:val="clear" w:color="auto" w:fill="FFFFFF"/>
        </w:rPr>
        <w:t>O</w:t>
      </w:r>
      <w:r w:rsidRPr="002505DE">
        <w:rPr>
          <w:rFonts w:eastAsia="Times New Roman"/>
          <w:color w:val="222222"/>
          <w:shd w:val="clear" w:color="auto" w:fill="FFFFFF"/>
        </w:rPr>
        <w:t>S ONE 8</w:t>
      </w:r>
      <w:r w:rsidR="00FA0AB3">
        <w:rPr>
          <w:rFonts w:eastAsia="Times New Roman"/>
          <w:color w:val="222222"/>
          <w:shd w:val="clear" w:color="auto" w:fill="FFFFFF"/>
        </w:rPr>
        <w:t>:e82738</w:t>
      </w:r>
      <w:r w:rsidRPr="002505DE">
        <w:rPr>
          <w:rFonts w:eastAsia="Times New Roman"/>
          <w:color w:val="222222"/>
          <w:shd w:val="clear" w:color="auto" w:fill="FFFFFF"/>
        </w:rPr>
        <w:t>.</w:t>
      </w:r>
    </w:p>
    <w:p w14:paraId="2042B0FC" w14:textId="4BB23731" w:rsidR="00783B17" w:rsidRPr="002505DE" w:rsidRDefault="00783B17" w:rsidP="00167887">
      <w:pPr>
        <w:pStyle w:val="NormalWeb"/>
        <w:spacing w:before="0" w:beforeAutospacing="0" w:after="160" w:afterAutospacing="0" w:line="480" w:lineRule="auto"/>
        <w:ind w:left="835" w:right="-540" w:hanging="835"/>
      </w:pPr>
      <w:proofErr w:type="spellStart"/>
      <w:r w:rsidRPr="00724CD0">
        <w:rPr>
          <w:color w:val="000000"/>
        </w:rPr>
        <w:lastRenderedPageBreak/>
        <w:t>Darimont</w:t>
      </w:r>
      <w:proofErr w:type="spellEnd"/>
      <w:r w:rsidRPr="00724CD0">
        <w:rPr>
          <w:color w:val="000000"/>
        </w:rPr>
        <w:t xml:space="preserve">, C. T., C. H. Fox, H. M. Bryan, and T. E. </w:t>
      </w:r>
      <w:proofErr w:type="spellStart"/>
      <w:r w:rsidRPr="00724CD0">
        <w:rPr>
          <w:color w:val="000000"/>
        </w:rPr>
        <w:t>Reimchen</w:t>
      </w:r>
      <w:proofErr w:type="spellEnd"/>
      <w:r w:rsidRPr="00724CD0">
        <w:rPr>
          <w:color w:val="000000"/>
        </w:rPr>
        <w:t>. 2015. The unique ecology of human predators. Science 349:858–860.</w:t>
      </w:r>
    </w:p>
    <w:p w14:paraId="504EF136" w14:textId="6F6EDDB8" w:rsidR="00BF16C4" w:rsidRPr="00BF16C4" w:rsidRDefault="00BF16C4" w:rsidP="00167887">
      <w:pPr>
        <w:spacing w:before="180" w:line="480" w:lineRule="auto"/>
        <w:ind w:left="835" w:hanging="835"/>
        <w:rPr>
          <w:color w:val="333333"/>
          <w:shd w:val="clear" w:color="auto" w:fill="FFFFFF"/>
        </w:rPr>
      </w:pPr>
      <w:proofErr w:type="spellStart"/>
      <w:r w:rsidRPr="00BF16C4">
        <w:rPr>
          <w:color w:val="333333"/>
          <w:shd w:val="clear" w:color="auto" w:fill="FFFFFF"/>
        </w:rPr>
        <w:t>Dewitz</w:t>
      </w:r>
      <w:proofErr w:type="spellEnd"/>
      <w:r w:rsidRPr="00BF16C4">
        <w:rPr>
          <w:color w:val="333333"/>
          <w:shd w:val="clear" w:color="auto" w:fill="FFFFFF"/>
        </w:rPr>
        <w:t>, J., and U.S. Geological Survey</w:t>
      </w:r>
      <w:r>
        <w:rPr>
          <w:color w:val="333333"/>
          <w:shd w:val="clear" w:color="auto" w:fill="FFFFFF"/>
        </w:rPr>
        <w:t>.</w:t>
      </w:r>
      <w:r w:rsidRPr="00BF16C4">
        <w:rPr>
          <w:color w:val="333333"/>
          <w:shd w:val="clear" w:color="auto" w:fill="FFFFFF"/>
        </w:rPr>
        <w:t xml:space="preserve"> 2021</w:t>
      </w:r>
      <w:r>
        <w:rPr>
          <w:color w:val="333333"/>
          <w:shd w:val="clear" w:color="auto" w:fill="FFFFFF"/>
        </w:rPr>
        <w:t>.</w:t>
      </w:r>
      <w:r w:rsidRPr="00BF16C4">
        <w:rPr>
          <w:color w:val="333333"/>
          <w:shd w:val="clear" w:color="auto" w:fill="FFFFFF"/>
        </w:rPr>
        <w:t xml:space="preserve"> National Land Cover Database (NLCD) 2019 Products (ver. 2.0, June 2021): U.S. Geological Survey data release, </w:t>
      </w:r>
      <w:hyperlink r:id="rId13" w:history="1">
        <w:r w:rsidRPr="00BF16C4">
          <w:rPr>
            <w:rStyle w:val="Hyperlink"/>
            <w:shd w:val="clear" w:color="auto" w:fill="FFFFFF"/>
          </w:rPr>
          <w:t>https://doi.org/10.5066/P9KZCM54</w:t>
        </w:r>
      </w:hyperlink>
      <w:r w:rsidRPr="00BF16C4">
        <w:rPr>
          <w:color w:val="333333"/>
          <w:shd w:val="clear" w:color="auto" w:fill="FFFFFF"/>
        </w:rPr>
        <w:t>.</w:t>
      </w:r>
    </w:p>
    <w:p w14:paraId="62EEC509" w14:textId="04522D4D"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Doherty, T.S., Hays, G.C. </w:t>
      </w:r>
      <w:r w:rsidR="00BF16C4">
        <w:rPr>
          <w:rFonts w:eastAsia="Times New Roman"/>
          <w:color w:val="222222"/>
          <w:shd w:val="clear" w:color="auto" w:fill="FFFFFF"/>
        </w:rPr>
        <w:t>and</w:t>
      </w:r>
      <w:r w:rsidRPr="002505DE">
        <w:rPr>
          <w:rFonts w:eastAsia="Times New Roman"/>
          <w:color w:val="222222"/>
          <w:shd w:val="clear" w:color="auto" w:fill="FFFFFF"/>
        </w:rPr>
        <w:t xml:space="preserve"> Driscoll, D.A.</w:t>
      </w:r>
      <w:r w:rsidR="00BF16C4">
        <w:rPr>
          <w:rFonts w:eastAsia="Times New Roman"/>
          <w:color w:val="222222"/>
          <w:shd w:val="clear" w:color="auto" w:fill="FFFFFF"/>
        </w:rPr>
        <w:t xml:space="preserve"> 2021.</w:t>
      </w:r>
      <w:r w:rsidRPr="002505DE">
        <w:rPr>
          <w:rFonts w:eastAsia="Times New Roman"/>
          <w:color w:val="222222"/>
          <w:shd w:val="clear" w:color="auto" w:fill="FFFFFF"/>
        </w:rPr>
        <w:t xml:space="preserve"> Human disturbance causes widespread disruption of animal movement. </w:t>
      </w:r>
      <w:r w:rsidR="00BF16C4">
        <w:rPr>
          <w:rFonts w:eastAsia="Times New Roman"/>
          <w:color w:val="222222"/>
          <w:shd w:val="clear" w:color="auto" w:fill="FFFFFF"/>
        </w:rPr>
        <w:t xml:space="preserve">Nature Ecology and Evolution </w:t>
      </w:r>
      <w:r w:rsidRPr="002505DE">
        <w:rPr>
          <w:rFonts w:eastAsia="Times New Roman"/>
          <w:color w:val="222222"/>
          <w:shd w:val="clear" w:color="auto" w:fill="FFFFFF"/>
        </w:rPr>
        <w:t>5</w:t>
      </w:r>
      <w:r w:rsidR="00BF16C4">
        <w:rPr>
          <w:rFonts w:eastAsia="Times New Roman"/>
          <w:color w:val="222222"/>
          <w:shd w:val="clear" w:color="auto" w:fill="FFFFFF"/>
        </w:rPr>
        <w:t>:</w:t>
      </w:r>
      <w:r w:rsidRPr="002505DE">
        <w:rPr>
          <w:rFonts w:eastAsia="Times New Roman"/>
          <w:color w:val="222222"/>
          <w:shd w:val="clear" w:color="auto" w:fill="FFFFFF"/>
        </w:rPr>
        <w:t>513–519</w:t>
      </w:r>
      <w:r w:rsidR="00BF16C4">
        <w:rPr>
          <w:rFonts w:eastAsia="Times New Roman"/>
          <w:color w:val="222222"/>
          <w:shd w:val="clear" w:color="auto" w:fill="FFFFFF"/>
        </w:rPr>
        <w:t>.</w:t>
      </w:r>
    </w:p>
    <w:p w14:paraId="0FE15A56" w14:textId="6CC80AAA"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Dorresteijn</w:t>
      </w:r>
      <w:proofErr w:type="spellEnd"/>
      <w:r w:rsidRPr="00724CD0">
        <w:rPr>
          <w:color w:val="222222"/>
          <w:shd w:val="clear" w:color="auto" w:fill="FFFFFF"/>
        </w:rPr>
        <w:t xml:space="preserve">, I., J. </w:t>
      </w:r>
      <w:proofErr w:type="spellStart"/>
      <w:r w:rsidRPr="00724CD0">
        <w:rPr>
          <w:color w:val="222222"/>
          <w:shd w:val="clear" w:color="auto" w:fill="FFFFFF"/>
        </w:rPr>
        <w:t>Schultner</w:t>
      </w:r>
      <w:proofErr w:type="spellEnd"/>
      <w:r w:rsidRPr="00724CD0">
        <w:rPr>
          <w:color w:val="222222"/>
          <w:shd w:val="clear" w:color="auto" w:fill="FFFFFF"/>
        </w:rPr>
        <w:t xml:space="preserve">, D. G. Nimmo, J. Fischer, J. </w:t>
      </w:r>
      <w:proofErr w:type="spellStart"/>
      <w:r w:rsidRPr="00724CD0">
        <w:rPr>
          <w:color w:val="222222"/>
          <w:shd w:val="clear" w:color="auto" w:fill="FFFFFF"/>
        </w:rPr>
        <w:t>Hanspach</w:t>
      </w:r>
      <w:proofErr w:type="spellEnd"/>
      <w:r w:rsidRPr="00724CD0">
        <w:rPr>
          <w:color w:val="222222"/>
          <w:shd w:val="clear" w:color="auto" w:fill="FFFFFF"/>
        </w:rPr>
        <w:t xml:space="preserve">, T. </w:t>
      </w:r>
      <w:proofErr w:type="spellStart"/>
      <w:r w:rsidRPr="00724CD0">
        <w:rPr>
          <w:color w:val="222222"/>
          <w:shd w:val="clear" w:color="auto" w:fill="FFFFFF"/>
        </w:rPr>
        <w:t>Kuemmerle</w:t>
      </w:r>
      <w:proofErr w:type="spellEnd"/>
      <w:r w:rsidRPr="00724CD0">
        <w:rPr>
          <w:color w:val="222222"/>
          <w:shd w:val="clear" w:color="auto" w:fill="FFFFFF"/>
        </w:rPr>
        <w:t xml:space="preserve">, L. Kehoe, and E. G. Ritchie. 2015. Incorporating anthropogenic effects into trophic ecology: </w:t>
      </w:r>
      <w:r>
        <w:rPr>
          <w:color w:val="222222"/>
          <w:shd w:val="clear" w:color="auto" w:fill="FFFFFF"/>
        </w:rPr>
        <w:t>p</w:t>
      </w:r>
      <w:r w:rsidRPr="00724CD0">
        <w:rPr>
          <w:color w:val="222222"/>
          <w:shd w:val="clear" w:color="auto" w:fill="FFFFFF"/>
        </w:rPr>
        <w:t xml:space="preserve">redator - </w:t>
      </w:r>
      <w:r>
        <w:rPr>
          <w:color w:val="222222"/>
          <w:shd w:val="clear" w:color="auto" w:fill="FFFFFF"/>
        </w:rPr>
        <w:t>p</w:t>
      </w:r>
      <w:r w:rsidRPr="00724CD0">
        <w:rPr>
          <w:color w:val="222222"/>
          <w:shd w:val="clear" w:color="auto" w:fill="FFFFFF"/>
        </w:rPr>
        <w:t>rey interactions in a human-dominated landscape. Proceedings of the Royal Society B: Biological Sciences 282</w:t>
      </w:r>
      <w:r>
        <w:rPr>
          <w:color w:val="222222"/>
          <w:shd w:val="clear" w:color="auto" w:fill="FFFFFF"/>
        </w:rPr>
        <w:t>:20151602</w:t>
      </w:r>
      <w:r w:rsidRPr="00724CD0">
        <w:rPr>
          <w:color w:val="222222"/>
          <w:shd w:val="clear" w:color="auto" w:fill="FFFFFF"/>
        </w:rPr>
        <w:t>.</w:t>
      </w:r>
    </w:p>
    <w:p w14:paraId="7D09CD19" w14:textId="6FD10211"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Dzialak</w:t>
      </w:r>
      <w:proofErr w:type="spellEnd"/>
      <w:r w:rsidRPr="002505DE">
        <w:rPr>
          <w:rFonts w:eastAsia="Times New Roman"/>
          <w:color w:val="222222"/>
          <w:shd w:val="clear" w:color="auto" w:fill="FFFFFF"/>
        </w:rPr>
        <w:t xml:space="preserve">, M. R., S. M. Harju, R. G. Osborn, J. J. </w:t>
      </w:r>
      <w:proofErr w:type="spellStart"/>
      <w:r w:rsidRPr="002505DE">
        <w:rPr>
          <w:rFonts w:eastAsia="Times New Roman"/>
          <w:color w:val="222222"/>
          <w:shd w:val="clear" w:color="auto" w:fill="FFFFFF"/>
        </w:rPr>
        <w:t>Wondzell</w:t>
      </w:r>
      <w:proofErr w:type="spellEnd"/>
      <w:r w:rsidRPr="002505DE">
        <w:rPr>
          <w:rFonts w:eastAsia="Times New Roman"/>
          <w:color w:val="222222"/>
          <w:shd w:val="clear" w:color="auto" w:fill="FFFFFF"/>
        </w:rPr>
        <w:t>, L. D. Hayden-Wing, J. B. Winstead, and S. L. Webb. 2011. Prioritizing conservation of ungulate calving resources in multiple-use landscapes. PL</w:t>
      </w:r>
      <w:r w:rsidR="00BF16C4">
        <w:rPr>
          <w:rFonts w:eastAsia="Times New Roman"/>
          <w:color w:val="222222"/>
          <w:shd w:val="clear" w:color="auto" w:fill="FFFFFF"/>
        </w:rPr>
        <w:t>O</w:t>
      </w:r>
      <w:r w:rsidRPr="002505DE">
        <w:rPr>
          <w:rFonts w:eastAsia="Times New Roman"/>
          <w:color w:val="222222"/>
          <w:shd w:val="clear" w:color="auto" w:fill="FFFFFF"/>
        </w:rPr>
        <w:t>S ONE 6</w:t>
      </w:r>
      <w:r w:rsidR="00BF16C4">
        <w:rPr>
          <w:rFonts w:eastAsia="Times New Roman"/>
          <w:color w:val="222222"/>
          <w:shd w:val="clear" w:color="auto" w:fill="FFFFFF"/>
        </w:rPr>
        <w:t>:e14597</w:t>
      </w:r>
      <w:r w:rsidRPr="002505DE">
        <w:rPr>
          <w:rFonts w:eastAsia="Times New Roman"/>
          <w:color w:val="222222"/>
          <w:shd w:val="clear" w:color="auto" w:fill="FFFFFF"/>
        </w:rPr>
        <w:t>.</w:t>
      </w:r>
    </w:p>
    <w:p w14:paraId="7C0E2852"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Farnsworth, M. L., L. L. Wolfe, N. T. Hobbs, K. P. Burnham, E. S. Williams, D. M. Theobald, M. M. Conner, and M. W. Miller. 2005. Human land use influences chronic wasting disease prevalence in mule deer. Ecological Applications 15:119–126.</w:t>
      </w:r>
    </w:p>
    <w:p w14:paraId="462DD5E3"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lastRenderedPageBreak/>
        <w:t>Fieberg</w:t>
      </w:r>
      <w:proofErr w:type="spellEnd"/>
      <w:r w:rsidRPr="002505DE">
        <w:rPr>
          <w:rFonts w:eastAsia="Times New Roman"/>
          <w:color w:val="222222"/>
          <w:shd w:val="clear" w:color="auto" w:fill="FFFFFF"/>
        </w:rPr>
        <w:t xml:space="preserve">, J., J. Signer, B. Smith, and T. </w:t>
      </w:r>
      <w:proofErr w:type="spellStart"/>
      <w:r w:rsidRPr="002505DE">
        <w:rPr>
          <w:rFonts w:eastAsia="Times New Roman"/>
          <w:color w:val="222222"/>
          <w:shd w:val="clear" w:color="auto" w:fill="FFFFFF"/>
        </w:rPr>
        <w:t>Avgar</w:t>
      </w:r>
      <w:proofErr w:type="spellEnd"/>
      <w:r w:rsidRPr="002505DE">
        <w:rPr>
          <w:rFonts w:eastAsia="Times New Roman"/>
          <w:color w:val="222222"/>
          <w:shd w:val="clear" w:color="auto" w:fill="FFFFFF"/>
        </w:rPr>
        <w:t>. 2021. A ‘How to’ guide for interpreting parameters in habitat-selection analyses. Journal of Animal Ecology 90:1027–1043.</w:t>
      </w:r>
    </w:p>
    <w:p w14:paraId="6773484B"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Forrester, T. D., and H. U. </w:t>
      </w:r>
      <w:proofErr w:type="spellStart"/>
      <w:r w:rsidRPr="002505DE">
        <w:rPr>
          <w:rFonts w:eastAsia="Times New Roman"/>
          <w:color w:val="222222"/>
          <w:shd w:val="clear" w:color="auto" w:fill="FFFFFF"/>
        </w:rPr>
        <w:t>Wittmer</w:t>
      </w:r>
      <w:proofErr w:type="spellEnd"/>
      <w:r w:rsidRPr="002505DE">
        <w:rPr>
          <w:rFonts w:eastAsia="Times New Roman"/>
          <w:color w:val="222222"/>
          <w:shd w:val="clear" w:color="auto" w:fill="FFFFFF"/>
        </w:rPr>
        <w:t xml:space="preserve">. 2013. A review of the population dynamics of mule deer and black-tailed deer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xml:space="preserve"> in North America. Mammal Review 43:292–308.</w:t>
      </w:r>
    </w:p>
    <w:p w14:paraId="4CA9557D" w14:textId="33F866E4"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Freddy, D. J., W. M. </w:t>
      </w:r>
      <w:proofErr w:type="spellStart"/>
      <w:r w:rsidRPr="002505DE">
        <w:rPr>
          <w:rFonts w:eastAsia="Times New Roman"/>
          <w:color w:val="222222"/>
          <w:shd w:val="clear" w:color="auto" w:fill="FFFFFF"/>
        </w:rPr>
        <w:t>Bronaugh</w:t>
      </w:r>
      <w:proofErr w:type="spellEnd"/>
      <w:r w:rsidRPr="002505DE">
        <w:rPr>
          <w:rFonts w:eastAsia="Times New Roman"/>
          <w:color w:val="222222"/>
          <w:shd w:val="clear" w:color="auto" w:fill="FFFFFF"/>
        </w:rPr>
        <w:t xml:space="preserve">, and M. C. Fowler. 1986. Responses of </w:t>
      </w:r>
      <w:r w:rsidR="00BF16C4">
        <w:rPr>
          <w:rFonts w:eastAsia="Times New Roman"/>
          <w:color w:val="222222"/>
          <w:shd w:val="clear" w:color="auto" w:fill="FFFFFF"/>
        </w:rPr>
        <w:t>m</w:t>
      </w:r>
      <w:r w:rsidRPr="002505DE">
        <w:rPr>
          <w:rFonts w:eastAsia="Times New Roman"/>
          <w:color w:val="222222"/>
          <w:shd w:val="clear" w:color="auto" w:fill="FFFFFF"/>
        </w:rPr>
        <w:t xml:space="preserve">ule </w:t>
      </w:r>
      <w:r w:rsidR="00BF16C4">
        <w:rPr>
          <w:rFonts w:eastAsia="Times New Roman"/>
          <w:color w:val="222222"/>
          <w:shd w:val="clear" w:color="auto" w:fill="FFFFFF"/>
        </w:rPr>
        <w:t>d</w:t>
      </w:r>
      <w:r w:rsidRPr="002505DE">
        <w:rPr>
          <w:rFonts w:eastAsia="Times New Roman"/>
          <w:color w:val="222222"/>
          <w:shd w:val="clear" w:color="auto" w:fill="FFFFFF"/>
        </w:rPr>
        <w:t xml:space="preserve">eer to </w:t>
      </w:r>
      <w:r w:rsidR="00BF16C4">
        <w:rPr>
          <w:rFonts w:eastAsia="Times New Roman"/>
          <w:color w:val="222222"/>
          <w:shd w:val="clear" w:color="auto" w:fill="FFFFFF"/>
        </w:rPr>
        <w:t>d</w:t>
      </w:r>
      <w:r w:rsidRPr="002505DE">
        <w:rPr>
          <w:rFonts w:eastAsia="Times New Roman"/>
          <w:color w:val="222222"/>
          <w:shd w:val="clear" w:color="auto" w:fill="FFFFFF"/>
        </w:rPr>
        <w:t xml:space="preserve">isturbance by </w:t>
      </w:r>
      <w:r w:rsidR="00BF16C4">
        <w:rPr>
          <w:rFonts w:eastAsia="Times New Roman"/>
          <w:color w:val="222222"/>
          <w:shd w:val="clear" w:color="auto" w:fill="FFFFFF"/>
        </w:rPr>
        <w:t>p</w:t>
      </w:r>
      <w:r w:rsidRPr="002505DE">
        <w:rPr>
          <w:rFonts w:eastAsia="Times New Roman"/>
          <w:color w:val="222222"/>
          <w:shd w:val="clear" w:color="auto" w:fill="FFFFFF"/>
        </w:rPr>
        <w:t xml:space="preserve">ersons </w:t>
      </w:r>
      <w:r w:rsidR="00BF16C4">
        <w:rPr>
          <w:rFonts w:eastAsia="Times New Roman"/>
          <w:color w:val="222222"/>
          <w:shd w:val="clear" w:color="auto" w:fill="FFFFFF"/>
        </w:rPr>
        <w:t>a</w:t>
      </w:r>
      <w:r w:rsidRPr="002505DE">
        <w:rPr>
          <w:rFonts w:eastAsia="Times New Roman"/>
          <w:color w:val="222222"/>
          <w:shd w:val="clear" w:color="auto" w:fill="FFFFFF"/>
        </w:rPr>
        <w:t xml:space="preserve">foot and </w:t>
      </w:r>
      <w:r w:rsidR="00BF16C4">
        <w:rPr>
          <w:rFonts w:eastAsia="Times New Roman"/>
          <w:color w:val="222222"/>
          <w:shd w:val="clear" w:color="auto" w:fill="FFFFFF"/>
        </w:rPr>
        <w:t>s</w:t>
      </w:r>
      <w:r w:rsidRPr="002505DE">
        <w:rPr>
          <w:rFonts w:eastAsia="Times New Roman"/>
          <w:color w:val="222222"/>
          <w:shd w:val="clear" w:color="auto" w:fill="FFFFFF"/>
        </w:rPr>
        <w:t>nowmobiles. Wildlife Society Bulletin 14:63–68.</w:t>
      </w:r>
    </w:p>
    <w:p w14:paraId="7E9A2DC1" w14:textId="529D2E64"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Frid</w:t>
      </w:r>
      <w:proofErr w:type="spellEnd"/>
      <w:r w:rsidRPr="00724CD0">
        <w:rPr>
          <w:color w:val="222222"/>
          <w:shd w:val="clear" w:color="auto" w:fill="FFFFFF"/>
        </w:rPr>
        <w:t xml:space="preserve">, Alejandro, and Dill, L. 2002. Human-caused </w:t>
      </w:r>
      <w:r>
        <w:rPr>
          <w:color w:val="222222"/>
          <w:shd w:val="clear" w:color="auto" w:fill="FFFFFF"/>
        </w:rPr>
        <w:t>d</w:t>
      </w:r>
      <w:r w:rsidRPr="00724CD0">
        <w:rPr>
          <w:color w:val="222222"/>
          <w:shd w:val="clear" w:color="auto" w:fill="FFFFFF"/>
        </w:rPr>
        <w:t xml:space="preserve">isturbance </w:t>
      </w:r>
      <w:r>
        <w:rPr>
          <w:color w:val="222222"/>
          <w:shd w:val="clear" w:color="auto" w:fill="FFFFFF"/>
        </w:rPr>
        <w:t>s</w:t>
      </w:r>
      <w:r w:rsidRPr="00724CD0">
        <w:rPr>
          <w:color w:val="222222"/>
          <w:shd w:val="clear" w:color="auto" w:fill="FFFFFF"/>
        </w:rPr>
        <w:t xml:space="preserve">timuli as a </w:t>
      </w:r>
      <w:r>
        <w:rPr>
          <w:color w:val="222222"/>
          <w:shd w:val="clear" w:color="auto" w:fill="FFFFFF"/>
        </w:rPr>
        <w:t>f</w:t>
      </w:r>
      <w:r w:rsidRPr="00724CD0">
        <w:rPr>
          <w:color w:val="222222"/>
          <w:shd w:val="clear" w:color="auto" w:fill="FFFFFF"/>
        </w:rPr>
        <w:t xml:space="preserve">orm of </w:t>
      </w:r>
      <w:r>
        <w:rPr>
          <w:color w:val="222222"/>
          <w:shd w:val="clear" w:color="auto" w:fill="FFFFFF"/>
        </w:rPr>
        <w:t>p</w:t>
      </w:r>
      <w:r w:rsidRPr="00724CD0">
        <w:rPr>
          <w:color w:val="222222"/>
          <w:shd w:val="clear" w:color="auto" w:fill="FFFFFF"/>
        </w:rPr>
        <w:t xml:space="preserve">redation </w:t>
      </w:r>
      <w:r>
        <w:rPr>
          <w:color w:val="222222"/>
          <w:shd w:val="clear" w:color="auto" w:fill="FFFFFF"/>
        </w:rPr>
        <w:t>r</w:t>
      </w:r>
      <w:r w:rsidRPr="00724CD0">
        <w:rPr>
          <w:color w:val="222222"/>
          <w:shd w:val="clear" w:color="auto" w:fill="FFFFFF"/>
        </w:rPr>
        <w:t>isk. Conservation Ecology 6:</w:t>
      </w:r>
      <w:r>
        <w:rPr>
          <w:color w:val="222222"/>
          <w:shd w:val="clear" w:color="auto" w:fill="FFFFFF"/>
        </w:rPr>
        <w:t>11</w:t>
      </w:r>
      <w:r w:rsidRPr="00724CD0">
        <w:rPr>
          <w:color w:val="222222"/>
          <w:shd w:val="clear" w:color="auto" w:fill="FFFFFF"/>
        </w:rPr>
        <w:t>.</w:t>
      </w:r>
    </w:p>
    <w:p w14:paraId="17417A00"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Gaynor, K. M., C. E. </w:t>
      </w:r>
      <w:proofErr w:type="spellStart"/>
      <w:r w:rsidRPr="002505DE">
        <w:rPr>
          <w:rFonts w:eastAsia="Times New Roman"/>
          <w:color w:val="222222"/>
          <w:shd w:val="clear" w:color="auto" w:fill="FFFFFF"/>
        </w:rPr>
        <w:t>Hojnowski</w:t>
      </w:r>
      <w:proofErr w:type="spellEnd"/>
      <w:r w:rsidRPr="002505DE">
        <w:rPr>
          <w:rFonts w:eastAsia="Times New Roman"/>
          <w:color w:val="222222"/>
          <w:shd w:val="clear" w:color="auto" w:fill="FFFFFF"/>
        </w:rPr>
        <w:t xml:space="preserve">, N. H. Carter, and J. S. </w:t>
      </w:r>
      <w:proofErr w:type="spellStart"/>
      <w:r w:rsidRPr="002505DE">
        <w:rPr>
          <w:rFonts w:eastAsia="Times New Roman"/>
          <w:color w:val="222222"/>
          <w:shd w:val="clear" w:color="auto" w:fill="FFFFFF"/>
        </w:rPr>
        <w:t>Brashares</w:t>
      </w:r>
      <w:proofErr w:type="spellEnd"/>
      <w:r w:rsidRPr="002505DE">
        <w:rPr>
          <w:rFonts w:eastAsia="Times New Roman"/>
          <w:color w:val="222222"/>
          <w:shd w:val="clear" w:color="auto" w:fill="FFFFFF"/>
        </w:rPr>
        <w:t>. 2018. The influence of human disturbance on wildlife nocturnality. Science 360:1232–1235.</w:t>
      </w:r>
    </w:p>
    <w:p w14:paraId="45F2007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D. J. Clare, J. L. Stenglein, and B. Zuckerberg. 2021. Abundance estimation of unmarked animals based on camera-trap data. Conservation Biology 35:88–100.</w:t>
      </w:r>
    </w:p>
    <w:p w14:paraId="700853A8" w14:textId="376CED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Gilbert, N. A., J. L. Stenglein, J. N. Pauli, and B. Zuckerberg. 2022. Human disturbance compresses the spatiotemporal niche. Proceedings of the National Academy of Sciences 119:</w:t>
      </w:r>
      <w:r w:rsidR="00277AA8">
        <w:rPr>
          <w:rFonts w:eastAsia="Times New Roman"/>
          <w:color w:val="222222"/>
          <w:shd w:val="clear" w:color="auto" w:fill="FFFFFF"/>
        </w:rPr>
        <w:t>e2206339119</w:t>
      </w:r>
      <w:r w:rsidRPr="002505DE">
        <w:rPr>
          <w:rFonts w:eastAsia="Times New Roman"/>
          <w:color w:val="222222"/>
          <w:shd w:val="clear" w:color="auto" w:fill="FFFFFF"/>
        </w:rPr>
        <w:t>.</w:t>
      </w:r>
    </w:p>
    <w:p w14:paraId="0A7E34FE" w14:textId="0698CA11"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lastRenderedPageBreak/>
        <w:t xml:space="preserve">Gill, J. A., K. Norris, and W. J. Sutherland. </w:t>
      </w:r>
      <w:r w:rsidR="00277AA8">
        <w:rPr>
          <w:rFonts w:eastAsia="Times New Roman"/>
          <w:color w:val="222222"/>
          <w:shd w:val="clear" w:color="auto" w:fill="FFFFFF"/>
        </w:rPr>
        <w:t>2001</w:t>
      </w:r>
      <w:r w:rsidRPr="002505DE">
        <w:rPr>
          <w:rFonts w:eastAsia="Times New Roman"/>
          <w:color w:val="222222"/>
          <w:shd w:val="clear" w:color="auto" w:fill="FFFFFF"/>
        </w:rPr>
        <w:t xml:space="preserve">. Why behavioral responses may not reflect the population consequences of human disturbance. </w:t>
      </w:r>
      <w:r w:rsidR="00277AA8">
        <w:rPr>
          <w:rFonts w:eastAsia="Times New Roman"/>
          <w:color w:val="222222"/>
          <w:shd w:val="clear" w:color="auto" w:fill="FFFFFF"/>
        </w:rPr>
        <w:t>Biological Conservation</w:t>
      </w:r>
      <w:r w:rsidRPr="002505DE">
        <w:rPr>
          <w:rFonts w:eastAsia="Times New Roman"/>
          <w:color w:val="222222"/>
          <w:shd w:val="clear" w:color="auto" w:fill="FFFFFF"/>
        </w:rPr>
        <w:t xml:space="preserve"> </w:t>
      </w:r>
      <w:r w:rsidR="00277AA8">
        <w:rPr>
          <w:rFonts w:eastAsia="Times New Roman"/>
          <w:color w:val="222222"/>
          <w:shd w:val="clear" w:color="auto" w:fill="FFFFFF"/>
        </w:rPr>
        <w:t>97</w:t>
      </w:r>
      <w:r w:rsidRPr="002505DE">
        <w:rPr>
          <w:rFonts w:eastAsia="Times New Roman"/>
          <w:color w:val="222222"/>
          <w:shd w:val="clear" w:color="auto" w:fill="FFFFFF"/>
        </w:rPr>
        <w:t>:</w:t>
      </w:r>
      <w:r w:rsidR="00277AA8">
        <w:rPr>
          <w:rFonts w:eastAsia="Times New Roman"/>
          <w:color w:val="222222"/>
          <w:shd w:val="clear" w:color="auto" w:fill="FFFFFF"/>
        </w:rPr>
        <w:t>265-268</w:t>
      </w:r>
      <w:r w:rsidRPr="002505DE">
        <w:rPr>
          <w:rFonts w:eastAsia="Times New Roman"/>
          <w:color w:val="222222"/>
          <w:shd w:val="clear" w:color="auto" w:fill="FFFFFF"/>
        </w:rPr>
        <w:t>.</w:t>
      </w:r>
    </w:p>
    <w:p w14:paraId="26C3A98D" w14:textId="0A1CDCBC"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Gutiérrez-González, C. E., M. A. Gómez-Ramírez, C. A. López-González, and P. F. Doherty. 2015. Are private reserves effective for jaguar conservation?</w:t>
      </w:r>
      <w:r w:rsidR="003D0A8A">
        <w:rPr>
          <w:rFonts w:eastAsia="Times New Roman"/>
          <w:color w:val="000000"/>
        </w:rPr>
        <w:t>.</w:t>
      </w:r>
      <w:r w:rsidRPr="002505DE">
        <w:rPr>
          <w:rFonts w:eastAsia="Times New Roman"/>
          <w:color w:val="000000"/>
        </w:rPr>
        <w:t xml:space="preserve"> PL</w:t>
      </w:r>
      <w:r w:rsidR="00277AA8">
        <w:rPr>
          <w:rFonts w:eastAsia="Times New Roman"/>
          <w:color w:val="000000"/>
        </w:rPr>
        <w:t>O</w:t>
      </w:r>
      <w:r w:rsidRPr="002505DE">
        <w:rPr>
          <w:rFonts w:eastAsia="Times New Roman"/>
          <w:color w:val="000000"/>
        </w:rPr>
        <w:t>S ONE 10:</w:t>
      </w:r>
      <w:r w:rsidR="00277AA8">
        <w:rPr>
          <w:rFonts w:eastAsia="Times New Roman"/>
          <w:color w:val="000000"/>
        </w:rPr>
        <w:t>e0137541</w:t>
      </w:r>
      <w:r w:rsidRPr="002505DE">
        <w:rPr>
          <w:rFonts w:eastAsia="Times New Roman"/>
          <w:color w:val="000000"/>
        </w:rPr>
        <w:t>.</w:t>
      </w:r>
    </w:p>
    <w:p w14:paraId="3B4C3F52" w14:textId="237FF367" w:rsidR="002505DE" w:rsidRPr="002505DE" w:rsidRDefault="002505DE" w:rsidP="00167887">
      <w:pPr>
        <w:spacing w:after="200" w:line="480" w:lineRule="auto"/>
        <w:ind w:left="835" w:right="-540" w:hanging="835"/>
        <w:rPr>
          <w:rFonts w:eastAsia="Times New Roman"/>
        </w:rPr>
      </w:pPr>
      <w:proofErr w:type="spellStart"/>
      <w:r w:rsidRPr="002505DE">
        <w:rPr>
          <w:rFonts w:eastAsia="Times New Roman"/>
          <w:color w:val="000000"/>
        </w:rPr>
        <w:t>Hebblewhite</w:t>
      </w:r>
      <w:proofErr w:type="spellEnd"/>
      <w:r w:rsidRPr="002505DE">
        <w:rPr>
          <w:rFonts w:eastAsia="Times New Roman"/>
          <w:color w:val="000000"/>
        </w:rPr>
        <w:t xml:space="preserve">, M., </w:t>
      </w:r>
      <w:r w:rsidR="00277AA8">
        <w:rPr>
          <w:rFonts w:eastAsia="Times New Roman"/>
          <w:color w:val="000000"/>
        </w:rPr>
        <w:t>and</w:t>
      </w:r>
      <w:r w:rsidRPr="002505DE">
        <w:rPr>
          <w:rFonts w:eastAsia="Times New Roman"/>
          <w:color w:val="000000"/>
        </w:rPr>
        <w:t xml:space="preserve"> Merrill, E. H. 2011. Demographic balancing of migrant and resident elk in a partially migratory population through forage-predation tradeoffs. Oikos 120</w:t>
      </w:r>
      <w:r w:rsidR="00277AA8">
        <w:rPr>
          <w:rFonts w:eastAsia="Times New Roman"/>
          <w:color w:val="000000"/>
        </w:rPr>
        <w:t>:</w:t>
      </w:r>
      <w:r w:rsidRPr="002505DE">
        <w:rPr>
          <w:rFonts w:eastAsia="Times New Roman"/>
          <w:color w:val="000000"/>
        </w:rPr>
        <w:t xml:space="preserve"> 1860–1870. </w:t>
      </w:r>
    </w:p>
    <w:p w14:paraId="7725EFFF" w14:textId="5DF245CA"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Hurley, M. A., J. W. Unsworth, P. Zager,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xml:space="preserve">, E. O. Garton, D. M. Montgomery, J. R. </w:t>
      </w:r>
      <w:proofErr w:type="spellStart"/>
      <w:r w:rsidRPr="002505DE">
        <w:rPr>
          <w:rFonts w:eastAsia="Times New Roman"/>
          <w:color w:val="222222"/>
          <w:shd w:val="clear" w:color="auto" w:fill="FFFFFF"/>
        </w:rPr>
        <w:t>Skalski</w:t>
      </w:r>
      <w:proofErr w:type="spellEnd"/>
      <w:r w:rsidRPr="002505DE">
        <w:rPr>
          <w:rFonts w:eastAsia="Times New Roman"/>
          <w:color w:val="222222"/>
          <w:shd w:val="clear" w:color="auto" w:fill="FFFFFF"/>
        </w:rPr>
        <w:t xml:space="preserve">, and C. L. </w:t>
      </w:r>
      <w:proofErr w:type="spellStart"/>
      <w:r w:rsidRPr="002505DE">
        <w:rPr>
          <w:rFonts w:eastAsia="Times New Roman"/>
          <w:color w:val="222222"/>
          <w:shd w:val="clear" w:color="auto" w:fill="FFFFFF"/>
        </w:rPr>
        <w:t>Maycock</w:t>
      </w:r>
      <w:proofErr w:type="spellEnd"/>
      <w:r w:rsidRPr="002505DE">
        <w:rPr>
          <w:rFonts w:eastAsia="Times New Roman"/>
          <w:color w:val="222222"/>
          <w:shd w:val="clear" w:color="auto" w:fill="FFFFFF"/>
        </w:rPr>
        <w:t xml:space="preserve">. 2011. Demographic response of mule deer to experimental reduction of coyotes and mountain lions in southeastern </w:t>
      </w:r>
      <w:r w:rsidR="00277AA8" w:rsidRPr="002505DE">
        <w:rPr>
          <w:rFonts w:eastAsia="Times New Roman"/>
          <w:color w:val="222222"/>
          <w:shd w:val="clear" w:color="auto" w:fill="FFFFFF"/>
        </w:rPr>
        <w:t>Idaho</w:t>
      </w:r>
      <w:r w:rsidRPr="002505DE">
        <w:rPr>
          <w:rFonts w:eastAsia="Times New Roman"/>
          <w:color w:val="222222"/>
          <w:shd w:val="clear" w:color="auto" w:fill="FFFFFF"/>
        </w:rPr>
        <w:t xml:space="preserve">. Wildlife Monographs </w:t>
      </w:r>
      <w:r w:rsidR="00277AA8">
        <w:rPr>
          <w:rFonts w:eastAsia="Times New Roman"/>
          <w:color w:val="222222"/>
          <w:shd w:val="clear" w:color="auto" w:fill="FFFFFF"/>
        </w:rPr>
        <w:t>178:</w:t>
      </w:r>
      <w:r w:rsidRPr="002505DE">
        <w:rPr>
          <w:rFonts w:eastAsia="Times New Roman"/>
          <w:color w:val="222222"/>
          <w:shd w:val="clear" w:color="auto" w:fill="FFFFFF"/>
        </w:rPr>
        <w:t>1–33.</w:t>
      </w:r>
    </w:p>
    <w:p w14:paraId="057507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Johnson, H. E., J. R. </w:t>
      </w:r>
      <w:proofErr w:type="spellStart"/>
      <w:r w:rsidRPr="002505DE">
        <w:rPr>
          <w:rFonts w:eastAsia="Times New Roman"/>
          <w:color w:val="222222"/>
          <w:shd w:val="clear" w:color="auto" w:fill="FFFFFF"/>
        </w:rPr>
        <w:t>Sushinsky</w:t>
      </w:r>
      <w:proofErr w:type="spellEnd"/>
      <w:r w:rsidRPr="002505DE">
        <w:rPr>
          <w:rFonts w:eastAsia="Times New Roman"/>
          <w:color w:val="222222"/>
          <w:shd w:val="clear" w:color="auto" w:fill="FFFFFF"/>
        </w:rPr>
        <w:t>, A. Holland, E. J. Bergman, T. Balzer, J. Garner, and S. E. Reed. 2017. Increases in residential and energy development are associated with reductions in recruitment for a large ungulate. Global Change Biology 23:578–591.</w:t>
      </w:r>
    </w:p>
    <w:p w14:paraId="75A2B34D" w14:textId="092CADD4" w:rsidR="002505DE" w:rsidRPr="002505DE" w:rsidRDefault="002505DE" w:rsidP="00167887">
      <w:pPr>
        <w:spacing w:before="180" w:line="480" w:lineRule="auto"/>
        <w:ind w:left="835" w:hanging="835"/>
        <w:rPr>
          <w:rFonts w:eastAsia="Times New Roman"/>
        </w:rPr>
      </w:pPr>
      <w:r w:rsidRPr="002505DE">
        <w:rPr>
          <w:rFonts w:eastAsia="Times New Roman"/>
          <w:color w:val="1C1D1E"/>
          <w:shd w:val="clear" w:color="auto" w:fill="FFFFFF"/>
        </w:rPr>
        <w:t xml:space="preserve">Kays, R., </w:t>
      </w:r>
      <w:r w:rsidR="00277AA8" w:rsidRPr="002505DE">
        <w:rPr>
          <w:rFonts w:eastAsia="Times New Roman"/>
          <w:color w:val="1C1D1E"/>
          <w:shd w:val="clear" w:color="auto" w:fill="FFFFFF"/>
        </w:rPr>
        <w:t>A.W.</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Parsons, </w:t>
      </w:r>
      <w:r w:rsidR="00277AA8" w:rsidRPr="002505DE">
        <w:rPr>
          <w:rFonts w:eastAsia="Times New Roman"/>
          <w:color w:val="1C1D1E"/>
          <w:shd w:val="clear" w:color="auto" w:fill="FFFFFF"/>
        </w:rPr>
        <w:t>M.C.</w:t>
      </w:r>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Baker, </w:t>
      </w:r>
      <w:r w:rsidR="00277AA8" w:rsidRPr="002505DE">
        <w:rPr>
          <w:rFonts w:eastAsia="Times New Roman"/>
          <w:color w:val="1C1D1E"/>
          <w:shd w:val="clear" w:color="auto" w:fill="FFFFFF"/>
        </w:rPr>
        <w:t>E.L.</w:t>
      </w:r>
      <w:r w:rsidR="00277AA8">
        <w:rPr>
          <w:rFonts w:eastAsia="Times New Roman"/>
          <w:color w:val="1C1D1E"/>
          <w:shd w:val="clear" w:color="auto" w:fill="FFFFFF"/>
        </w:rPr>
        <w:t xml:space="preserve"> </w:t>
      </w:r>
      <w:proofErr w:type="spellStart"/>
      <w:r w:rsidRPr="002505DE">
        <w:rPr>
          <w:rFonts w:eastAsia="Times New Roman"/>
          <w:color w:val="1C1D1E"/>
          <w:shd w:val="clear" w:color="auto" w:fill="FFFFFF"/>
        </w:rPr>
        <w:t>Kalies</w:t>
      </w:r>
      <w:proofErr w:type="spellEnd"/>
      <w:r w:rsidRPr="002505DE">
        <w:rPr>
          <w:rFonts w:eastAsia="Times New Roman"/>
          <w:color w:val="1C1D1E"/>
          <w:shd w:val="clear" w:color="auto" w:fill="FFFFFF"/>
        </w:rPr>
        <w:t xml:space="preserve">, </w:t>
      </w:r>
      <w:r w:rsidR="00277AA8">
        <w:rPr>
          <w:rFonts w:eastAsia="Times New Roman"/>
          <w:color w:val="1C1D1E"/>
          <w:shd w:val="clear" w:color="auto" w:fill="FFFFFF"/>
        </w:rPr>
        <w:t xml:space="preserve">T. </w:t>
      </w:r>
      <w:r w:rsidRPr="002505DE">
        <w:rPr>
          <w:rFonts w:eastAsia="Times New Roman"/>
          <w:color w:val="1C1D1E"/>
          <w:shd w:val="clear" w:color="auto" w:fill="FFFFFF"/>
        </w:rPr>
        <w:t xml:space="preserve">Forrester, </w:t>
      </w:r>
      <w:r w:rsidR="00277AA8">
        <w:rPr>
          <w:rFonts w:eastAsia="Times New Roman"/>
          <w:color w:val="1C1D1E"/>
          <w:shd w:val="clear" w:color="auto" w:fill="FFFFFF"/>
        </w:rPr>
        <w:t xml:space="preserve">R. </w:t>
      </w:r>
      <w:r w:rsidRPr="002505DE">
        <w:rPr>
          <w:rFonts w:eastAsia="Times New Roman"/>
          <w:color w:val="1C1D1E"/>
          <w:shd w:val="clear" w:color="auto" w:fill="FFFFFF"/>
        </w:rPr>
        <w:t xml:space="preserve">Costello, </w:t>
      </w:r>
      <w:r w:rsidR="00277AA8">
        <w:rPr>
          <w:rFonts w:eastAsia="Times New Roman"/>
          <w:color w:val="1C1D1E"/>
          <w:shd w:val="clear" w:color="auto" w:fill="FFFFFF"/>
        </w:rPr>
        <w:t xml:space="preserve">C.T. </w:t>
      </w:r>
      <w:r w:rsidRPr="002505DE">
        <w:rPr>
          <w:rFonts w:eastAsia="Times New Roman"/>
          <w:color w:val="1C1D1E"/>
          <w:shd w:val="clear" w:color="auto" w:fill="FFFFFF"/>
        </w:rPr>
        <w:t xml:space="preserve">Rota, </w:t>
      </w:r>
      <w:r w:rsidR="00277AA8">
        <w:rPr>
          <w:rFonts w:eastAsia="Times New Roman"/>
          <w:color w:val="1C1D1E"/>
          <w:shd w:val="clear" w:color="auto" w:fill="FFFFFF"/>
        </w:rPr>
        <w:t xml:space="preserve">J.J. </w:t>
      </w:r>
      <w:proofErr w:type="spellStart"/>
      <w:r w:rsidRPr="002505DE">
        <w:rPr>
          <w:rFonts w:eastAsia="Times New Roman"/>
          <w:color w:val="1C1D1E"/>
          <w:shd w:val="clear" w:color="auto" w:fill="FFFFFF"/>
        </w:rPr>
        <w:t>Millspaugh</w:t>
      </w:r>
      <w:proofErr w:type="spellEnd"/>
      <w:r w:rsidR="00277AA8">
        <w:rPr>
          <w:rFonts w:eastAsia="Times New Roman"/>
          <w:color w:val="1C1D1E"/>
          <w:shd w:val="clear" w:color="auto" w:fill="FFFFFF"/>
        </w:rPr>
        <w:t xml:space="preserve"> </w:t>
      </w:r>
      <w:r w:rsidRPr="002505DE">
        <w:rPr>
          <w:rFonts w:eastAsia="Times New Roman"/>
          <w:color w:val="1C1D1E"/>
          <w:shd w:val="clear" w:color="auto" w:fill="FFFFFF"/>
        </w:rPr>
        <w:t xml:space="preserve">and </w:t>
      </w:r>
      <w:r w:rsidR="00277AA8">
        <w:rPr>
          <w:rFonts w:eastAsia="Times New Roman"/>
          <w:color w:val="1C1D1E"/>
          <w:shd w:val="clear" w:color="auto" w:fill="FFFFFF"/>
        </w:rPr>
        <w:t xml:space="preserve">W.J. </w:t>
      </w:r>
      <w:proofErr w:type="spellStart"/>
      <w:r w:rsidRPr="002505DE">
        <w:rPr>
          <w:rFonts w:eastAsia="Times New Roman"/>
          <w:color w:val="1C1D1E"/>
          <w:shd w:val="clear" w:color="auto" w:fill="FFFFFF"/>
        </w:rPr>
        <w:t>McShea</w:t>
      </w:r>
      <w:proofErr w:type="spellEnd"/>
      <w:r w:rsidR="00277AA8">
        <w:rPr>
          <w:rFonts w:eastAsia="Times New Roman"/>
          <w:color w:val="1C1D1E"/>
          <w:shd w:val="clear" w:color="auto" w:fill="FFFFFF"/>
        </w:rPr>
        <w:t>.</w:t>
      </w:r>
      <w:r w:rsidRPr="002505DE">
        <w:rPr>
          <w:rFonts w:eastAsia="Times New Roman"/>
          <w:color w:val="1C1D1E"/>
          <w:shd w:val="clear" w:color="auto" w:fill="FFFFFF"/>
        </w:rPr>
        <w:t xml:space="preserve"> 2017</w:t>
      </w:r>
      <w:r w:rsidR="00277AA8">
        <w:rPr>
          <w:rFonts w:eastAsia="Times New Roman"/>
          <w:color w:val="1C1D1E"/>
          <w:shd w:val="clear" w:color="auto" w:fill="FFFFFF"/>
        </w:rPr>
        <w:t>.</w:t>
      </w:r>
      <w:r w:rsidRPr="002505DE">
        <w:rPr>
          <w:rFonts w:eastAsia="Times New Roman"/>
          <w:color w:val="1C1D1E"/>
          <w:shd w:val="clear" w:color="auto" w:fill="FFFFFF"/>
        </w:rPr>
        <w:t xml:space="preserve"> Does hunting or hiking affect wildlife communities in protected areas?</w:t>
      </w:r>
      <w:r w:rsidR="00204958">
        <w:rPr>
          <w:rFonts w:eastAsia="Times New Roman"/>
          <w:color w:val="1C1D1E"/>
          <w:shd w:val="clear" w:color="auto" w:fill="FFFFFF"/>
        </w:rPr>
        <w:t>.</w:t>
      </w:r>
      <w:r w:rsidRPr="002505DE">
        <w:rPr>
          <w:rFonts w:eastAsia="Times New Roman"/>
          <w:color w:val="1C1D1E"/>
          <w:shd w:val="clear" w:color="auto" w:fill="FFFFFF"/>
        </w:rPr>
        <w:t xml:space="preserve"> J</w:t>
      </w:r>
      <w:r w:rsidR="00277AA8">
        <w:rPr>
          <w:rFonts w:eastAsia="Times New Roman"/>
          <w:color w:val="1C1D1E"/>
          <w:shd w:val="clear" w:color="auto" w:fill="FFFFFF"/>
        </w:rPr>
        <w:t>ournal of</w:t>
      </w:r>
      <w:r w:rsidRPr="002505DE">
        <w:rPr>
          <w:rFonts w:eastAsia="Times New Roman"/>
          <w:color w:val="1C1D1E"/>
          <w:shd w:val="clear" w:color="auto" w:fill="FFFFFF"/>
        </w:rPr>
        <w:t xml:space="preserve"> Appl</w:t>
      </w:r>
      <w:r w:rsidR="00277AA8">
        <w:rPr>
          <w:rFonts w:eastAsia="Times New Roman"/>
          <w:color w:val="1C1D1E"/>
          <w:shd w:val="clear" w:color="auto" w:fill="FFFFFF"/>
        </w:rPr>
        <w:t>ied</w:t>
      </w:r>
      <w:r w:rsidRPr="002505DE">
        <w:rPr>
          <w:rFonts w:eastAsia="Times New Roman"/>
          <w:color w:val="1C1D1E"/>
          <w:shd w:val="clear" w:color="auto" w:fill="FFFFFF"/>
        </w:rPr>
        <w:t xml:space="preserve"> Ecol</w:t>
      </w:r>
      <w:r w:rsidR="00277AA8">
        <w:rPr>
          <w:rFonts w:eastAsia="Times New Roman"/>
          <w:color w:val="1C1D1E"/>
          <w:shd w:val="clear" w:color="auto" w:fill="FFFFFF"/>
        </w:rPr>
        <w:t>ogy</w:t>
      </w:r>
      <w:r w:rsidRPr="002505DE">
        <w:rPr>
          <w:rFonts w:eastAsia="Times New Roman"/>
          <w:color w:val="1C1D1E"/>
          <w:shd w:val="clear" w:color="auto" w:fill="FFFFFF"/>
        </w:rPr>
        <w:t xml:space="preserve"> 54:242-252. </w:t>
      </w:r>
    </w:p>
    <w:p w14:paraId="7DC58781" w14:textId="4EE97AC2"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lastRenderedPageBreak/>
        <w:t xml:space="preserve">Kohl, M. T., T. K. Ruth, M. C. Metz, D. R. </w:t>
      </w:r>
      <w:proofErr w:type="spellStart"/>
      <w:r w:rsidRPr="002505DE">
        <w:rPr>
          <w:rFonts w:eastAsia="Times New Roman"/>
          <w:color w:val="222222"/>
          <w:shd w:val="clear" w:color="auto" w:fill="FFFFFF"/>
        </w:rPr>
        <w:t>Stahler</w:t>
      </w:r>
      <w:proofErr w:type="spellEnd"/>
      <w:r w:rsidRPr="002505DE">
        <w:rPr>
          <w:rFonts w:eastAsia="Times New Roman"/>
          <w:color w:val="222222"/>
          <w:shd w:val="clear" w:color="auto" w:fill="FFFFFF"/>
        </w:rPr>
        <w:t xml:space="preserve">, D. W. Smith, P. J. White, and D. R. </w:t>
      </w:r>
      <w:proofErr w:type="spellStart"/>
      <w:r w:rsidRPr="002505DE">
        <w:rPr>
          <w:rFonts w:eastAsia="Times New Roman"/>
          <w:color w:val="222222"/>
          <w:shd w:val="clear" w:color="auto" w:fill="FFFFFF"/>
        </w:rPr>
        <w:t>MacNulty</w:t>
      </w:r>
      <w:proofErr w:type="spellEnd"/>
      <w:r w:rsidRPr="002505DE">
        <w:rPr>
          <w:rFonts w:eastAsia="Times New Roman"/>
          <w:color w:val="222222"/>
          <w:shd w:val="clear" w:color="auto" w:fill="FFFFFF"/>
        </w:rPr>
        <w:t>. 2019. Do prey select for vacant hunting domains to minimize a multi-predator threat?</w:t>
      </w:r>
      <w:r w:rsidR="003D0A8A">
        <w:rPr>
          <w:rFonts w:eastAsia="Times New Roman"/>
          <w:color w:val="222222"/>
          <w:shd w:val="clear" w:color="auto" w:fill="FFFFFF"/>
        </w:rPr>
        <w:t>.</w:t>
      </w:r>
      <w:r w:rsidRPr="002505DE">
        <w:rPr>
          <w:rFonts w:eastAsia="Times New Roman"/>
          <w:color w:val="222222"/>
          <w:shd w:val="clear" w:color="auto" w:fill="FFFFFF"/>
        </w:rPr>
        <w:t xml:space="preserve"> Ecology Letters 22:1724–1733.</w:t>
      </w:r>
    </w:p>
    <w:p w14:paraId="1DEC6DDB" w14:textId="65CE8B3C" w:rsidR="002505DE" w:rsidRDefault="002505DE" w:rsidP="00167887">
      <w:pPr>
        <w:spacing w:after="200" w:line="480" w:lineRule="auto"/>
        <w:ind w:left="835" w:right="-540" w:hanging="835"/>
        <w:rPr>
          <w:rFonts w:eastAsia="Times New Roman"/>
          <w:color w:val="000000"/>
        </w:rPr>
      </w:pPr>
      <w:proofErr w:type="spellStart"/>
      <w:r w:rsidRPr="002505DE">
        <w:rPr>
          <w:rFonts w:eastAsia="Times New Roman"/>
          <w:color w:val="000000"/>
        </w:rPr>
        <w:t>Kreye</w:t>
      </w:r>
      <w:proofErr w:type="spellEnd"/>
      <w:r w:rsidRPr="002505DE">
        <w:rPr>
          <w:rFonts w:eastAsia="Times New Roman"/>
          <w:color w:val="000000"/>
        </w:rPr>
        <w:t>, M. M., and E. F. Pienaar. 2015. A critical review of efforts to protect Florida panther habitat on private lands. Land Use Policy 48:428–436.</w:t>
      </w:r>
    </w:p>
    <w:p w14:paraId="79BA01F4" w14:textId="37EDBA1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 xml:space="preserve">Ladle, A., T. </w:t>
      </w:r>
      <w:proofErr w:type="spellStart"/>
      <w:r w:rsidRPr="00724CD0">
        <w:rPr>
          <w:color w:val="222222"/>
          <w:shd w:val="clear" w:color="auto" w:fill="FFFFFF"/>
        </w:rPr>
        <w:t>Avgar</w:t>
      </w:r>
      <w:proofErr w:type="spellEnd"/>
      <w:r w:rsidRPr="00724CD0">
        <w:rPr>
          <w:color w:val="222222"/>
          <w:shd w:val="clear" w:color="auto" w:fill="FFFFFF"/>
        </w:rPr>
        <w:t xml:space="preserve">, M. Wheatley, G. B. Stenhouse, S. E. Nielsen, and M. S. Boyce. 2019. Grizzly bear response to </w:t>
      </w:r>
      <w:proofErr w:type="spellStart"/>
      <w:r w:rsidRPr="00724CD0">
        <w:rPr>
          <w:color w:val="222222"/>
          <w:shd w:val="clear" w:color="auto" w:fill="FFFFFF"/>
        </w:rPr>
        <w:t>spatio</w:t>
      </w:r>
      <w:proofErr w:type="spellEnd"/>
      <w:r w:rsidRPr="00724CD0">
        <w:rPr>
          <w:color w:val="222222"/>
          <w:shd w:val="clear" w:color="auto" w:fill="FFFFFF"/>
        </w:rPr>
        <w:t>-temporal variability in human recreational activity. Journal of Applied Ecology 56:375–386.</w:t>
      </w:r>
    </w:p>
    <w:p w14:paraId="123F2621" w14:textId="4882A4CC"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Larson, C. L., S. E. Reed, A. M. </w:t>
      </w:r>
      <w:proofErr w:type="spellStart"/>
      <w:r w:rsidRPr="002505DE">
        <w:rPr>
          <w:rFonts w:eastAsia="Times New Roman"/>
          <w:color w:val="222222"/>
          <w:shd w:val="clear" w:color="auto" w:fill="FFFFFF"/>
        </w:rPr>
        <w:t>Merenlender</w:t>
      </w:r>
      <w:proofErr w:type="spellEnd"/>
      <w:r w:rsidRPr="002505DE">
        <w:rPr>
          <w:rFonts w:eastAsia="Times New Roman"/>
          <w:color w:val="222222"/>
          <w:shd w:val="clear" w:color="auto" w:fill="FFFFFF"/>
        </w:rPr>
        <w:t>, and K. R. Crooks. 2016. Effects of recreation on animals revealed as widespread through a global systematic review. PL</w:t>
      </w:r>
      <w:r w:rsidR="00204958">
        <w:rPr>
          <w:rFonts w:eastAsia="Times New Roman"/>
          <w:color w:val="222222"/>
          <w:shd w:val="clear" w:color="auto" w:fill="FFFFFF"/>
        </w:rPr>
        <w:t>O</w:t>
      </w:r>
      <w:r w:rsidRPr="002505DE">
        <w:rPr>
          <w:rFonts w:eastAsia="Times New Roman"/>
          <w:color w:val="222222"/>
          <w:shd w:val="clear" w:color="auto" w:fill="FFFFFF"/>
        </w:rPr>
        <w:t>S ONE 11:</w:t>
      </w:r>
      <w:r w:rsidR="00204958">
        <w:rPr>
          <w:rFonts w:eastAsia="Times New Roman"/>
          <w:color w:val="222222"/>
          <w:shd w:val="clear" w:color="auto" w:fill="FFFFFF"/>
        </w:rPr>
        <w:t>e0167259</w:t>
      </w:r>
      <w:r w:rsidRPr="002505DE">
        <w:rPr>
          <w:rFonts w:eastAsia="Times New Roman"/>
          <w:color w:val="222222"/>
          <w:shd w:val="clear" w:color="auto" w:fill="FFFFFF"/>
        </w:rPr>
        <w:t>.</w:t>
      </w:r>
    </w:p>
    <w:p w14:paraId="0EDFAD3C" w14:textId="69B81359" w:rsidR="00695DD2" w:rsidRPr="00695DD2" w:rsidRDefault="00695DD2" w:rsidP="00167887">
      <w:pPr>
        <w:pStyle w:val="NormalWeb"/>
        <w:spacing w:before="180" w:beforeAutospacing="0" w:after="0" w:afterAutospacing="0" w:line="480" w:lineRule="auto"/>
        <w:ind w:left="835" w:hanging="835"/>
      </w:pPr>
      <w:r w:rsidRPr="00724CD0">
        <w:rPr>
          <w:color w:val="222222"/>
          <w:shd w:val="clear" w:color="auto" w:fill="FFFFFF"/>
        </w:rPr>
        <w:t xml:space="preserve">Larson, C. L., S. E. Reed, A. M. </w:t>
      </w:r>
      <w:proofErr w:type="spellStart"/>
      <w:r w:rsidRPr="00724CD0">
        <w:rPr>
          <w:color w:val="222222"/>
          <w:shd w:val="clear" w:color="auto" w:fill="FFFFFF"/>
        </w:rPr>
        <w:t>Merenlender</w:t>
      </w:r>
      <w:proofErr w:type="spellEnd"/>
      <w:r w:rsidRPr="00724CD0">
        <w:rPr>
          <w:color w:val="222222"/>
          <w:shd w:val="clear" w:color="auto" w:fill="FFFFFF"/>
        </w:rPr>
        <w:t>, and K. R. Crooks. 2019. A meta‐analysis of recreation effects on vertebrate species richness and abundance. Conservation Science and Practice 1:</w:t>
      </w:r>
      <w:r>
        <w:rPr>
          <w:color w:val="222222"/>
          <w:shd w:val="clear" w:color="auto" w:fill="FFFFFF"/>
        </w:rPr>
        <w:t>e93</w:t>
      </w:r>
      <w:r w:rsidRPr="00724CD0">
        <w:rPr>
          <w:color w:val="222222"/>
          <w:shd w:val="clear" w:color="auto" w:fill="FFFFFF"/>
        </w:rPr>
        <w:t>.</w:t>
      </w:r>
    </w:p>
    <w:p w14:paraId="39FFEEBA" w14:textId="2C3995D0"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Laundre</w:t>
      </w:r>
      <w:proofErr w:type="spellEnd"/>
      <w:r w:rsidRPr="00724CD0">
        <w:rPr>
          <w:color w:val="222222"/>
          <w:shd w:val="clear" w:color="auto" w:fill="FFFFFF"/>
        </w:rPr>
        <w:t>, J</w:t>
      </w:r>
      <w:r>
        <w:rPr>
          <w:color w:val="222222"/>
          <w:shd w:val="clear" w:color="auto" w:fill="FFFFFF"/>
        </w:rPr>
        <w:t>.,</w:t>
      </w:r>
      <w:r w:rsidRPr="00724CD0">
        <w:rPr>
          <w:color w:val="222222"/>
          <w:shd w:val="clear" w:color="auto" w:fill="FFFFFF"/>
        </w:rPr>
        <w:t xml:space="preserve"> Hernández, </w:t>
      </w:r>
      <w:r>
        <w:rPr>
          <w:color w:val="222222"/>
          <w:shd w:val="clear" w:color="auto" w:fill="FFFFFF"/>
        </w:rPr>
        <w:t>L.,</w:t>
      </w:r>
      <w:r w:rsidRPr="00724CD0">
        <w:rPr>
          <w:color w:val="222222"/>
          <w:shd w:val="clear" w:color="auto" w:fill="FFFFFF"/>
        </w:rPr>
        <w:t xml:space="preserve"> </w:t>
      </w:r>
      <w:r>
        <w:rPr>
          <w:color w:val="222222"/>
          <w:shd w:val="clear" w:color="auto" w:fill="FFFFFF"/>
        </w:rPr>
        <w:t xml:space="preserve">and W. </w:t>
      </w:r>
      <w:r w:rsidRPr="00724CD0">
        <w:rPr>
          <w:color w:val="222222"/>
          <w:shd w:val="clear" w:color="auto" w:fill="FFFFFF"/>
        </w:rPr>
        <w:t xml:space="preserve">Ripple. 2010. The </w:t>
      </w:r>
      <w:r>
        <w:rPr>
          <w:color w:val="222222"/>
          <w:shd w:val="clear" w:color="auto" w:fill="FFFFFF"/>
        </w:rPr>
        <w:t>l</w:t>
      </w:r>
      <w:r w:rsidRPr="00724CD0">
        <w:rPr>
          <w:color w:val="222222"/>
          <w:shd w:val="clear" w:color="auto" w:fill="FFFFFF"/>
        </w:rPr>
        <w:t xml:space="preserve">andscape of </w:t>
      </w:r>
      <w:r>
        <w:rPr>
          <w:color w:val="222222"/>
          <w:shd w:val="clear" w:color="auto" w:fill="FFFFFF"/>
        </w:rPr>
        <w:t>f</w:t>
      </w:r>
      <w:r w:rsidRPr="00724CD0">
        <w:rPr>
          <w:color w:val="222222"/>
          <w:shd w:val="clear" w:color="auto" w:fill="FFFFFF"/>
        </w:rPr>
        <w:t xml:space="preserve">ear: </w:t>
      </w:r>
      <w:r>
        <w:rPr>
          <w:color w:val="222222"/>
          <w:shd w:val="clear" w:color="auto" w:fill="FFFFFF"/>
        </w:rPr>
        <w:t>e</w:t>
      </w:r>
      <w:r w:rsidRPr="00724CD0">
        <w:rPr>
          <w:color w:val="222222"/>
          <w:shd w:val="clear" w:color="auto" w:fill="FFFFFF"/>
        </w:rPr>
        <w:t xml:space="preserve">cological </w:t>
      </w:r>
      <w:r>
        <w:rPr>
          <w:color w:val="222222"/>
          <w:shd w:val="clear" w:color="auto" w:fill="FFFFFF"/>
        </w:rPr>
        <w:t>i</w:t>
      </w:r>
      <w:r w:rsidRPr="00724CD0">
        <w:rPr>
          <w:color w:val="222222"/>
          <w:shd w:val="clear" w:color="auto" w:fill="FFFFFF"/>
        </w:rPr>
        <w:t xml:space="preserve">mplications of </w:t>
      </w:r>
      <w:r>
        <w:rPr>
          <w:color w:val="222222"/>
          <w:shd w:val="clear" w:color="auto" w:fill="FFFFFF"/>
        </w:rPr>
        <w:t>b</w:t>
      </w:r>
      <w:r w:rsidRPr="00724CD0">
        <w:rPr>
          <w:color w:val="222222"/>
          <w:shd w:val="clear" w:color="auto" w:fill="FFFFFF"/>
        </w:rPr>
        <w:t xml:space="preserve">eing </w:t>
      </w:r>
      <w:r>
        <w:rPr>
          <w:color w:val="222222"/>
          <w:shd w:val="clear" w:color="auto" w:fill="FFFFFF"/>
        </w:rPr>
        <w:t>a</w:t>
      </w:r>
      <w:r w:rsidRPr="00724CD0">
        <w:rPr>
          <w:color w:val="222222"/>
          <w:shd w:val="clear" w:color="auto" w:fill="FFFFFF"/>
        </w:rPr>
        <w:t>fraid. The Open Ecology Journal. 3</w:t>
      </w:r>
      <w:r>
        <w:rPr>
          <w:color w:val="222222"/>
          <w:shd w:val="clear" w:color="auto" w:fill="FFFFFF"/>
        </w:rPr>
        <w:t>:</w:t>
      </w:r>
      <w:r w:rsidRPr="00724CD0">
        <w:rPr>
          <w:color w:val="222222"/>
          <w:shd w:val="clear" w:color="auto" w:fill="FFFFFF"/>
        </w:rPr>
        <w:t xml:space="preserve">1-7. </w:t>
      </w:r>
    </w:p>
    <w:p w14:paraId="1BA682FA" w14:textId="12154834"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lastRenderedPageBreak/>
        <w:t xml:space="preserve">Leighton, P. A., Horrocks, J. A., &amp; Kramer, D. L. 2010. Conservation and the scarecrow effect: </w:t>
      </w:r>
      <w:r w:rsidR="00204958">
        <w:rPr>
          <w:rFonts w:eastAsia="Times New Roman"/>
          <w:color w:val="222222"/>
          <w:shd w:val="clear" w:color="auto" w:fill="FFFFFF"/>
        </w:rPr>
        <w:t>c</w:t>
      </w:r>
      <w:r w:rsidRPr="002505DE">
        <w:rPr>
          <w:rFonts w:eastAsia="Times New Roman"/>
          <w:color w:val="222222"/>
          <w:shd w:val="clear" w:color="auto" w:fill="FFFFFF"/>
        </w:rPr>
        <w:t>an human activity benefit threatened species by displacing predators?</w:t>
      </w:r>
      <w:r w:rsidR="00204958">
        <w:rPr>
          <w:rFonts w:eastAsia="Times New Roman"/>
          <w:color w:val="222222"/>
          <w:shd w:val="clear" w:color="auto" w:fill="FFFFFF"/>
        </w:rPr>
        <w:t>.</w:t>
      </w:r>
      <w:r w:rsidRPr="002505DE">
        <w:rPr>
          <w:rFonts w:eastAsia="Times New Roman"/>
          <w:color w:val="222222"/>
          <w:shd w:val="clear" w:color="auto" w:fill="FFFFFF"/>
        </w:rPr>
        <w:t xml:space="preserve"> Biological Conservation 143</w:t>
      </w:r>
      <w:r w:rsidR="00204958">
        <w:rPr>
          <w:rFonts w:eastAsia="Times New Roman"/>
          <w:color w:val="222222"/>
          <w:shd w:val="clear" w:color="auto" w:fill="FFFFFF"/>
        </w:rPr>
        <w:t>:</w:t>
      </w:r>
      <w:r w:rsidRPr="002505DE">
        <w:rPr>
          <w:rFonts w:eastAsia="Times New Roman"/>
          <w:color w:val="222222"/>
          <w:shd w:val="clear" w:color="auto" w:fill="FFFFFF"/>
        </w:rPr>
        <w:t xml:space="preserve"> 2156–2163. </w:t>
      </w:r>
    </w:p>
    <w:p w14:paraId="5DFB7321" w14:textId="77777777"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Lenth, B. E., R. L. Knight, and M. E. Brennan. 2008. The effects of dogs on wildlife communities. Natural Areas Journal 28:218–227.</w:t>
      </w:r>
    </w:p>
    <w:p w14:paraId="127CAFAE" w14:textId="169A164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Lesmerises</w:t>
      </w:r>
      <w:proofErr w:type="spellEnd"/>
      <w:r w:rsidRPr="002505DE">
        <w:rPr>
          <w:rFonts w:eastAsia="Times New Roman"/>
          <w:color w:val="222222"/>
          <w:shd w:val="clear" w:color="auto" w:fill="FFFFFF"/>
        </w:rPr>
        <w:t>, F., Johnson, C. J., &amp; St-Laurent, M. H. 2017. Refuge or predation risk? Alternate ways to perceive hiker disturbance based on maternal state of female caribou. Ecology and Evolution 7</w:t>
      </w:r>
      <w:r w:rsidR="00204958">
        <w:rPr>
          <w:rFonts w:eastAsia="Times New Roman"/>
          <w:color w:val="222222"/>
          <w:shd w:val="clear" w:color="auto" w:fill="FFFFFF"/>
        </w:rPr>
        <w:t>:</w:t>
      </w:r>
      <w:r w:rsidRPr="002505DE">
        <w:rPr>
          <w:rFonts w:eastAsia="Times New Roman"/>
          <w:color w:val="222222"/>
          <w:shd w:val="clear" w:color="auto" w:fill="FFFFFF"/>
        </w:rPr>
        <w:t xml:space="preserve">845–854. </w:t>
      </w:r>
    </w:p>
    <w:p w14:paraId="546C4EE5"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Leu, M., S. E. </w:t>
      </w:r>
      <w:proofErr w:type="spellStart"/>
      <w:r w:rsidRPr="002505DE">
        <w:rPr>
          <w:rFonts w:eastAsia="Times New Roman"/>
          <w:color w:val="222222"/>
          <w:shd w:val="clear" w:color="auto" w:fill="FFFFFF"/>
        </w:rPr>
        <w:t>Hanser</w:t>
      </w:r>
      <w:proofErr w:type="spellEnd"/>
      <w:r w:rsidRPr="002505DE">
        <w:rPr>
          <w:rFonts w:eastAsia="Times New Roman"/>
          <w:color w:val="222222"/>
          <w:shd w:val="clear" w:color="auto" w:fill="FFFFFF"/>
        </w:rPr>
        <w:t>, and S. T. Knick. 2008. The human footprint in the west: A large-scale analysis of anthropogenic impacts. Ecological Applications 18:1119–1139.</w:t>
      </w:r>
    </w:p>
    <w:p w14:paraId="5A1B993B" w14:textId="0742EE15"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Loonam</w:t>
      </w:r>
      <w:proofErr w:type="spellEnd"/>
      <w:r w:rsidRPr="002505DE">
        <w:rPr>
          <w:rFonts w:eastAsia="Times New Roman"/>
          <w:color w:val="222222"/>
          <w:shd w:val="clear" w:color="auto" w:fill="FFFFFF"/>
        </w:rPr>
        <w:t xml:space="preserve">, K. E., D. E. </w:t>
      </w:r>
      <w:proofErr w:type="spellStart"/>
      <w:r w:rsidRPr="002505DE">
        <w:rPr>
          <w:rFonts w:eastAsia="Times New Roman"/>
          <w:color w:val="222222"/>
          <w:shd w:val="clear" w:color="auto" w:fill="FFFFFF"/>
        </w:rPr>
        <w:t>Ausband</w:t>
      </w:r>
      <w:proofErr w:type="spellEnd"/>
      <w:r w:rsidRPr="002505DE">
        <w:rPr>
          <w:rFonts w:eastAsia="Times New Roman"/>
          <w:color w:val="222222"/>
          <w:shd w:val="clear" w:color="auto" w:fill="FFFFFF"/>
        </w:rPr>
        <w:t xml:space="preserve">, P. M. Lukacs, M. S. Mitchell, and H. S. Robinson. 2021. Estimating </w:t>
      </w:r>
      <w:r w:rsidR="00CF5E08">
        <w:rPr>
          <w:rFonts w:eastAsia="Times New Roman"/>
          <w:color w:val="222222"/>
          <w:shd w:val="clear" w:color="auto" w:fill="FFFFFF"/>
        </w:rPr>
        <w:t>a</w:t>
      </w:r>
      <w:r w:rsidRPr="002505DE">
        <w:rPr>
          <w:rFonts w:eastAsia="Times New Roman"/>
          <w:color w:val="222222"/>
          <w:shd w:val="clear" w:color="auto" w:fill="FFFFFF"/>
        </w:rPr>
        <w:t xml:space="preserve">bundance of an </w:t>
      </w:r>
      <w:r w:rsidR="00CF5E08">
        <w:rPr>
          <w:rFonts w:eastAsia="Times New Roman"/>
          <w:color w:val="222222"/>
          <w:shd w:val="clear" w:color="auto" w:fill="FFFFFF"/>
        </w:rPr>
        <w:t>u</w:t>
      </w:r>
      <w:r w:rsidRPr="002505DE">
        <w:rPr>
          <w:rFonts w:eastAsia="Times New Roman"/>
          <w:color w:val="222222"/>
          <w:shd w:val="clear" w:color="auto" w:fill="FFFFFF"/>
        </w:rPr>
        <w:t xml:space="preserve">nmarked, </w:t>
      </w:r>
      <w:r w:rsidR="00CF5E08">
        <w:rPr>
          <w:rFonts w:eastAsia="Times New Roman"/>
          <w:color w:val="222222"/>
          <w:shd w:val="clear" w:color="auto" w:fill="FFFFFF"/>
        </w:rPr>
        <w:t>l</w:t>
      </w:r>
      <w:r w:rsidRPr="002505DE">
        <w:rPr>
          <w:rFonts w:eastAsia="Times New Roman"/>
          <w:color w:val="222222"/>
          <w:shd w:val="clear" w:color="auto" w:fill="FFFFFF"/>
        </w:rPr>
        <w:t>ow-</w:t>
      </w:r>
      <w:r w:rsidR="00CF5E08">
        <w:rPr>
          <w:rFonts w:eastAsia="Times New Roman"/>
          <w:color w:val="222222"/>
          <w:shd w:val="clear" w:color="auto" w:fill="FFFFFF"/>
        </w:rPr>
        <w:t>d</w:t>
      </w:r>
      <w:r w:rsidRPr="002505DE">
        <w:rPr>
          <w:rFonts w:eastAsia="Times New Roman"/>
          <w:color w:val="222222"/>
          <w:shd w:val="clear" w:color="auto" w:fill="FFFFFF"/>
        </w:rPr>
        <w:t xml:space="preserve">ensity </w:t>
      </w:r>
      <w:r w:rsidR="00CF5E08">
        <w:rPr>
          <w:rFonts w:eastAsia="Times New Roman"/>
          <w:color w:val="222222"/>
          <w:shd w:val="clear" w:color="auto" w:fill="FFFFFF"/>
        </w:rPr>
        <w:t>s</w:t>
      </w:r>
      <w:r w:rsidRPr="002505DE">
        <w:rPr>
          <w:rFonts w:eastAsia="Times New Roman"/>
          <w:color w:val="222222"/>
          <w:shd w:val="clear" w:color="auto" w:fill="FFFFFF"/>
        </w:rPr>
        <w:t xml:space="preserve">pecies using </w:t>
      </w:r>
      <w:r w:rsidR="00CF5E08">
        <w:rPr>
          <w:rFonts w:eastAsia="Times New Roman"/>
          <w:color w:val="222222"/>
          <w:shd w:val="clear" w:color="auto" w:fill="FFFFFF"/>
        </w:rPr>
        <w:t>c</w:t>
      </w:r>
      <w:r w:rsidRPr="002505DE">
        <w:rPr>
          <w:rFonts w:eastAsia="Times New Roman"/>
          <w:color w:val="222222"/>
          <w:shd w:val="clear" w:color="auto" w:fill="FFFFFF"/>
        </w:rPr>
        <w:t>ameras. Journal of Wildlife Management 85:87–96.</w:t>
      </w:r>
    </w:p>
    <w:p w14:paraId="05E14875" w14:textId="77A2239E" w:rsidR="0005019E" w:rsidRDefault="002505DE" w:rsidP="00167887">
      <w:pPr>
        <w:spacing w:before="180" w:line="480" w:lineRule="auto"/>
        <w:ind w:left="835" w:hanging="835"/>
        <w:rPr>
          <w:rFonts w:eastAsia="Times New Roman"/>
          <w:color w:val="222222"/>
          <w:shd w:val="clear" w:color="auto" w:fill="FFFFFF"/>
        </w:rPr>
      </w:pPr>
      <w:proofErr w:type="spellStart"/>
      <w:r w:rsidRPr="002505DE">
        <w:rPr>
          <w:rFonts w:eastAsia="Times New Roman"/>
          <w:color w:val="222222"/>
          <w:shd w:val="clear" w:color="auto" w:fill="FFFFFF"/>
        </w:rPr>
        <w:t>Loonam</w:t>
      </w:r>
      <w:proofErr w:type="spellEnd"/>
      <w:r w:rsidRPr="002505DE">
        <w:rPr>
          <w:rFonts w:eastAsia="Times New Roman"/>
          <w:color w:val="222222"/>
          <w:shd w:val="clear" w:color="auto" w:fill="FFFFFF"/>
        </w:rPr>
        <w:t xml:space="preserve">, K. E., P. M. Lukacs, D. E. </w:t>
      </w:r>
      <w:proofErr w:type="spellStart"/>
      <w:r w:rsidRPr="002505DE">
        <w:rPr>
          <w:rFonts w:eastAsia="Times New Roman"/>
          <w:color w:val="222222"/>
          <w:shd w:val="clear" w:color="auto" w:fill="FFFFFF"/>
        </w:rPr>
        <w:t>Ausband</w:t>
      </w:r>
      <w:proofErr w:type="spellEnd"/>
      <w:r w:rsidRPr="002505DE">
        <w:rPr>
          <w:rFonts w:eastAsia="Times New Roman"/>
          <w:color w:val="222222"/>
          <w:shd w:val="clear" w:color="auto" w:fill="FFFFFF"/>
        </w:rPr>
        <w:t>, M. S. Mitchell, and H. S. Robinson. 2021</w:t>
      </w:r>
      <w:r w:rsidR="0076619F">
        <w:rPr>
          <w:rFonts w:eastAsia="Times New Roman"/>
          <w:color w:val="222222"/>
          <w:shd w:val="clear" w:color="auto" w:fill="FFFFFF"/>
        </w:rPr>
        <w:t>a</w:t>
      </w:r>
      <w:r w:rsidRPr="002505DE">
        <w:rPr>
          <w:rFonts w:eastAsia="Times New Roman"/>
          <w:color w:val="222222"/>
          <w:shd w:val="clear" w:color="auto" w:fill="FFFFFF"/>
        </w:rPr>
        <w:t xml:space="preserve">. Assessing the robustness of time-to-event models for estimating unmarked wildlife abundance using remote cameras. Ecological Applications </w:t>
      </w:r>
      <w:r w:rsidR="00204958">
        <w:rPr>
          <w:rFonts w:eastAsia="Times New Roman"/>
          <w:color w:val="222222"/>
          <w:shd w:val="clear" w:color="auto" w:fill="FFFFFF"/>
        </w:rPr>
        <w:t>0:e02388</w:t>
      </w:r>
      <w:r w:rsidRPr="002505DE">
        <w:rPr>
          <w:rFonts w:eastAsia="Times New Roman"/>
          <w:color w:val="222222"/>
          <w:shd w:val="clear" w:color="auto" w:fill="FFFFFF"/>
        </w:rPr>
        <w:t>.</w:t>
      </w:r>
    </w:p>
    <w:p w14:paraId="1A4A1AB5" w14:textId="798BDE6F" w:rsidR="00CF5E08" w:rsidRPr="002505DE" w:rsidRDefault="00CF5E08" w:rsidP="00167887">
      <w:pPr>
        <w:spacing w:before="180" w:line="480" w:lineRule="auto"/>
        <w:ind w:left="835" w:hanging="835"/>
        <w:rPr>
          <w:rFonts w:eastAsia="Times New Roman"/>
        </w:rPr>
      </w:pPr>
      <w:proofErr w:type="spellStart"/>
      <w:r>
        <w:lastRenderedPageBreak/>
        <w:t>Mallord</w:t>
      </w:r>
      <w:proofErr w:type="spellEnd"/>
      <w:r>
        <w:t xml:space="preserve">, J. W., P. M. Dolman, A. Brown, and W. J. Sutherland. 2007. Quantifying density dependence in a bird population using human disturbance. </w:t>
      </w:r>
      <w:proofErr w:type="spellStart"/>
      <w:r>
        <w:t>Oecologia</w:t>
      </w:r>
      <w:proofErr w:type="spellEnd"/>
      <w:r>
        <w:t xml:space="preserve"> 153:49–56.</w:t>
      </w:r>
    </w:p>
    <w:p w14:paraId="7866323F" w14:textId="348D8D0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Marion, S., A. Davies, U. </w:t>
      </w:r>
      <w:proofErr w:type="spellStart"/>
      <w:r w:rsidRPr="002505DE">
        <w:rPr>
          <w:rFonts w:eastAsia="Times New Roman"/>
          <w:color w:val="222222"/>
          <w:shd w:val="clear" w:color="auto" w:fill="FFFFFF"/>
        </w:rPr>
        <w:t>Demšar</w:t>
      </w:r>
      <w:proofErr w:type="spellEnd"/>
      <w:r w:rsidRPr="002505DE">
        <w:rPr>
          <w:rFonts w:eastAsia="Times New Roman"/>
          <w:color w:val="222222"/>
          <w:shd w:val="clear" w:color="auto" w:fill="FFFFFF"/>
        </w:rPr>
        <w:t>, R. J. Irvine, P. A. Stephens, and J. Long. 2020. A systematic review of methods for studying the impacts of outdoor recreation on terrestrial wildlife. Global Ecology and Conservation 22</w:t>
      </w:r>
      <w:r w:rsidR="00CF5E08">
        <w:rPr>
          <w:rFonts w:eastAsia="Times New Roman"/>
          <w:color w:val="222222"/>
          <w:shd w:val="clear" w:color="auto" w:fill="FFFFFF"/>
        </w:rPr>
        <w:t>: e00917</w:t>
      </w:r>
      <w:r w:rsidRPr="002505DE">
        <w:rPr>
          <w:rFonts w:eastAsia="Times New Roman"/>
          <w:color w:val="222222"/>
          <w:shd w:val="clear" w:color="auto" w:fill="FFFFFF"/>
        </w:rPr>
        <w:t>.</w:t>
      </w:r>
    </w:p>
    <w:p w14:paraId="03A29A7E" w14:textId="50D9F64A"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McGarigal</w:t>
      </w:r>
      <w:proofErr w:type="spellEnd"/>
      <w:r w:rsidRPr="002505DE">
        <w:rPr>
          <w:rFonts w:eastAsia="Times New Roman"/>
          <w:color w:val="222222"/>
          <w:shd w:val="clear" w:color="auto" w:fill="FFFFFF"/>
        </w:rPr>
        <w:t>, K., H. Y. Wan, K. A. Zeller, B. C. Timm, and S. A. Cushman. 2016. Multi-scale habitat selection modeling: a review and outlook. Landscape Ecology 31:1161–1175.</w:t>
      </w:r>
    </w:p>
    <w:p w14:paraId="100D9424" w14:textId="2D95A25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McMurry, S., A. K. Moeller, J. Goerz, and H. S. Robinson. 2023. Using space to event modeling to estimate density of multiple species in northeastern Washington. Wildlife Society Bulletin 47:</w:t>
      </w:r>
      <w:r w:rsidR="00CF5E08">
        <w:rPr>
          <w:rFonts w:eastAsia="Times New Roman"/>
          <w:color w:val="222222"/>
          <w:shd w:val="clear" w:color="auto" w:fill="FFFFFF"/>
        </w:rPr>
        <w:t>e1390</w:t>
      </w:r>
      <w:r w:rsidRPr="002505DE">
        <w:rPr>
          <w:rFonts w:eastAsia="Times New Roman"/>
          <w:color w:val="222222"/>
          <w:shd w:val="clear" w:color="auto" w:fill="FFFFFF"/>
        </w:rPr>
        <w:t>.</w:t>
      </w:r>
    </w:p>
    <w:p w14:paraId="73F8DDAD" w14:textId="7AE190A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Merrill, E., J. Killeen, J. Pettit, M. Trottier, H. Martin, J. Berg, H. Bohm, S. </w:t>
      </w:r>
      <w:proofErr w:type="spellStart"/>
      <w:r w:rsidRPr="002505DE">
        <w:rPr>
          <w:rFonts w:eastAsia="Times New Roman"/>
          <w:color w:val="222222"/>
          <w:shd w:val="clear" w:color="auto" w:fill="FFFFFF"/>
        </w:rPr>
        <w:t>Eggeman</w:t>
      </w:r>
      <w:proofErr w:type="spellEnd"/>
      <w:r w:rsidRPr="002505DE">
        <w:rPr>
          <w:rFonts w:eastAsia="Times New Roman"/>
          <w:color w:val="222222"/>
          <w:shd w:val="clear" w:color="auto" w:fill="FFFFFF"/>
        </w:rPr>
        <w:t xml:space="preserve">, and M. </w:t>
      </w:r>
      <w:proofErr w:type="spellStart"/>
      <w:r w:rsidRPr="002505DE">
        <w:rPr>
          <w:rFonts w:eastAsia="Times New Roman"/>
          <w:color w:val="222222"/>
          <w:shd w:val="clear" w:color="auto" w:fill="FFFFFF"/>
        </w:rPr>
        <w:t>Hebblewhite</w:t>
      </w:r>
      <w:proofErr w:type="spellEnd"/>
      <w:r w:rsidRPr="002505DE">
        <w:rPr>
          <w:rFonts w:eastAsia="Times New Roman"/>
          <w:color w:val="222222"/>
          <w:shd w:val="clear" w:color="auto" w:fill="FFFFFF"/>
        </w:rPr>
        <w:t>. 2020. Density-</w:t>
      </w:r>
      <w:r w:rsidR="00CF5E08">
        <w:rPr>
          <w:rFonts w:eastAsia="Times New Roman"/>
          <w:color w:val="222222"/>
          <w:shd w:val="clear" w:color="auto" w:fill="FFFFFF"/>
        </w:rPr>
        <w:t>d</w:t>
      </w:r>
      <w:r w:rsidRPr="002505DE">
        <w:rPr>
          <w:rFonts w:eastAsia="Times New Roman"/>
          <w:color w:val="222222"/>
          <w:shd w:val="clear" w:color="auto" w:fill="FFFFFF"/>
        </w:rPr>
        <w:t xml:space="preserve">ependent </w:t>
      </w:r>
      <w:r w:rsidR="00CF5E08">
        <w:rPr>
          <w:rFonts w:eastAsia="Times New Roman"/>
          <w:color w:val="222222"/>
          <w:shd w:val="clear" w:color="auto" w:fill="FFFFFF"/>
        </w:rPr>
        <w:t>f</w:t>
      </w:r>
      <w:r w:rsidRPr="002505DE">
        <w:rPr>
          <w:rFonts w:eastAsia="Times New Roman"/>
          <w:color w:val="222222"/>
          <w:shd w:val="clear" w:color="auto" w:fill="FFFFFF"/>
        </w:rPr>
        <w:t xml:space="preserve">oraging </w:t>
      </w:r>
      <w:r w:rsidR="00CF5E08">
        <w:rPr>
          <w:rFonts w:eastAsia="Times New Roman"/>
          <w:color w:val="222222"/>
          <w:shd w:val="clear" w:color="auto" w:fill="FFFFFF"/>
        </w:rPr>
        <w:t>b</w:t>
      </w:r>
      <w:r w:rsidRPr="002505DE">
        <w:rPr>
          <w:rFonts w:eastAsia="Times New Roman"/>
          <w:color w:val="222222"/>
          <w:shd w:val="clear" w:color="auto" w:fill="FFFFFF"/>
        </w:rPr>
        <w:t xml:space="preserve">ehaviors on </w:t>
      </w:r>
      <w:r w:rsidR="00CF5E08">
        <w:rPr>
          <w:rFonts w:eastAsia="Times New Roman"/>
          <w:color w:val="222222"/>
          <w:shd w:val="clear" w:color="auto" w:fill="FFFFFF"/>
        </w:rPr>
        <w:t>s</w:t>
      </w:r>
      <w:r w:rsidRPr="002505DE">
        <w:rPr>
          <w:rFonts w:eastAsia="Times New Roman"/>
          <w:color w:val="222222"/>
          <w:shd w:val="clear" w:color="auto" w:fill="FFFFFF"/>
        </w:rPr>
        <w:t xml:space="preserve">ympatric </w:t>
      </w:r>
      <w:r w:rsidR="00CF5E08">
        <w:rPr>
          <w:rFonts w:eastAsia="Times New Roman"/>
          <w:color w:val="222222"/>
          <w:shd w:val="clear" w:color="auto" w:fill="FFFFFF"/>
        </w:rPr>
        <w:t>w</w:t>
      </w:r>
      <w:r w:rsidRPr="002505DE">
        <w:rPr>
          <w:rFonts w:eastAsia="Times New Roman"/>
          <w:color w:val="222222"/>
          <w:shd w:val="clear" w:color="auto" w:fill="FFFFFF"/>
        </w:rPr>
        <w:t xml:space="preserve">inter </w:t>
      </w:r>
      <w:r w:rsidR="00CF5E08">
        <w:rPr>
          <w:rFonts w:eastAsia="Times New Roman"/>
          <w:color w:val="222222"/>
          <w:shd w:val="clear" w:color="auto" w:fill="FFFFFF"/>
        </w:rPr>
        <w:t>r</w:t>
      </w:r>
      <w:r w:rsidRPr="002505DE">
        <w:rPr>
          <w:rFonts w:eastAsia="Times New Roman"/>
          <w:color w:val="222222"/>
          <w:shd w:val="clear" w:color="auto" w:fill="FFFFFF"/>
        </w:rPr>
        <w:t xml:space="preserve">anges in a </w:t>
      </w:r>
      <w:r w:rsidR="00CF5E08">
        <w:rPr>
          <w:rFonts w:eastAsia="Times New Roman"/>
          <w:color w:val="222222"/>
          <w:shd w:val="clear" w:color="auto" w:fill="FFFFFF"/>
        </w:rPr>
        <w:t>p</w:t>
      </w:r>
      <w:r w:rsidRPr="002505DE">
        <w:rPr>
          <w:rFonts w:eastAsia="Times New Roman"/>
          <w:color w:val="222222"/>
          <w:shd w:val="clear" w:color="auto" w:fill="FFFFFF"/>
        </w:rPr>
        <w:t xml:space="preserve">artially </w:t>
      </w:r>
      <w:r w:rsidR="00CF5E08">
        <w:rPr>
          <w:rFonts w:eastAsia="Times New Roman"/>
          <w:color w:val="222222"/>
          <w:shd w:val="clear" w:color="auto" w:fill="FFFFFF"/>
        </w:rPr>
        <w:t>m</w:t>
      </w:r>
      <w:r w:rsidRPr="002505DE">
        <w:rPr>
          <w:rFonts w:eastAsia="Times New Roman"/>
          <w:color w:val="222222"/>
          <w:shd w:val="clear" w:color="auto" w:fill="FFFFFF"/>
        </w:rPr>
        <w:t xml:space="preserve">igratory </w:t>
      </w:r>
      <w:r w:rsidR="00CF5E08">
        <w:rPr>
          <w:rFonts w:eastAsia="Times New Roman"/>
          <w:color w:val="222222"/>
          <w:shd w:val="clear" w:color="auto" w:fill="FFFFFF"/>
        </w:rPr>
        <w:t>e</w:t>
      </w:r>
      <w:r w:rsidRPr="002505DE">
        <w:rPr>
          <w:rFonts w:eastAsia="Times New Roman"/>
          <w:color w:val="222222"/>
          <w:shd w:val="clear" w:color="auto" w:fill="FFFFFF"/>
        </w:rPr>
        <w:t xml:space="preserve">lk </w:t>
      </w:r>
      <w:r w:rsidR="00CF5E08">
        <w:rPr>
          <w:rFonts w:eastAsia="Times New Roman"/>
          <w:color w:val="222222"/>
          <w:shd w:val="clear" w:color="auto" w:fill="FFFFFF"/>
        </w:rPr>
        <w:t>p</w:t>
      </w:r>
      <w:r w:rsidRPr="002505DE">
        <w:rPr>
          <w:rFonts w:eastAsia="Times New Roman"/>
          <w:color w:val="222222"/>
          <w:shd w:val="clear" w:color="auto" w:fill="FFFFFF"/>
        </w:rPr>
        <w:t>opulation. Frontiers in Ecology and Evolution 8:</w:t>
      </w:r>
      <w:r w:rsidR="00CF5E08">
        <w:rPr>
          <w:rFonts w:eastAsia="Times New Roman"/>
          <w:color w:val="222222"/>
          <w:shd w:val="clear" w:color="auto" w:fill="FFFFFF"/>
        </w:rPr>
        <w:t>269</w:t>
      </w:r>
      <w:r w:rsidRPr="002505DE">
        <w:rPr>
          <w:rFonts w:eastAsia="Times New Roman"/>
          <w:color w:val="222222"/>
          <w:shd w:val="clear" w:color="auto" w:fill="FFFFFF"/>
        </w:rPr>
        <w:t>.</w:t>
      </w:r>
    </w:p>
    <w:p w14:paraId="2D5D2352" w14:textId="4DCC32AF"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Middleton, A. D., </w:t>
      </w:r>
      <w:r w:rsidR="00CF5E08">
        <w:rPr>
          <w:rFonts w:eastAsia="Times New Roman"/>
          <w:color w:val="222222"/>
          <w:shd w:val="clear" w:color="auto" w:fill="FFFFFF"/>
        </w:rPr>
        <w:t xml:space="preserve">M.J. </w:t>
      </w:r>
      <w:r w:rsidRPr="002505DE">
        <w:rPr>
          <w:rFonts w:eastAsia="Times New Roman"/>
          <w:color w:val="222222"/>
          <w:shd w:val="clear" w:color="auto" w:fill="FFFFFF"/>
        </w:rPr>
        <w:t xml:space="preserve">Kauffman, </w:t>
      </w:r>
      <w:r w:rsidR="00CF5E08">
        <w:rPr>
          <w:rFonts w:eastAsia="Times New Roman"/>
          <w:color w:val="222222"/>
          <w:shd w:val="clear" w:color="auto" w:fill="FFFFFF"/>
        </w:rPr>
        <w:t xml:space="preserve">D.E. </w:t>
      </w:r>
      <w:r w:rsidR="00CF5E08" w:rsidRPr="002505DE">
        <w:rPr>
          <w:rFonts w:eastAsia="Times New Roman"/>
          <w:color w:val="222222"/>
          <w:shd w:val="clear" w:color="auto" w:fill="FFFFFF"/>
        </w:rPr>
        <w:t>McWhirter</w:t>
      </w:r>
      <w:r w:rsidRPr="002505DE">
        <w:rPr>
          <w:rFonts w:eastAsia="Times New Roman"/>
          <w:color w:val="222222"/>
          <w:shd w:val="clear" w:color="auto" w:fill="FFFFFF"/>
        </w:rPr>
        <w:t xml:space="preserve">, </w:t>
      </w:r>
      <w:r w:rsidR="00CF5E08">
        <w:rPr>
          <w:rFonts w:eastAsia="Times New Roman"/>
          <w:color w:val="222222"/>
          <w:shd w:val="clear" w:color="auto" w:fill="FFFFFF"/>
        </w:rPr>
        <w:t xml:space="preserve">J.G.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R.C. </w:t>
      </w:r>
      <w:r w:rsidRPr="002505DE">
        <w:rPr>
          <w:rFonts w:eastAsia="Times New Roman"/>
          <w:color w:val="222222"/>
          <w:shd w:val="clear" w:color="auto" w:fill="FFFFFF"/>
        </w:rPr>
        <w:t xml:space="preserve">Cook, </w:t>
      </w:r>
      <w:r w:rsidR="00CF5E08">
        <w:rPr>
          <w:rFonts w:eastAsia="Times New Roman"/>
          <w:color w:val="222222"/>
          <w:shd w:val="clear" w:color="auto" w:fill="FFFFFF"/>
        </w:rPr>
        <w:t xml:space="preserve">A. A. </w:t>
      </w:r>
      <w:r w:rsidRPr="002505DE">
        <w:rPr>
          <w:rFonts w:eastAsia="Times New Roman"/>
          <w:color w:val="222222"/>
          <w:shd w:val="clear" w:color="auto" w:fill="FFFFFF"/>
        </w:rPr>
        <w:t xml:space="preserve">Nelson, </w:t>
      </w:r>
      <w:r w:rsidR="00CF5E08">
        <w:rPr>
          <w:rFonts w:eastAsia="Times New Roman"/>
          <w:color w:val="222222"/>
          <w:shd w:val="clear" w:color="auto" w:fill="FFFFFF"/>
        </w:rPr>
        <w:t>M.</w:t>
      </w:r>
      <w:r w:rsidR="00154921">
        <w:rPr>
          <w:rFonts w:eastAsia="Times New Roman"/>
          <w:color w:val="222222"/>
          <w:shd w:val="clear" w:color="auto" w:fill="FFFFFF"/>
        </w:rPr>
        <w:t xml:space="preserve"> </w:t>
      </w:r>
      <w:r w:rsidR="00CF5E08">
        <w:rPr>
          <w:rFonts w:eastAsia="Times New Roman"/>
          <w:color w:val="222222"/>
          <w:shd w:val="clear" w:color="auto" w:fill="FFFFFF"/>
        </w:rPr>
        <w:t>D.</w:t>
      </w:r>
      <w:r w:rsidR="00154921">
        <w:rPr>
          <w:rFonts w:eastAsia="Times New Roman"/>
          <w:color w:val="222222"/>
          <w:shd w:val="clear" w:color="auto" w:fill="FFFFFF"/>
        </w:rPr>
        <w:t xml:space="preserve"> </w:t>
      </w:r>
      <w:r w:rsidRPr="002505DE">
        <w:rPr>
          <w:rFonts w:eastAsia="Times New Roman"/>
          <w:color w:val="222222"/>
          <w:shd w:val="clear" w:color="auto" w:fill="FFFFFF"/>
        </w:rPr>
        <w:t xml:space="preserve">Jimenez, </w:t>
      </w:r>
      <w:r w:rsidR="00154921">
        <w:rPr>
          <w:rFonts w:eastAsia="Times New Roman"/>
          <w:color w:val="222222"/>
          <w:shd w:val="clear" w:color="auto" w:fill="FFFFFF"/>
        </w:rPr>
        <w:t>and</w:t>
      </w:r>
      <w:r w:rsidRPr="002505DE">
        <w:rPr>
          <w:rFonts w:eastAsia="Times New Roman"/>
          <w:color w:val="222222"/>
          <w:shd w:val="clear" w:color="auto" w:fill="FFFFFF"/>
        </w:rPr>
        <w:t xml:space="preserve"> </w:t>
      </w:r>
      <w:r w:rsidR="00154921">
        <w:rPr>
          <w:rFonts w:eastAsia="Times New Roman"/>
          <w:color w:val="222222"/>
          <w:shd w:val="clear" w:color="auto" w:fill="FFFFFF"/>
        </w:rPr>
        <w:t xml:space="preserve">R. W. </w:t>
      </w:r>
      <w:r w:rsidRPr="002505DE">
        <w:rPr>
          <w:rFonts w:eastAsia="Times New Roman"/>
          <w:color w:val="222222"/>
          <w:shd w:val="clear" w:color="auto" w:fill="FFFFFF"/>
        </w:rPr>
        <w:t>Klaver</w:t>
      </w:r>
      <w:r w:rsidR="00154921">
        <w:rPr>
          <w:rFonts w:eastAsia="Times New Roman"/>
          <w:color w:val="222222"/>
          <w:shd w:val="clear" w:color="auto" w:fill="FFFFFF"/>
        </w:rPr>
        <w:t>.</w:t>
      </w:r>
      <w:r w:rsidRPr="002505DE">
        <w:rPr>
          <w:rFonts w:eastAsia="Times New Roman"/>
          <w:color w:val="222222"/>
          <w:shd w:val="clear" w:color="auto" w:fill="FFFFFF"/>
        </w:rPr>
        <w:t xml:space="preserve"> 2013. Animal migration amid shifting patterns of </w:t>
      </w:r>
      <w:r w:rsidRPr="002505DE">
        <w:rPr>
          <w:rFonts w:eastAsia="Times New Roman"/>
          <w:color w:val="222222"/>
          <w:shd w:val="clear" w:color="auto" w:fill="FFFFFF"/>
        </w:rPr>
        <w:lastRenderedPageBreak/>
        <w:t xml:space="preserve">phenology and predation: </w:t>
      </w:r>
      <w:r w:rsidR="00154921">
        <w:rPr>
          <w:rFonts w:eastAsia="Times New Roman"/>
          <w:color w:val="222222"/>
          <w:shd w:val="clear" w:color="auto" w:fill="FFFFFF"/>
        </w:rPr>
        <w:t>l</w:t>
      </w:r>
      <w:r w:rsidRPr="002505DE">
        <w:rPr>
          <w:rFonts w:eastAsia="Times New Roman"/>
          <w:color w:val="222222"/>
          <w:shd w:val="clear" w:color="auto" w:fill="FFFFFF"/>
        </w:rPr>
        <w:t>essons from a Yellowstone elk herd. Ecology 94</w:t>
      </w:r>
      <w:r w:rsidR="00CF5E08">
        <w:rPr>
          <w:rFonts w:eastAsia="Times New Roman"/>
          <w:color w:val="222222"/>
          <w:shd w:val="clear" w:color="auto" w:fill="FFFFFF"/>
        </w:rPr>
        <w:t>:</w:t>
      </w:r>
      <w:r w:rsidRPr="002505DE">
        <w:rPr>
          <w:rFonts w:eastAsia="Times New Roman"/>
          <w:color w:val="222222"/>
          <w:shd w:val="clear" w:color="auto" w:fill="FFFFFF"/>
        </w:rPr>
        <w:t xml:space="preserve"> 1245–1256. </w:t>
      </w:r>
    </w:p>
    <w:p w14:paraId="6920C2CC" w14:textId="2C9B1816"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R. F., J. C. Chambers, L. Evers, C. J. Williams, K. A. Snyder, B. A. Roundy, and F. B. Pierson. 2019. The ecology, history, ecohydrology, and management of pinyon and juniper woodlands in the great basin and northern Colorado plateau of the western United States. US Forest Service</w:t>
      </w:r>
      <w:r w:rsidR="00154921">
        <w:rPr>
          <w:rFonts w:eastAsia="Times New Roman"/>
          <w:color w:val="222222"/>
          <w:shd w:val="clear" w:color="auto" w:fill="FFFFFF"/>
        </w:rPr>
        <w:t>, Rocky Mountain Research Station, Fort Collins, Colorado, USA.</w:t>
      </w:r>
    </w:p>
    <w:p w14:paraId="28DE0D4A" w14:textId="409F0D3D"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Miller, S., R. Knight, and C. Miller. 2001. Wildlife responses to pedestrians and dogs. Wildlife Society Bulletin 29:124–132.</w:t>
      </w:r>
    </w:p>
    <w:p w14:paraId="69B0890D" w14:textId="38798E8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Moeller A.K., P.M. Lukacs, J.S. Horne. 2018. Three novel methods to estimate abundance of unmarked animals using remote cameras. Ecosphere 9:e02331.</w:t>
      </w:r>
    </w:p>
    <w:p w14:paraId="3486A844" w14:textId="7FAF4F0C"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Moeller, A. K., and P. M. Lukacs. 2022. </w:t>
      </w:r>
      <w:proofErr w:type="spellStart"/>
      <w:r w:rsidRPr="002505DE">
        <w:rPr>
          <w:rFonts w:eastAsia="Times New Roman"/>
          <w:color w:val="222222"/>
          <w:shd w:val="clear" w:color="auto" w:fill="FFFFFF"/>
        </w:rPr>
        <w:t>spaceNtime</w:t>
      </w:r>
      <w:proofErr w:type="spellEnd"/>
      <w:r w:rsidRPr="002505DE">
        <w:rPr>
          <w:rFonts w:eastAsia="Times New Roman"/>
          <w:color w:val="222222"/>
          <w:shd w:val="clear" w:color="auto" w:fill="FFFFFF"/>
        </w:rPr>
        <w:t>: an R package for estimating abundance of unmarked animals using camera-trap photographs. Mammalian Biology 102:581–590.</w:t>
      </w:r>
    </w:p>
    <w:p w14:paraId="2CF20BCD"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Moeller, A. K., S. J. Waller, N. J. DeCesare, M. C. Chitwood, and P. M. Lukacs. 2023. Best practices to account for capture probability and viewable area in camera-based abundance estimation. Remote Sensing in Ecology and Conservation 9:152–164.</w:t>
      </w:r>
    </w:p>
    <w:p w14:paraId="5870BCF5" w14:textId="161F68FD"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lastRenderedPageBreak/>
        <w:t xml:space="preserve">Moll, R. J., A. K. Killion, M. W. Hayward, and R. A. Montgomery. 2021. A framework for the </w:t>
      </w:r>
      <w:proofErr w:type="spellStart"/>
      <w:r>
        <w:rPr>
          <w:color w:val="222222"/>
          <w:shd w:val="clear" w:color="auto" w:fill="FFFFFF"/>
        </w:rPr>
        <w:t>E</w:t>
      </w:r>
      <w:r w:rsidRPr="00724CD0">
        <w:rPr>
          <w:color w:val="222222"/>
          <w:shd w:val="clear" w:color="auto" w:fill="FFFFFF"/>
        </w:rPr>
        <w:t>ltonian</w:t>
      </w:r>
      <w:proofErr w:type="spellEnd"/>
      <w:r w:rsidRPr="00724CD0">
        <w:rPr>
          <w:color w:val="222222"/>
          <w:shd w:val="clear" w:color="auto" w:fill="FFFFFF"/>
        </w:rPr>
        <w:t xml:space="preserve"> niche of humans. </w:t>
      </w:r>
      <w:proofErr w:type="spellStart"/>
      <w:r w:rsidRPr="00724CD0">
        <w:rPr>
          <w:color w:val="222222"/>
          <w:shd w:val="clear" w:color="auto" w:fill="FFFFFF"/>
        </w:rPr>
        <w:t>BioScience</w:t>
      </w:r>
      <w:proofErr w:type="spellEnd"/>
      <w:r w:rsidRPr="00724CD0">
        <w:rPr>
          <w:color w:val="222222"/>
          <w:shd w:val="clear" w:color="auto" w:fill="FFFFFF"/>
        </w:rPr>
        <w:t xml:space="preserve"> 71:928–941.</w:t>
      </w:r>
    </w:p>
    <w:p w14:paraId="5CBB7BCE" w14:textId="3DE869E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Monteith, K. L., V. C. Bleich, T. R. Stephenson, B. M. Pierce, M. M. Conner, J. G. </w:t>
      </w:r>
      <w:proofErr w:type="spellStart"/>
      <w:r w:rsidRPr="002505DE">
        <w:rPr>
          <w:rFonts w:eastAsia="Times New Roman"/>
          <w:color w:val="222222"/>
          <w:shd w:val="clear" w:color="auto" w:fill="FFFFFF"/>
        </w:rPr>
        <w:t>Kie</w:t>
      </w:r>
      <w:proofErr w:type="spellEnd"/>
      <w:r w:rsidRPr="002505DE">
        <w:rPr>
          <w:rFonts w:eastAsia="Times New Roman"/>
          <w:color w:val="222222"/>
          <w:shd w:val="clear" w:color="auto" w:fill="FFFFFF"/>
        </w:rPr>
        <w:t xml:space="preserve">, and R. T. Bowyer. 2014. Life-history characteristics of mule deer: </w:t>
      </w:r>
      <w:r w:rsidR="00154921">
        <w:rPr>
          <w:rFonts w:eastAsia="Times New Roman"/>
          <w:color w:val="222222"/>
          <w:shd w:val="clear" w:color="auto" w:fill="FFFFFF"/>
        </w:rPr>
        <w:t>e</w:t>
      </w:r>
      <w:r w:rsidRPr="002505DE">
        <w:rPr>
          <w:rFonts w:eastAsia="Times New Roman"/>
          <w:color w:val="222222"/>
          <w:shd w:val="clear" w:color="auto" w:fill="FFFFFF"/>
        </w:rPr>
        <w:t>ffects of nutrition in a variable environment. Wildlife Monographs 1–62.</w:t>
      </w:r>
    </w:p>
    <w:p w14:paraId="1F8980DA"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t>Monz</w:t>
      </w:r>
      <w:proofErr w:type="spellEnd"/>
      <w:r w:rsidRPr="002505DE">
        <w:rPr>
          <w:rFonts w:eastAsia="Times New Roman"/>
          <w:color w:val="222222"/>
          <w:shd w:val="clear" w:color="auto" w:fill="FFFFFF"/>
        </w:rPr>
        <w:t xml:space="preserve">, C. A., C. M. Pickering, and W. L. </w:t>
      </w:r>
      <w:proofErr w:type="spellStart"/>
      <w:r w:rsidRPr="002505DE">
        <w:rPr>
          <w:rFonts w:eastAsia="Times New Roman"/>
          <w:color w:val="222222"/>
          <w:shd w:val="clear" w:color="auto" w:fill="FFFFFF"/>
        </w:rPr>
        <w:t>Hadwen</w:t>
      </w:r>
      <w:proofErr w:type="spellEnd"/>
      <w:r w:rsidRPr="002505DE">
        <w:rPr>
          <w:rFonts w:eastAsia="Times New Roman"/>
          <w:color w:val="222222"/>
          <w:shd w:val="clear" w:color="auto" w:fill="FFFFFF"/>
        </w:rPr>
        <w:t>. 2013. Recent advances in recreation ecology and the implications of different relationships between recreation use and ecological impacts. Frontiers in Ecology and the Environment 11:441–446.</w:t>
      </w:r>
    </w:p>
    <w:p w14:paraId="7920FE10" w14:textId="176F0FC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Moraga, A. D., A. E. Martin, and L. </w:t>
      </w:r>
      <w:proofErr w:type="spellStart"/>
      <w:r w:rsidRPr="002505DE">
        <w:rPr>
          <w:rFonts w:eastAsia="Times New Roman"/>
          <w:color w:val="222222"/>
          <w:shd w:val="clear" w:color="auto" w:fill="FFFFFF"/>
        </w:rPr>
        <w:t>Fahrig</w:t>
      </w:r>
      <w:proofErr w:type="spellEnd"/>
      <w:r w:rsidRPr="002505DE">
        <w:rPr>
          <w:rFonts w:eastAsia="Times New Roman"/>
          <w:color w:val="222222"/>
          <w:shd w:val="clear" w:color="auto" w:fill="FFFFFF"/>
        </w:rPr>
        <w:t>. 2019. The scale of effect of landscape context varies with the species’ response variable measured. Landscape Ecology 34:703–715.</w:t>
      </w:r>
    </w:p>
    <w:p w14:paraId="01BFA7F9" w14:textId="53739872"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Morin, D. J., J. Boulanger, R. Bischof, D. C. Lee, D. </w:t>
      </w:r>
      <w:proofErr w:type="spellStart"/>
      <w:r w:rsidRPr="002505DE">
        <w:rPr>
          <w:rFonts w:eastAsia="Times New Roman"/>
          <w:color w:val="222222"/>
          <w:shd w:val="clear" w:color="auto" w:fill="FFFFFF"/>
        </w:rPr>
        <w:t>Ngoprasert</w:t>
      </w:r>
      <w:proofErr w:type="spellEnd"/>
      <w:r w:rsidRPr="002505DE">
        <w:rPr>
          <w:rFonts w:eastAsia="Times New Roman"/>
          <w:color w:val="222222"/>
          <w:shd w:val="clear" w:color="auto" w:fill="FFFFFF"/>
        </w:rPr>
        <w:t xml:space="preserve">, A. K. Fuller, B. McLellan, R. Steinmetz, S. Sharma, D. </w:t>
      </w:r>
      <w:proofErr w:type="spellStart"/>
      <w:r w:rsidRPr="002505DE">
        <w:rPr>
          <w:rFonts w:eastAsia="Times New Roman"/>
          <w:color w:val="222222"/>
          <w:shd w:val="clear" w:color="auto" w:fill="FFFFFF"/>
        </w:rPr>
        <w:t>Garshelis</w:t>
      </w:r>
      <w:proofErr w:type="spellEnd"/>
      <w:r w:rsidRPr="002505DE">
        <w:rPr>
          <w:rFonts w:eastAsia="Times New Roman"/>
          <w:color w:val="222222"/>
          <w:shd w:val="clear" w:color="auto" w:fill="FFFFFF"/>
        </w:rPr>
        <w:t xml:space="preserve">, A. </w:t>
      </w:r>
      <w:proofErr w:type="spellStart"/>
      <w:r w:rsidRPr="002505DE">
        <w:rPr>
          <w:rFonts w:eastAsia="Times New Roman"/>
          <w:color w:val="222222"/>
          <w:shd w:val="clear" w:color="auto" w:fill="FFFFFF"/>
        </w:rPr>
        <w:t>Gopalaswamy</w:t>
      </w:r>
      <w:proofErr w:type="spellEnd"/>
      <w:r w:rsidRPr="002505DE">
        <w:rPr>
          <w:rFonts w:eastAsia="Times New Roman"/>
          <w:color w:val="222222"/>
          <w:shd w:val="clear" w:color="auto" w:fill="FFFFFF"/>
        </w:rPr>
        <w:t xml:space="preserve">, M. A. Nawaz, and U. </w:t>
      </w:r>
      <w:proofErr w:type="spellStart"/>
      <w:r w:rsidRPr="002505DE">
        <w:rPr>
          <w:rFonts w:eastAsia="Times New Roman"/>
          <w:color w:val="222222"/>
          <w:shd w:val="clear" w:color="auto" w:fill="FFFFFF"/>
        </w:rPr>
        <w:t>Karanth</w:t>
      </w:r>
      <w:proofErr w:type="spellEnd"/>
      <w:r w:rsidRPr="002505DE">
        <w:rPr>
          <w:rFonts w:eastAsia="Times New Roman"/>
          <w:color w:val="222222"/>
          <w:shd w:val="clear" w:color="auto" w:fill="FFFFFF"/>
        </w:rPr>
        <w:t xml:space="preserve">. 2022. Comparison of </w:t>
      </w:r>
      <w:r w:rsidR="008E7EE0">
        <w:rPr>
          <w:rFonts w:eastAsia="Times New Roman"/>
          <w:color w:val="222222"/>
          <w:shd w:val="clear" w:color="auto" w:fill="FFFFFF"/>
        </w:rPr>
        <w:t>m</w:t>
      </w:r>
      <w:r w:rsidRPr="002505DE">
        <w:rPr>
          <w:rFonts w:eastAsia="Times New Roman"/>
          <w:color w:val="222222"/>
          <w:shd w:val="clear" w:color="auto" w:fill="FFFFFF"/>
        </w:rPr>
        <w:t xml:space="preserve">ethods for </w:t>
      </w:r>
      <w:r w:rsidR="008E7EE0">
        <w:rPr>
          <w:rFonts w:eastAsia="Times New Roman"/>
          <w:color w:val="222222"/>
          <w:shd w:val="clear" w:color="auto" w:fill="FFFFFF"/>
        </w:rPr>
        <w:t>e</w:t>
      </w:r>
      <w:r w:rsidRPr="002505DE">
        <w:rPr>
          <w:rFonts w:eastAsia="Times New Roman"/>
          <w:color w:val="222222"/>
          <w:shd w:val="clear" w:color="auto" w:fill="FFFFFF"/>
        </w:rPr>
        <w:t xml:space="preserve">stimating </w:t>
      </w:r>
      <w:r w:rsidR="008E7EE0">
        <w:rPr>
          <w:rFonts w:eastAsia="Times New Roman"/>
          <w:color w:val="222222"/>
          <w:shd w:val="clear" w:color="auto" w:fill="FFFFFF"/>
        </w:rPr>
        <w:t>d</w:t>
      </w:r>
      <w:r w:rsidRPr="002505DE">
        <w:rPr>
          <w:rFonts w:eastAsia="Times New Roman"/>
          <w:color w:val="222222"/>
          <w:shd w:val="clear" w:color="auto" w:fill="FFFFFF"/>
        </w:rPr>
        <w:t xml:space="preserve">ensity and </w:t>
      </w:r>
      <w:r w:rsidR="008E7EE0">
        <w:rPr>
          <w:rFonts w:eastAsia="Times New Roman"/>
          <w:color w:val="222222"/>
          <w:shd w:val="clear" w:color="auto" w:fill="FFFFFF"/>
        </w:rPr>
        <w:t>p</w:t>
      </w:r>
      <w:r w:rsidRPr="002505DE">
        <w:rPr>
          <w:rFonts w:eastAsia="Times New Roman"/>
          <w:color w:val="222222"/>
          <w:shd w:val="clear" w:color="auto" w:fill="FFFFFF"/>
        </w:rPr>
        <w:t xml:space="preserve">opulation </w:t>
      </w:r>
      <w:r w:rsidR="008E7EE0">
        <w:rPr>
          <w:rFonts w:eastAsia="Times New Roman"/>
          <w:color w:val="222222"/>
          <w:shd w:val="clear" w:color="auto" w:fill="FFFFFF"/>
        </w:rPr>
        <w:t>t</w:t>
      </w:r>
      <w:r w:rsidRPr="002505DE">
        <w:rPr>
          <w:rFonts w:eastAsia="Times New Roman"/>
          <w:color w:val="222222"/>
          <w:shd w:val="clear" w:color="auto" w:fill="FFFFFF"/>
        </w:rPr>
        <w:t xml:space="preserve">rends for </w:t>
      </w:r>
      <w:r w:rsidR="008E7EE0">
        <w:rPr>
          <w:rFonts w:eastAsia="Times New Roman"/>
          <w:color w:val="222222"/>
          <w:shd w:val="clear" w:color="auto" w:fill="FFFFFF"/>
        </w:rPr>
        <w:t>l</w:t>
      </w:r>
      <w:r w:rsidRPr="002505DE">
        <w:rPr>
          <w:rFonts w:eastAsia="Times New Roman"/>
          <w:color w:val="222222"/>
          <w:shd w:val="clear" w:color="auto" w:fill="FFFFFF"/>
        </w:rPr>
        <w:t xml:space="preserve">ow-density Asian </w:t>
      </w:r>
      <w:r w:rsidR="008E7EE0">
        <w:rPr>
          <w:rFonts w:eastAsia="Times New Roman"/>
          <w:color w:val="222222"/>
          <w:shd w:val="clear" w:color="auto" w:fill="FFFFFF"/>
        </w:rPr>
        <w:t>b</w:t>
      </w:r>
      <w:r w:rsidRPr="002505DE">
        <w:rPr>
          <w:rFonts w:eastAsia="Times New Roman"/>
          <w:color w:val="222222"/>
          <w:shd w:val="clear" w:color="auto" w:fill="FFFFFF"/>
        </w:rPr>
        <w:t>ears. Global Ecology and Conservation 35:e02058.</w:t>
      </w:r>
    </w:p>
    <w:p w14:paraId="437A4642" w14:textId="011D496F" w:rsidR="00783B17" w:rsidRPr="002505DE" w:rsidRDefault="00783B17" w:rsidP="00167887">
      <w:pPr>
        <w:pStyle w:val="NormalWeb"/>
        <w:spacing w:line="480" w:lineRule="auto"/>
        <w:ind w:left="835" w:hanging="835"/>
      </w:pPr>
      <w:r>
        <w:t xml:space="preserve">Muhly, T. B., C. </w:t>
      </w:r>
      <w:proofErr w:type="spellStart"/>
      <w:r>
        <w:t>Semeniuk</w:t>
      </w:r>
      <w:proofErr w:type="spellEnd"/>
      <w:r>
        <w:t xml:space="preserve">, A. </w:t>
      </w:r>
      <w:proofErr w:type="spellStart"/>
      <w:r>
        <w:t>Massolo</w:t>
      </w:r>
      <w:proofErr w:type="spellEnd"/>
      <w:r>
        <w:t xml:space="preserve">, L. Hickman, and M. </w:t>
      </w:r>
      <w:proofErr w:type="spellStart"/>
      <w:r>
        <w:t>Musiani</w:t>
      </w:r>
      <w:proofErr w:type="spellEnd"/>
      <w:r>
        <w:t>. 2011. Human activity helps prey win the predator-prey space race. PLOS ONE 6:</w:t>
      </w:r>
      <w:r w:rsidR="006A5ABE">
        <w:t>e17050</w:t>
      </w:r>
      <w:r>
        <w:t>.</w:t>
      </w:r>
    </w:p>
    <w:p w14:paraId="309BAE2F" w14:textId="2C1452A8"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lastRenderedPageBreak/>
        <w:t xml:space="preserve">Murray, B. D., C. R. Webster, and J. K. Bump. 2013. Broadening the ecological context of ungulate-ecosystem interactions: </w:t>
      </w:r>
      <w:r w:rsidR="008E7EE0">
        <w:rPr>
          <w:rFonts w:eastAsia="Times New Roman"/>
          <w:color w:val="222222"/>
          <w:shd w:val="clear" w:color="auto" w:fill="FFFFFF"/>
        </w:rPr>
        <w:t>t</w:t>
      </w:r>
      <w:r w:rsidRPr="002505DE">
        <w:rPr>
          <w:rFonts w:eastAsia="Times New Roman"/>
          <w:color w:val="222222"/>
          <w:shd w:val="clear" w:color="auto" w:fill="FFFFFF"/>
        </w:rPr>
        <w:t>he importance of space, seasonality, and nitrogen. Ecology 94:1317–1326.</w:t>
      </w:r>
    </w:p>
    <w:p w14:paraId="24782028" w14:textId="120EAE08" w:rsidR="00783B17" w:rsidRPr="002505DE" w:rsidRDefault="00783B17" w:rsidP="00167887">
      <w:pPr>
        <w:pStyle w:val="NormalWeb"/>
        <w:spacing w:before="180" w:beforeAutospacing="0" w:after="0" w:afterAutospacing="0" w:line="480" w:lineRule="auto"/>
        <w:ind w:left="835" w:hanging="835"/>
      </w:pPr>
      <w:r w:rsidRPr="00724CD0">
        <w:rPr>
          <w:color w:val="222222"/>
          <w:shd w:val="clear" w:color="auto" w:fill="FFFFFF"/>
        </w:rPr>
        <w:t>Naidoo, R., and A. C. Burton. 2020. Relative effects of recreational activities on a temperate terrestrial wildlife assemblage. Conservation Science and Practice 2:</w:t>
      </w:r>
      <w:r>
        <w:rPr>
          <w:color w:val="222222"/>
          <w:shd w:val="clear" w:color="auto" w:fill="FFFFFF"/>
        </w:rPr>
        <w:t>e271</w:t>
      </w:r>
      <w:r w:rsidRPr="00724CD0">
        <w:rPr>
          <w:color w:val="222222"/>
          <w:shd w:val="clear" w:color="auto" w:fill="FFFFFF"/>
        </w:rPr>
        <w:t>.</w:t>
      </w:r>
    </w:p>
    <w:p w14:paraId="5F7619CA" w14:textId="655E43D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Nickel, B. A., J. P. </w:t>
      </w:r>
      <w:proofErr w:type="spellStart"/>
      <w:r w:rsidRPr="002505DE">
        <w:rPr>
          <w:rFonts w:eastAsia="Times New Roman"/>
          <w:color w:val="222222"/>
          <w:shd w:val="clear" w:color="auto" w:fill="FFFFFF"/>
        </w:rPr>
        <w:t>Suraci</w:t>
      </w:r>
      <w:proofErr w:type="spellEnd"/>
      <w:r w:rsidRPr="002505DE">
        <w:rPr>
          <w:rFonts w:eastAsia="Times New Roman"/>
          <w:color w:val="222222"/>
          <w:shd w:val="clear" w:color="auto" w:fill="FFFFFF"/>
        </w:rPr>
        <w:t xml:space="preserve">, M. L. Allen, and C. C. </w:t>
      </w:r>
      <w:proofErr w:type="spellStart"/>
      <w:r w:rsidRPr="002505DE">
        <w:rPr>
          <w:rFonts w:eastAsia="Times New Roman"/>
          <w:color w:val="222222"/>
          <w:shd w:val="clear" w:color="auto" w:fill="FFFFFF"/>
        </w:rPr>
        <w:t>Wilmers</w:t>
      </w:r>
      <w:proofErr w:type="spellEnd"/>
      <w:r w:rsidRPr="002505DE">
        <w:rPr>
          <w:rFonts w:eastAsia="Times New Roman"/>
          <w:color w:val="222222"/>
          <w:shd w:val="clear" w:color="auto" w:fill="FFFFFF"/>
        </w:rPr>
        <w:t>. 2020. Human presence and human footprint have non-equivalent effects on wildlife spatiotemporal habitat use. Biological Conservation 241:108383.</w:t>
      </w:r>
    </w:p>
    <w:p w14:paraId="50C84D9F" w14:textId="4F508034"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Nickel, B. A., J. P. </w:t>
      </w:r>
      <w:proofErr w:type="spellStart"/>
      <w:r w:rsidRPr="002505DE">
        <w:rPr>
          <w:rFonts w:eastAsia="Times New Roman"/>
          <w:color w:val="222222"/>
          <w:shd w:val="clear" w:color="auto" w:fill="FFFFFF"/>
        </w:rPr>
        <w:t>Suraci</w:t>
      </w:r>
      <w:proofErr w:type="spellEnd"/>
      <w:r w:rsidRPr="002505DE">
        <w:rPr>
          <w:rFonts w:eastAsia="Times New Roman"/>
          <w:color w:val="222222"/>
          <w:shd w:val="clear" w:color="auto" w:fill="FFFFFF"/>
        </w:rPr>
        <w:t xml:space="preserve">, A. C. Nisi, and C. C. </w:t>
      </w:r>
      <w:proofErr w:type="spellStart"/>
      <w:r w:rsidRPr="002505DE">
        <w:rPr>
          <w:rFonts w:eastAsia="Times New Roman"/>
          <w:color w:val="222222"/>
          <w:shd w:val="clear" w:color="auto" w:fill="FFFFFF"/>
        </w:rPr>
        <w:t>Wilmers</w:t>
      </w:r>
      <w:proofErr w:type="spellEnd"/>
      <w:r w:rsidRPr="002505DE">
        <w:rPr>
          <w:rFonts w:eastAsia="Times New Roman"/>
          <w:color w:val="222222"/>
          <w:shd w:val="clear" w:color="auto" w:fill="FFFFFF"/>
        </w:rPr>
        <w:t>. 2021. Energetics and fear of humans constrain the spatial ecology of pumas. PNAS 118:</w:t>
      </w:r>
      <w:r w:rsidR="008E7EE0">
        <w:rPr>
          <w:rFonts w:eastAsia="Times New Roman"/>
          <w:color w:val="222222"/>
          <w:shd w:val="clear" w:color="auto" w:fill="FFFFFF"/>
        </w:rPr>
        <w:t>e2004592118</w:t>
      </w:r>
      <w:r w:rsidRPr="002505DE">
        <w:rPr>
          <w:rFonts w:eastAsia="Times New Roman"/>
          <w:color w:val="222222"/>
          <w:shd w:val="clear" w:color="auto" w:fill="FFFFFF"/>
        </w:rPr>
        <w:t>.</w:t>
      </w:r>
    </w:p>
    <w:p w14:paraId="2F56B48A" w14:textId="36FDAA41"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Noonan, M. J., C. H. Fleming, T. S. </w:t>
      </w:r>
      <w:proofErr w:type="spellStart"/>
      <w:r w:rsidRPr="002505DE">
        <w:rPr>
          <w:rFonts w:eastAsia="Times New Roman"/>
          <w:color w:val="222222"/>
          <w:shd w:val="clear" w:color="auto" w:fill="FFFFFF"/>
        </w:rPr>
        <w:t>Akre</w:t>
      </w:r>
      <w:proofErr w:type="spellEnd"/>
      <w:r w:rsidRPr="002505DE">
        <w:rPr>
          <w:rFonts w:eastAsia="Times New Roman"/>
          <w:color w:val="222222"/>
          <w:shd w:val="clear" w:color="auto" w:fill="FFFFFF"/>
        </w:rPr>
        <w:t xml:space="preserve">, J. Drescher-Lehman, E. </w:t>
      </w:r>
      <w:proofErr w:type="spellStart"/>
      <w:r w:rsidRPr="002505DE">
        <w:rPr>
          <w:rFonts w:eastAsia="Times New Roman"/>
          <w:color w:val="222222"/>
          <w:shd w:val="clear" w:color="auto" w:fill="FFFFFF"/>
        </w:rPr>
        <w:t>Gurarie</w:t>
      </w:r>
      <w:proofErr w:type="spellEnd"/>
      <w:r w:rsidRPr="002505DE">
        <w:rPr>
          <w:rFonts w:eastAsia="Times New Roman"/>
          <w:color w:val="222222"/>
          <w:shd w:val="clear" w:color="auto" w:fill="FFFFFF"/>
        </w:rPr>
        <w:t xml:space="preserve">, R. Kays, and J. M. Calabrese. 2019. The fast and the </w:t>
      </w:r>
      <w:r w:rsidR="008E7EE0" w:rsidRPr="002505DE">
        <w:rPr>
          <w:rFonts w:eastAsia="Times New Roman"/>
          <w:color w:val="222222"/>
          <w:shd w:val="clear" w:color="auto" w:fill="FFFFFF"/>
        </w:rPr>
        <w:t>spurious:</w:t>
      </w:r>
      <w:r w:rsidRPr="002505DE">
        <w:rPr>
          <w:rFonts w:eastAsia="Times New Roman"/>
          <w:color w:val="222222"/>
          <w:shd w:val="clear" w:color="auto" w:fill="FFFFFF"/>
        </w:rPr>
        <w:t xml:space="preserve"> scale-free estimation of speed and distance traveled from animal tracking data. Movement Ecology 7:</w:t>
      </w:r>
      <w:r w:rsidR="008E7EE0">
        <w:rPr>
          <w:rFonts w:eastAsia="Times New Roman"/>
          <w:color w:val="222222"/>
          <w:shd w:val="clear" w:color="auto" w:fill="FFFFFF"/>
        </w:rPr>
        <w:t>3</w:t>
      </w:r>
      <w:r w:rsidRPr="002505DE">
        <w:rPr>
          <w:rFonts w:eastAsia="Times New Roman"/>
          <w:color w:val="222222"/>
          <w:shd w:val="clear" w:color="auto" w:fill="FFFFFF"/>
        </w:rPr>
        <w:t>5.</w:t>
      </w:r>
    </w:p>
    <w:p w14:paraId="2C58DB90" w14:textId="75CA4FFE"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Northrup, J. M., C. R. Anderson, B. D. Gerber, and G. Wittemyer. 2021. Behavioral and </w:t>
      </w:r>
      <w:r w:rsidR="008934AC">
        <w:rPr>
          <w:rFonts w:eastAsia="Times New Roman"/>
          <w:color w:val="222222"/>
          <w:shd w:val="clear" w:color="auto" w:fill="FFFFFF"/>
        </w:rPr>
        <w:t>d</w:t>
      </w:r>
      <w:r w:rsidRPr="002505DE">
        <w:rPr>
          <w:rFonts w:eastAsia="Times New Roman"/>
          <w:color w:val="222222"/>
          <w:shd w:val="clear" w:color="auto" w:fill="FFFFFF"/>
        </w:rPr>
        <w:t xml:space="preserve">emographic </w:t>
      </w:r>
      <w:r w:rsidR="008934AC">
        <w:rPr>
          <w:rFonts w:eastAsia="Times New Roman"/>
          <w:color w:val="222222"/>
          <w:shd w:val="clear" w:color="auto" w:fill="FFFFFF"/>
        </w:rPr>
        <w:t>r</w:t>
      </w:r>
      <w:r w:rsidRPr="002505DE">
        <w:rPr>
          <w:rFonts w:eastAsia="Times New Roman"/>
          <w:color w:val="222222"/>
          <w:shd w:val="clear" w:color="auto" w:fill="FFFFFF"/>
        </w:rPr>
        <w:t xml:space="preserve">esponses of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 xml:space="preserve">eer to </w:t>
      </w:r>
      <w:r w:rsidR="008934AC">
        <w:rPr>
          <w:rFonts w:eastAsia="Times New Roman"/>
          <w:color w:val="222222"/>
          <w:shd w:val="clear" w:color="auto" w:fill="FFFFFF"/>
        </w:rPr>
        <w:t>e</w:t>
      </w:r>
      <w:r w:rsidRPr="002505DE">
        <w:rPr>
          <w:rFonts w:eastAsia="Times New Roman"/>
          <w:color w:val="222222"/>
          <w:shd w:val="clear" w:color="auto" w:fill="FFFFFF"/>
        </w:rPr>
        <w:t xml:space="preserve">nergy </w:t>
      </w:r>
      <w:r w:rsidR="008934AC">
        <w:rPr>
          <w:rFonts w:eastAsia="Times New Roman"/>
          <w:color w:val="222222"/>
          <w:shd w:val="clear" w:color="auto" w:fill="FFFFFF"/>
        </w:rPr>
        <w:t>d</w:t>
      </w:r>
      <w:r w:rsidRPr="002505DE">
        <w:rPr>
          <w:rFonts w:eastAsia="Times New Roman"/>
          <w:color w:val="222222"/>
          <w:shd w:val="clear" w:color="auto" w:fill="FFFFFF"/>
        </w:rPr>
        <w:t xml:space="preserve">evelopment on </w:t>
      </w:r>
      <w:r w:rsidR="008934AC">
        <w:rPr>
          <w:rFonts w:eastAsia="Times New Roman"/>
          <w:color w:val="222222"/>
          <w:shd w:val="clear" w:color="auto" w:fill="FFFFFF"/>
        </w:rPr>
        <w:t>w</w:t>
      </w:r>
      <w:r w:rsidRPr="002505DE">
        <w:rPr>
          <w:rFonts w:eastAsia="Times New Roman"/>
          <w:color w:val="222222"/>
          <w:shd w:val="clear" w:color="auto" w:fill="FFFFFF"/>
        </w:rPr>
        <w:t xml:space="preserve">inter </w:t>
      </w:r>
      <w:r w:rsidR="008934AC">
        <w:rPr>
          <w:rFonts w:eastAsia="Times New Roman"/>
          <w:color w:val="222222"/>
          <w:shd w:val="clear" w:color="auto" w:fill="FFFFFF"/>
        </w:rPr>
        <w:t>r</w:t>
      </w:r>
      <w:r w:rsidRPr="002505DE">
        <w:rPr>
          <w:rFonts w:eastAsia="Times New Roman"/>
          <w:color w:val="222222"/>
          <w:shd w:val="clear" w:color="auto" w:fill="FFFFFF"/>
        </w:rPr>
        <w:t>ange. Wildlife Monographs 208:1–37.</w:t>
      </w:r>
    </w:p>
    <w:p w14:paraId="582491D3" w14:textId="3438ADC4" w:rsidR="00AA5DA1" w:rsidRDefault="00AA5DA1" w:rsidP="00167887">
      <w:pPr>
        <w:spacing w:before="180" w:line="480" w:lineRule="auto"/>
        <w:ind w:left="835" w:hanging="835"/>
        <w:rPr>
          <w:rFonts w:eastAsia="Times New Roman"/>
        </w:rPr>
      </w:pPr>
      <w:r w:rsidRPr="00AA5DA1">
        <w:rPr>
          <w:rFonts w:eastAsia="Times New Roman"/>
        </w:rPr>
        <w:t xml:space="preserve">Oregon State University PRISM Climate Group. 2012. http://prism. oregonstate.edu. Accessed </w:t>
      </w:r>
      <w:r>
        <w:rPr>
          <w:rFonts w:eastAsia="Times New Roman"/>
        </w:rPr>
        <w:t>8 March 2024</w:t>
      </w:r>
      <w:r w:rsidRPr="00AA5DA1">
        <w:rPr>
          <w:rFonts w:eastAsia="Times New Roman"/>
        </w:rPr>
        <w:t>.</w:t>
      </w:r>
    </w:p>
    <w:p w14:paraId="6547FDB5" w14:textId="3770D49E" w:rsidR="003A62E5" w:rsidRPr="002505DE" w:rsidRDefault="003A62E5" w:rsidP="00167887">
      <w:pPr>
        <w:spacing w:before="180" w:line="480" w:lineRule="auto"/>
        <w:ind w:left="835" w:hanging="835"/>
        <w:rPr>
          <w:rFonts w:eastAsia="Times New Roman"/>
        </w:rPr>
      </w:pPr>
      <w:proofErr w:type="spellStart"/>
      <w:r w:rsidRPr="003A62E5">
        <w:rPr>
          <w:rFonts w:eastAsia="Times New Roman"/>
        </w:rPr>
        <w:lastRenderedPageBreak/>
        <w:t>Pebesma</w:t>
      </w:r>
      <w:proofErr w:type="spellEnd"/>
      <w:r w:rsidRPr="003A62E5">
        <w:rPr>
          <w:rFonts w:eastAsia="Times New Roman"/>
        </w:rPr>
        <w:t xml:space="preserve"> E (2018). “Simple Features for R: Standardized Support for Spatial Vector Data.” </w:t>
      </w:r>
      <w:r w:rsidRPr="003A62E5">
        <w:rPr>
          <w:rFonts w:eastAsia="Times New Roman"/>
          <w:i/>
          <w:iCs/>
        </w:rPr>
        <w:t>The R Journal</w:t>
      </w:r>
      <w:r w:rsidRPr="003A62E5">
        <w:rPr>
          <w:rFonts w:eastAsia="Times New Roman"/>
        </w:rPr>
        <w:t>, </w:t>
      </w:r>
      <w:r w:rsidRPr="003A62E5">
        <w:rPr>
          <w:rFonts w:eastAsia="Times New Roman"/>
          <w:b/>
          <w:bCs/>
        </w:rPr>
        <w:t>10</w:t>
      </w:r>
      <w:r w:rsidRPr="003A62E5">
        <w:rPr>
          <w:rFonts w:eastAsia="Times New Roman"/>
        </w:rPr>
        <w:t>(1), 439–446. </w:t>
      </w:r>
      <w:hyperlink r:id="rId14" w:history="1">
        <w:r w:rsidRPr="003A62E5">
          <w:rPr>
            <w:rStyle w:val="Hyperlink"/>
            <w:rFonts w:eastAsia="Times New Roman"/>
          </w:rPr>
          <w:t>doi:10.32614/RJ-2018-009</w:t>
        </w:r>
      </w:hyperlink>
      <w:r w:rsidRPr="003A62E5">
        <w:rPr>
          <w:rFonts w:eastAsia="Times New Roman"/>
        </w:rPr>
        <w:t>, </w:t>
      </w:r>
      <w:hyperlink r:id="rId15" w:history="1">
        <w:r w:rsidRPr="003A62E5">
          <w:rPr>
            <w:rStyle w:val="Hyperlink"/>
            <w:rFonts w:eastAsia="Times New Roman"/>
          </w:rPr>
          <w:t>https://doi.org/10.32614/RJ-2018-009</w:t>
        </w:r>
      </w:hyperlink>
      <w:r w:rsidRPr="003A62E5">
        <w:rPr>
          <w:rFonts w:eastAsia="Times New Roman"/>
        </w:rPr>
        <w:t>.</w:t>
      </w:r>
    </w:p>
    <w:p w14:paraId="67EBFD73" w14:textId="1FB1C098"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Pinheiro J, Bates D, R Core Team</w:t>
      </w:r>
      <w:r w:rsidR="008934AC">
        <w:rPr>
          <w:rFonts w:eastAsia="Times New Roman"/>
          <w:color w:val="222222"/>
          <w:shd w:val="clear" w:color="auto" w:fill="FFFFFF"/>
        </w:rPr>
        <w:t xml:space="preserve">. </w:t>
      </w:r>
      <w:r w:rsidRPr="002505DE">
        <w:rPr>
          <w:rFonts w:eastAsia="Times New Roman"/>
          <w:color w:val="222222"/>
          <w:shd w:val="clear" w:color="auto" w:fill="FFFFFF"/>
        </w:rPr>
        <w:t xml:space="preserve">2023. </w:t>
      </w:r>
      <w:proofErr w:type="spellStart"/>
      <w:r w:rsidRPr="002505DE">
        <w:rPr>
          <w:rFonts w:eastAsia="Times New Roman"/>
          <w:color w:val="222222"/>
          <w:shd w:val="clear" w:color="auto" w:fill="FFFFFF"/>
        </w:rPr>
        <w:t>nlme</w:t>
      </w:r>
      <w:proofErr w:type="spellEnd"/>
      <w:r w:rsidRPr="002505DE">
        <w:rPr>
          <w:rFonts w:eastAsia="Times New Roman"/>
          <w:color w:val="222222"/>
          <w:shd w:val="clear" w:color="auto" w:fill="FFFFFF"/>
        </w:rPr>
        <w:t xml:space="preserve">: Linear and </w:t>
      </w:r>
      <w:r w:rsidR="008934AC">
        <w:rPr>
          <w:rFonts w:eastAsia="Times New Roman"/>
          <w:color w:val="222222"/>
          <w:shd w:val="clear" w:color="auto" w:fill="FFFFFF"/>
        </w:rPr>
        <w:t>n</w:t>
      </w:r>
      <w:r w:rsidRPr="002505DE">
        <w:rPr>
          <w:rFonts w:eastAsia="Times New Roman"/>
          <w:color w:val="222222"/>
          <w:shd w:val="clear" w:color="auto" w:fill="FFFFFF"/>
        </w:rPr>
        <w:t xml:space="preserve">onlinear </w:t>
      </w:r>
      <w:r w:rsidR="008934AC">
        <w:rPr>
          <w:rFonts w:eastAsia="Times New Roman"/>
          <w:color w:val="222222"/>
          <w:shd w:val="clear" w:color="auto" w:fill="FFFFFF"/>
        </w:rPr>
        <w:t>m</w:t>
      </w:r>
      <w:r w:rsidRPr="002505DE">
        <w:rPr>
          <w:rFonts w:eastAsia="Times New Roman"/>
          <w:color w:val="222222"/>
          <w:shd w:val="clear" w:color="auto" w:fill="FFFFFF"/>
        </w:rPr>
        <w:t xml:space="preserve">ixed </w:t>
      </w:r>
      <w:r w:rsidR="008934AC">
        <w:rPr>
          <w:rFonts w:eastAsia="Times New Roman"/>
          <w:color w:val="222222"/>
          <w:shd w:val="clear" w:color="auto" w:fill="FFFFFF"/>
        </w:rPr>
        <w:t>e</w:t>
      </w:r>
      <w:r w:rsidRPr="002505DE">
        <w:rPr>
          <w:rFonts w:eastAsia="Times New Roman"/>
          <w:color w:val="222222"/>
          <w:shd w:val="clear" w:color="auto" w:fill="FFFFFF"/>
        </w:rPr>
        <w:t xml:space="preserve">ffects </w:t>
      </w:r>
      <w:r w:rsidR="008934AC">
        <w:rPr>
          <w:rFonts w:eastAsia="Times New Roman"/>
          <w:color w:val="222222"/>
          <w:shd w:val="clear" w:color="auto" w:fill="FFFFFF"/>
        </w:rPr>
        <w:t>m</w:t>
      </w:r>
      <w:r w:rsidRPr="002505DE">
        <w:rPr>
          <w:rFonts w:eastAsia="Times New Roman"/>
          <w:color w:val="222222"/>
          <w:shd w:val="clear" w:color="auto" w:fill="FFFFFF"/>
        </w:rPr>
        <w:t>odels. R package version 3.1-162</w:t>
      </w:r>
      <w:r w:rsidR="008934AC">
        <w:rPr>
          <w:rFonts w:eastAsia="Times New Roman"/>
          <w:color w:val="222222"/>
          <w:shd w:val="clear" w:color="auto" w:fill="FFFFFF"/>
        </w:rPr>
        <w:t>.</w:t>
      </w:r>
    </w:p>
    <w:p w14:paraId="63671252" w14:textId="6E310115"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Phillips, G. E., and A. W. </w:t>
      </w:r>
      <w:proofErr w:type="spellStart"/>
      <w:r w:rsidRPr="002505DE">
        <w:rPr>
          <w:rFonts w:eastAsia="Times New Roman"/>
          <w:color w:val="222222"/>
          <w:shd w:val="clear" w:color="auto" w:fill="FFFFFF"/>
        </w:rPr>
        <w:t>Alldredge</w:t>
      </w:r>
      <w:proofErr w:type="spellEnd"/>
      <w:r w:rsidRPr="002505DE">
        <w:rPr>
          <w:rFonts w:eastAsia="Times New Roman"/>
          <w:color w:val="222222"/>
          <w:shd w:val="clear" w:color="auto" w:fill="FFFFFF"/>
        </w:rPr>
        <w:t xml:space="preserve">. 2000. Reproductive </w:t>
      </w:r>
      <w:r w:rsidR="008934AC">
        <w:rPr>
          <w:rFonts w:eastAsia="Times New Roman"/>
          <w:color w:val="222222"/>
          <w:shd w:val="clear" w:color="auto" w:fill="FFFFFF"/>
        </w:rPr>
        <w:t>s</w:t>
      </w:r>
      <w:r w:rsidRPr="002505DE">
        <w:rPr>
          <w:rFonts w:eastAsia="Times New Roman"/>
          <w:color w:val="222222"/>
          <w:shd w:val="clear" w:color="auto" w:fill="FFFFFF"/>
        </w:rPr>
        <w:t xml:space="preserve">uccess of </w:t>
      </w:r>
      <w:r w:rsidR="008934AC">
        <w:rPr>
          <w:rFonts w:eastAsia="Times New Roman"/>
          <w:color w:val="222222"/>
          <w:shd w:val="clear" w:color="auto" w:fill="FFFFFF"/>
        </w:rPr>
        <w:t>e</w:t>
      </w:r>
      <w:r w:rsidRPr="002505DE">
        <w:rPr>
          <w:rFonts w:eastAsia="Times New Roman"/>
          <w:color w:val="222222"/>
          <w:shd w:val="clear" w:color="auto" w:fill="FFFFFF"/>
        </w:rPr>
        <w:t xml:space="preserve">lk </w:t>
      </w:r>
      <w:r w:rsidR="008934AC">
        <w:rPr>
          <w:rFonts w:eastAsia="Times New Roman"/>
          <w:color w:val="222222"/>
          <w:shd w:val="clear" w:color="auto" w:fill="FFFFFF"/>
        </w:rPr>
        <w:t>f</w:t>
      </w:r>
      <w:r w:rsidRPr="002505DE">
        <w:rPr>
          <w:rFonts w:eastAsia="Times New Roman"/>
          <w:color w:val="222222"/>
          <w:shd w:val="clear" w:color="auto" w:fill="FFFFFF"/>
        </w:rPr>
        <w:t xml:space="preserve">ollowing </w:t>
      </w:r>
      <w:r w:rsidR="008934AC">
        <w:rPr>
          <w:rFonts w:eastAsia="Times New Roman"/>
          <w:color w:val="222222"/>
          <w:shd w:val="clear" w:color="auto" w:fill="FFFFFF"/>
        </w:rPr>
        <w:t>d</w:t>
      </w:r>
      <w:r w:rsidRPr="002505DE">
        <w:rPr>
          <w:rFonts w:eastAsia="Times New Roman"/>
          <w:color w:val="222222"/>
          <w:shd w:val="clear" w:color="auto" w:fill="FFFFFF"/>
        </w:rPr>
        <w:t xml:space="preserve">isturbance by </w:t>
      </w:r>
      <w:r w:rsidR="008934AC">
        <w:rPr>
          <w:rFonts w:eastAsia="Times New Roman"/>
          <w:color w:val="222222"/>
          <w:shd w:val="clear" w:color="auto" w:fill="FFFFFF"/>
        </w:rPr>
        <w:t>h</w:t>
      </w:r>
      <w:r w:rsidRPr="002505DE">
        <w:rPr>
          <w:rFonts w:eastAsia="Times New Roman"/>
          <w:color w:val="222222"/>
          <w:shd w:val="clear" w:color="auto" w:fill="FFFFFF"/>
        </w:rPr>
        <w:t xml:space="preserve">umans during </w:t>
      </w:r>
      <w:r w:rsidR="008934AC">
        <w:rPr>
          <w:rFonts w:eastAsia="Times New Roman"/>
          <w:color w:val="222222"/>
          <w:shd w:val="clear" w:color="auto" w:fill="FFFFFF"/>
        </w:rPr>
        <w:t>c</w:t>
      </w:r>
      <w:r w:rsidRPr="002505DE">
        <w:rPr>
          <w:rFonts w:eastAsia="Times New Roman"/>
          <w:color w:val="222222"/>
          <w:shd w:val="clear" w:color="auto" w:fill="FFFFFF"/>
        </w:rPr>
        <w:t xml:space="preserve">alving </w:t>
      </w:r>
      <w:r w:rsidR="008934AC">
        <w:rPr>
          <w:rFonts w:eastAsia="Times New Roman"/>
          <w:color w:val="222222"/>
          <w:shd w:val="clear" w:color="auto" w:fill="FFFFFF"/>
        </w:rPr>
        <w:t>s</w:t>
      </w:r>
      <w:r w:rsidRPr="002505DE">
        <w:rPr>
          <w:rFonts w:eastAsia="Times New Roman"/>
          <w:color w:val="222222"/>
          <w:shd w:val="clear" w:color="auto" w:fill="FFFFFF"/>
        </w:rPr>
        <w:t>eason. The Journal of Wildlife Management 64:521–530.</w:t>
      </w:r>
    </w:p>
    <w:p w14:paraId="0436C310" w14:textId="77777777" w:rsidR="002505DE" w:rsidRDefault="002505DE" w:rsidP="00167887">
      <w:pPr>
        <w:spacing w:before="180" w:line="480" w:lineRule="auto"/>
        <w:ind w:left="835" w:hanging="835"/>
        <w:rPr>
          <w:rFonts w:eastAsia="Times New Roman"/>
          <w:color w:val="222222"/>
          <w:shd w:val="clear" w:color="auto" w:fill="FFFFFF"/>
        </w:rPr>
      </w:pPr>
      <w:r w:rsidRPr="002505DE">
        <w:rPr>
          <w:rFonts w:eastAsia="Times New Roman"/>
          <w:color w:val="222222"/>
          <w:shd w:val="clear" w:color="auto" w:fill="FFFFFF"/>
        </w:rPr>
        <w:t xml:space="preserve">Price, M. V., E. H. </w:t>
      </w:r>
      <w:proofErr w:type="spellStart"/>
      <w:r w:rsidRPr="002505DE">
        <w:rPr>
          <w:rFonts w:eastAsia="Times New Roman"/>
          <w:color w:val="222222"/>
          <w:shd w:val="clear" w:color="auto" w:fill="FFFFFF"/>
        </w:rPr>
        <w:t>Strombom</w:t>
      </w:r>
      <w:proofErr w:type="spellEnd"/>
      <w:r w:rsidRPr="002505DE">
        <w:rPr>
          <w:rFonts w:eastAsia="Times New Roman"/>
          <w:color w:val="222222"/>
          <w:shd w:val="clear" w:color="auto" w:fill="FFFFFF"/>
        </w:rPr>
        <w:t>, and D. T. Blumstein. 2014. Human activity affects the perception of risk by mule deer. Current Zoology 60:693–699.</w:t>
      </w:r>
    </w:p>
    <w:p w14:paraId="3DAA68D6" w14:textId="756A6370" w:rsidR="00F87717" w:rsidRPr="002505DE" w:rsidRDefault="00F87717" w:rsidP="00167887">
      <w:pPr>
        <w:pStyle w:val="NormalWeb"/>
        <w:spacing w:line="480" w:lineRule="auto"/>
        <w:ind w:left="835" w:hanging="835"/>
      </w:pPr>
      <w:r>
        <w:t xml:space="preserve">Reed, S. E., and A. M. </w:t>
      </w:r>
      <w:proofErr w:type="spellStart"/>
      <w:r>
        <w:t>Merenlender</w:t>
      </w:r>
      <w:proofErr w:type="spellEnd"/>
      <w:r>
        <w:t>. 2008. Quiet, Nonconsumptive Recreation Reduces Protected Area Effectiveness. Conservation Letters 1:146–154.</w:t>
      </w:r>
    </w:p>
    <w:p w14:paraId="43E5E62C" w14:textId="45164559"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Robb, B., Q. Huang, J. O. Sexton, D. Stoner, and P. </w:t>
      </w:r>
      <w:proofErr w:type="spellStart"/>
      <w:r w:rsidRPr="002505DE">
        <w:rPr>
          <w:rFonts w:eastAsia="Times New Roman"/>
          <w:color w:val="222222"/>
          <w:shd w:val="clear" w:color="auto" w:fill="FFFFFF"/>
        </w:rPr>
        <w:t>Leimgruber</w:t>
      </w:r>
      <w:proofErr w:type="spellEnd"/>
      <w:r w:rsidRPr="002505DE">
        <w:rPr>
          <w:rFonts w:eastAsia="Times New Roman"/>
          <w:color w:val="222222"/>
          <w:shd w:val="clear" w:color="auto" w:fill="FFFFFF"/>
        </w:rPr>
        <w:t xml:space="preserve">. 2019. Environmental </w:t>
      </w:r>
      <w:r w:rsidR="008934AC">
        <w:rPr>
          <w:rFonts w:eastAsia="Times New Roman"/>
          <w:color w:val="222222"/>
          <w:shd w:val="clear" w:color="auto" w:fill="FFFFFF"/>
        </w:rPr>
        <w:t>d</w:t>
      </w:r>
      <w:r w:rsidRPr="002505DE">
        <w:rPr>
          <w:rFonts w:eastAsia="Times New Roman"/>
          <w:color w:val="222222"/>
          <w:shd w:val="clear" w:color="auto" w:fill="FFFFFF"/>
        </w:rPr>
        <w:t xml:space="preserve">ifferences between </w:t>
      </w:r>
      <w:r w:rsidR="008934AC">
        <w:rPr>
          <w:rFonts w:eastAsia="Times New Roman"/>
          <w:color w:val="222222"/>
          <w:shd w:val="clear" w:color="auto" w:fill="FFFFFF"/>
        </w:rPr>
        <w:t>m</w:t>
      </w:r>
      <w:r w:rsidRPr="002505DE">
        <w:rPr>
          <w:rFonts w:eastAsia="Times New Roman"/>
          <w:color w:val="222222"/>
          <w:shd w:val="clear" w:color="auto" w:fill="FFFFFF"/>
        </w:rPr>
        <w:t xml:space="preserve">igratory and </w:t>
      </w:r>
      <w:r w:rsidR="008934AC">
        <w:rPr>
          <w:rFonts w:eastAsia="Times New Roman"/>
          <w:color w:val="222222"/>
          <w:shd w:val="clear" w:color="auto" w:fill="FFFFFF"/>
        </w:rPr>
        <w:t>r</w:t>
      </w:r>
      <w:r w:rsidRPr="002505DE">
        <w:rPr>
          <w:rFonts w:eastAsia="Times New Roman"/>
          <w:color w:val="222222"/>
          <w:shd w:val="clear" w:color="auto" w:fill="FFFFFF"/>
        </w:rPr>
        <w:t xml:space="preserve">esident </w:t>
      </w:r>
      <w:r w:rsidR="008934AC">
        <w:rPr>
          <w:rFonts w:eastAsia="Times New Roman"/>
          <w:color w:val="222222"/>
          <w:shd w:val="clear" w:color="auto" w:fill="FFFFFF"/>
        </w:rPr>
        <w:t>u</w:t>
      </w:r>
      <w:r w:rsidRPr="002505DE">
        <w:rPr>
          <w:rFonts w:eastAsia="Times New Roman"/>
          <w:color w:val="222222"/>
          <w:shd w:val="clear" w:color="auto" w:fill="FFFFFF"/>
        </w:rPr>
        <w:t xml:space="preserve">ngulates — </w:t>
      </w:r>
      <w:r w:rsidR="008934AC">
        <w:rPr>
          <w:rFonts w:eastAsia="Times New Roman"/>
          <w:color w:val="222222"/>
          <w:shd w:val="clear" w:color="auto" w:fill="FFFFFF"/>
        </w:rPr>
        <w:t>p</w:t>
      </w:r>
      <w:r w:rsidRPr="002505DE">
        <w:rPr>
          <w:rFonts w:eastAsia="Times New Roman"/>
          <w:color w:val="222222"/>
          <w:shd w:val="clear" w:color="auto" w:fill="FFFFFF"/>
        </w:rPr>
        <w:t xml:space="preserve">redicting </w:t>
      </w:r>
      <w:r w:rsidR="008934AC">
        <w:rPr>
          <w:rFonts w:eastAsia="Times New Roman"/>
          <w:color w:val="222222"/>
          <w:shd w:val="clear" w:color="auto" w:fill="FFFFFF"/>
        </w:rPr>
        <w:t>m</w:t>
      </w:r>
      <w:r w:rsidRPr="002505DE">
        <w:rPr>
          <w:rFonts w:eastAsia="Times New Roman"/>
          <w:color w:val="222222"/>
          <w:shd w:val="clear" w:color="auto" w:fill="FFFFFF"/>
        </w:rPr>
        <w:t xml:space="preserve">ovement </w:t>
      </w:r>
      <w:r w:rsidR="008934AC">
        <w:rPr>
          <w:rFonts w:eastAsia="Times New Roman"/>
          <w:color w:val="222222"/>
          <w:shd w:val="clear" w:color="auto" w:fill="FFFFFF"/>
        </w:rPr>
        <w:t>s</w:t>
      </w:r>
      <w:r w:rsidRPr="002505DE">
        <w:rPr>
          <w:rFonts w:eastAsia="Times New Roman"/>
          <w:color w:val="222222"/>
          <w:shd w:val="clear" w:color="auto" w:fill="FFFFFF"/>
        </w:rPr>
        <w:t xml:space="preserve">trategies in Rocky Mountain </w:t>
      </w:r>
      <w:r w:rsidR="008934AC">
        <w:rPr>
          <w:rFonts w:eastAsia="Times New Roman"/>
          <w:color w:val="222222"/>
          <w:shd w:val="clear" w:color="auto" w:fill="FFFFFF"/>
        </w:rPr>
        <w:t>m</w:t>
      </w:r>
      <w:r w:rsidRPr="002505DE">
        <w:rPr>
          <w:rFonts w:eastAsia="Times New Roman"/>
          <w:color w:val="222222"/>
          <w:shd w:val="clear" w:color="auto" w:fill="FFFFFF"/>
        </w:rPr>
        <w:t xml:space="preserve">ule </w:t>
      </w:r>
      <w:r w:rsidR="008934AC">
        <w:rPr>
          <w:rFonts w:eastAsia="Times New Roman"/>
          <w:color w:val="222222"/>
          <w:shd w:val="clear" w:color="auto" w:fill="FFFFFF"/>
        </w:rPr>
        <w:t>d</w:t>
      </w:r>
      <w:r w:rsidRPr="002505DE">
        <w:rPr>
          <w:rFonts w:eastAsia="Times New Roman"/>
          <w:color w:val="222222"/>
          <w:shd w:val="clear" w:color="auto" w:fill="FFFFFF"/>
        </w:rPr>
        <w:t>eer (</w:t>
      </w:r>
      <w:r w:rsidRPr="002505DE">
        <w:rPr>
          <w:rFonts w:eastAsia="Times New Roman"/>
          <w:i/>
          <w:iCs/>
          <w:color w:val="222222"/>
          <w:shd w:val="clear" w:color="auto" w:fill="FFFFFF"/>
        </w:rPr>
        <w:t>Odocoileus hemionus</w:t>
      </w:r>
      <w:r w:rsidRPr="002505DE">
        <w:rPr>
          <w:rFonts w:eastAsia="Times New Roman"/>
          <w:color w:val="222222"/>
          <w:shd w:val="clear" w:color="auto" w:fill="FFFFFF"/>
        </w:rPr>
        <w:t>). Remote Sensing 11:</w:t>
      </w:r>
      <w:r w:rsidR="008934AC">
        <w:rPr>
          <w:rFonts w:eastAsia="Times New Roman"/>
          <w:color w:val="222222"/>
          <w:shd w:val="clear" w:color="auto" w:fill="FFFFFF"/>
        </w:rPr>
        <w:t>1980</w:t>
      </w:r>
      <w:r w:rsidRPr="002505DE">
        <w:rPr>
          <w:rFonts w:eastAsia="Times New Roman"/>
          <w:color w:val="222222"/>
          <w:shd w:val="clear" w:color="auto" w:fill="FFFFFF"/>
        </w:rPr>
        <w:t>.</w:t>
      </w:r>
    </w:p>
    <w:p w14:paraId="65BC0A03"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22222"/>
          <w:shd w:val="clear" w:color="auto" w:fill="FFFFFF"/>
        </w:rPr>
        <w:lastRenderedPageBreak/>
        <w:t>Romme</w:t>
      </w:r>
      <w:proofErr w:type="spellEnd"/>
      <w:r w:rsidRPr="002505DE">
        <w:rPr>
          <w:rFonts w:eastAsia="Times New Roman"/>
          <w:color w:val="222222"/>
          <w:shd w:val="clear" w:color="auto" w:fill="FFFFFF"/>
        </w:rPr>
        <w:t xml:space="preserve">, W. H., C. D. Allen, J. D. Bailey, W. L. Baker, B. T. </w:t>
      </w:r>
      <w:proofErr w:type="spellStart"/>
      <w:r w:rsidRPr="002505DE">
        <w:rPr>
          <w:rFonts w:eastAsia="Times New Roman"/>
          <w:color w:val="222222"/>
          <w:shd w:val="clear" w:color="auto" w:fill="FFFFFF"/>
        </w:rPr>
        <w:t>Bestelmeyer</w:t>
      </w:r>
      <w:proofErr w:type="spellEnd"/>
      <w:r w:rsidRPr="002505DE">
        <w:rPr>
          <w:rFonts w:eastAsia="Times New Roman"/>
          <w:color w:val="222222"/>
          <w:shd w:val="clear" w:color="auto" w:fill="FFFFFF"/>
        </w:rPr>
        <w:t xml:space="preserve">, P. M. Brown, K. S. </w:t>
      </w:r>
      <w:proofErr w:type="spellStart"/>
      <w:r w:rsidRPr="002505DE">
        <w:rPr>
          <w:rFonts w:eastAsia="Times New Roman"/>
          <w:color w:val="222222"/>
          <w:shd w:val="clear" w:color="auto" w:fill="FFFFFF"/>
        </w:rPr>
        <w:t>Eisenhart</w:t>
      </w:r>
      <w:proofErr w:type="spellEnd"/>
      <w:r w:rsidRPr="002505DE">
        <w:rPr>
          <w:rFonts w:eastAsia="Times New Roman"/>
          <w:color w:val="222222"/>
          <w:shd w:val="clear" w:color="auto" w:fill="FFFFFF"/>
        </w:rPr>
        <w:t xml:space="preserve">, M. L. Floyd, D. W. Huffman, B. F. Jacobs, R. F. Miller, E. H. </w:t>
      </w:r>
      <w:proofErr w:type="spellStart"/>
      <w:r w:rsidRPr="002505DE">
        <w:rPr>
          <w:rFonts w:eastAsia="Times New Roman"/>
          <w:color w:val="222222"/>
          <w:shd w:val="clear" w:color="auto" w:fill="FFFFFF"/>
        </w:rPr>
        <w:t>Muldavin</w:t>
      </w:r>
      <w:proofErr w:type="spellEnd"/>
      <w:r w:rsidRPr="002505DE">
        <w:rPr>
          <w:rFonts w:eastAsia="Times New Roman"/>
          <w:color w:val="222222"/>
          <w:shd w:val="clear" w:color="auto" w:fill="FFFFFF"/>
        </w:rPr>
        <w:t xml:space="preserve">, T. W. </w:t>
      </w:r>
      <w:proofErr w:type="spellStart"/>
      <w:r w:rsidRPr="002505DE">
        <w:rPr>
          <w:rFonts w:eastAsia="Times New Roman"/>
          <w:color w:val="222222"/>
          <w:shd w:val="clear" w:color="auto" w:fill="FFFFFF"/>
        </w:rPr>
        <w:t>Swetnam</w:t>
      </w:r>
      <w:proofErr w:type="spellEnd"/>
      <w:r w:rsidRPr="002505DE">
        <w:rPr>
          <w:rFonts w:eastAsia="Times New Roman"/>
          <w:color w:val="222222"/>
          <w:shd w:val="clear" w:color="auto" w:fill="FFFFFF"/>
        </w:rPr>
        <w:t xml:space="preserve">, R. J. </w:t>
      </w:r>
      <w:proofErr w:type="spellStart"/>
      <w:r w:rsidRPr="002505DE">
        <w:rPr>
          <w:rFonts w:eastAsia="Times New Roman"/>
          <w:color w:val="222222"/>
          <w:shd w:val="clear" w:color="auto" w:fill="FFFFFF"/>
        </w:rPr>
        <w:t>Tausch</w:t>
      </w:r>
      <w:proofErr w:type="spellEnd"/>
      <w:r w:rsidRPr="002505DE">
        <w:rPr>
          <w:rFonts w:eastAsia="Times New Roman"/>
          <w:color w:val="222222"/>
          <w:shd w:val="clear" w:color="auto" w:fill="FFFFFF"/>
        </w:rPr>
        <w:t>, and P. J. Weisberg. 2009. Historical and modern disturbance regimes, stand structures, and landscape dynamics in piñon-juniper vegetation of the western United States. Rangeland Ecology and Management 62:203–222.</w:t>
      </w:r>
    </w:p>
    <w:p w14:paraId="79D901BC"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Rosenzweig, M. L. 1981. A Theory of Habitat Selection. Ecology 62:327–335.</w:t>
      </w:r>
    </w:p>
    <w:p w14:paraId="152471AD" w14:textId="63DDC3FE" w:rsidR="002505DE" w:rsidRPr="002505DE" w:rsidRDefault="002505DE" w:rsidP="00167887">
      <w:pPr>
        <w:spacing w:before="180" w:line="480" w:lineRule="auto"/>
        <w:ind w:left="835" w:hanging="835"/>
        <w:rPr>
          <w:rFonts w:eastAsia="Times New Roman"/>
        </w:rPr>
      </w:pPr>
      <w:r w:rsidRPr="002505DE">
        <w:rPr>
          <w:rFonts w:eastAsia="Times New Roman"/>
          <w:color w:val="222222"/>
          <w:shd w:val="clear" w:color="auto" w:fill="FFFFFF"/>
        </w:rPr>
        <w:t xml:space="preserve">Santini, G., M. </w:t>
      </w:r>
      <w:proofErr w:type="spellStart"/>
      <w:r w:rsidRPr="002505DE">
        <w:rPr>
          <w:rFonts w:eastAsia="Times New Roman"/>
          <w:color w:val="222222"/>
          <w:shd w:val="clear" w:color="auto" w:fill="FFFFFF"/>
        </w:rPr>
        <w:t>Abolaffio</w:t>
      </w:r>
      <w:proofErr w:type="spellEnd"/>
      <w:r w:rsidRPr="002505DE">
        <w:rPr>
          <w:rFonts w:eastAsia="Times New Roman"/>
          <w:color w:val="222222"/>
          <w:shd w:val="clear" w:color="auto" w:fill="FFFFFF"/>
        </w:rPr>
        <w:t xml:space="preserve">, F. </w:t>
      </w:r>
      <w:proofErr w:type="spellStart"/>
      <w:r w:rsidRPr="002505DE">
        <w:rPr>
          <w:rFonts w:eastAsia="Times New Roman"/>
          <w:color w:val="222222"/>
          <w:shd w:val="clear" w:color="auto" w:fill="FFFFFF"/>
        </w:rPr>
        <w:t>Ossi</w:t>
      </w:r>
      <w:proofErr w:type="spellEnd"/>
      <w:r w:rsidRPr="002505DE">
        <w:rPr>
          <w:rFonts w:eastAsia="Times New Roman"/>
          <w:color w:val="222222"/>
          <w:shd w:val="clear" w:color="auto" w:fill="FFFFFF"/>
        </w:rPr>
        <w:t xml:space="preserve">, B. </w:t>
      </w:r>
      <w:proofErr w:type="spellStart"/>
      <w:r w:rsidRPr="002505DE">
        <w:rPr>
          <w:rFonts w:eastAsia="Times New Roman"/>
          <w:color w:val="222222"/>
          <w:shd w:val="clear" w:color="auto" w:fill="FFFFFF"/>
        </w:rPr>
        <w:t>Franzetti</w:t>
      </w:r>
      <w:proofErr w:type="spellEnd"/>
      <w:r w:rsidRPr="002505DE">
        <w:rPr>
          <w:rFonts w:eastAsia="Times New Roman"/>
          <w:color w:val="222222"/>
          <w:shd w:val="clear" w:color="auto" w:fill="FFFFFF"/>
        </w:rPr>
        <w:t xml:space="preserve">, F. </w:t>
      </w:r>
      <w:proofErr w:type="spellStart"/>
      <w:r w:rsidRPr="002505DE">
        <w:rPr>
          <w:rFonts w:eastAsia="Times New Roman"/>
          <w:color w:val="222222"/>
          <w:shd w:val="clear" w:color="auto" w:fill="FFFFFF"/>
        </w:rPr>
        <w:t>Cagnacci</w:t>
      </w:r>
      <w:proofErr w:type="spellEnd"/>
      <w:r w:rsidRPr="002505DE">
        <w:rPr>
          <w:rFonts w:eastAsia="Times New Roman"/>
          <w:color w:val="222222"/>
          <w:shd w:val="clear" w:color="auto" w:fill="FFFFFF"/>
        </w:rPr>
        <w:t xml:space="preserve">, and S. Focardi. 2022. Population assessment without individual identification using camera-traps: </w:t>
      </w:r>
      <w:r w:rsidR="008934AC">
        <w:rPr>
          <w:rFonts w:eastAsia="Times New Roman"/>
          <w:color w:val="222222"/>
          <w:shd w:val="clear" w:color="auto" w:fill="FFFFFF"/>
        </w:rPr>
        <w:t xml:space="preserve">a </w:t>
      </w:r>
      <w:r w:rsidRPr="002505DE">
        <w:rPr>
          <w:rFonts w:eastAsia="Times New Roman"/>
          <w:color w:val="222222"/>
          <w:shd w:val="clear" w:color="auto" w:fill="FFFFFF"/>
        </w:rPr>
        <w:t>comparison of four methods. Basic and Applied Ecology 61:68–81.</w:t>
      </w:r>
    </w:p>
    <w:p w14:paraId="3229AE60" w14:textId="067B486A"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Sawyer, H., R. M. Nielson, F. </w:t>
      </w:r>
      <w:proofErr w:type="spellStart"/>
      <w:r w:rsidRPr="002505DE">
        <w:rPr>
          <w:rFonts w:eastAsia="Times New Roman"/>
          <w:color w:val="212121"/>
        </w:rPr>
        <w:t>Lindzey</w:t>
      </w:r>
      <w:proofErr w:type="spellEnd"/>
      <w:r w:rsidRPr="002505DE">
        <w:rPr>
          <w:rFonts w:eastAsia="Times New Roman"/>
          <w:color w:val="212121"/>
        </w:rPr>
        <w:t xml:space="preserve">, and L. L. McDonald. 2006. Winter </w:t>
      </w:r>
      <w:r w:rsidR="008934AC">
        <w:rPr>
          <w:rFonts w:eastAsia="Times New Roman"/>
          <w:color w:val="212121"/>
        </w:rPr>
        <w:t>h</w:t>
      </w:r>
      <w:r w:rsidRPr="002505DE">
        <w:rPr>
          <w:rFonts w:eastAsia="Times New Roman"/>
          <w:color w:val="212121"/>
        </w:rPr>
        <w:t xml:space="preserve">abitat </w:t>
      </w:r>
      <w:r w:rsidR="008934AC">
        <w:rPr>
          <w:rFonts w:eastAsia="Times New Roman"/>
          <w:color w:val="212121"/>
        </w:rPr>
        <w:t>s</w:t>
      </w:r>
      <w:r w:rsidRPr="002505DE">
        <w:rPr>
          <w:rFonts w:eastAsia="Times New Roman"/>
          <w:color w:val="212121"/>
        </w:rPr>
        <w:t xml:space="preserve">election of </w:t>
      </w:r>
      <w:r w:rsidR="008934AC">
        <w:rPr>
          <w:rFonts w:eastAsia="Times New Roman"/>
          <w:color w:val="212121"/>
        </w:rPr>
        <w:t>m</w:t>
      </w:r>
      <w:r w:rsidRPr="002505DE">
        <w:rPr>
          <w:rFonts w:eastAsia="Times New Roman"/>
          <w:color w:val="212121"/>
        </w:rPr>
        <w:t xml:space="preserve">ule </w:t>
      </w:r>
      <w:r w:rsidR="008934AC">
        <w:rPr>
          <w:rFonts w:eastAsia="Times New Roman"/>
          <w:color w:val="212121"/>
        </w:rPr>
        <w:t>d</w:t>
      </w:r>
      <w:r w:rsidRPr="002505DE">
        <w:rPr>
          <w:rFonts w:eastAsia="Times New Roman"/>
          <w:color w:val="212121"/>
        </w:rPr>
        <w:t xml:space="preserve">eer </w:t>
      </w:r>
      <w:r w:rsidR="008934AC">
        <w:rPr>
          <w:rFonts w:eastAsia="Times New Roman"/>
          <w:color w:val="212121"/>
        </w:rPr>
        <w:t>b</w:t>
      </w:r>
      <w:r w:rsidRPr="002505DE">
        <w:rPr>
          <w:rFonts w:eastAsia="Times New Roman"/>
          <w:color w:val="212121"/>
        </w:rPr>
        <w:t xml:space="preserve">efore and </w:t>
      </w:r>
      <w:r w:rsidR="008934AC">
        <w:rPr>
          <w:rFonts w:eastAsia="Times New Roman"/>
          <w:color w:val="212121"/>
        </w:rPr>
        <w:t>d</w:t>
      </w:r>
      <w:r w:rsidRPr="002505DE">
        <w:rPr>
          <w:rFonts w:eastAsia="Times New Roman"/>
          <w:color w:val="212121"/>
        </w:rPr>
        <w:t xml:space="preserve">uring </w:t>
      </w:r>
      <w:r w:rsidR="008934AC">
        <w:rPr>
          <w:rFonts w:eastAsia="Times New Roman"/>
          <w:color w:val="212121"/>
        </w:rPr>
        <w:t>d</w:t>
      </w:r>
      <w:r w:rsidRPr="002505DE">
        <w:rPr>
          <w:rFonts w:eastAsia="Times New Roman"/>
          <w:color w:val="212121"/>
        </w:rPr>
        <w:t xml:space="preserve">evelopment of a </w:t>
      </w:r>
      <w:r w:rsidR="008934AC">
        <w:rPr>
          <w:rFonts w:eastAsia="Times New Roman"/>
          <w:color w:val="212121"/>
        </w:rPr>
        <w:t>n</w:t>
      </w:r>
      <w:r w:rsidRPr="002505DE">
        <w:rPr>
          <w:rFonts w:eastAsia="Times New Roman"/>
          <w:color w:val="212121"/>
        </w:rPr>
        <w:t xml:space="preserve">atural </w:t>
      </w:r>
      <w:r w:rsidR="008934AC">
        <w:rPr>
          <w:rFonts w:eastAsia="Times New Roman"/>
          <w:color w:val="212121"/>
        </w:rPr>
        <w:t>g</w:t>
      </w:r>
      <w:r w:rsidRPr="002505DE">
        <w:rPr>
          <w:rFonts w:eastAsia="Times New Roman"/>
          <w:color w:val="212121"/>
        </w:rPr>
        <w:t xml:space="preserve">as </w:t>
      </w:r>
      <w:r w:rsidR="008934AC">
        <w:rPr>
          <w:rFonts w:eastAsia="Times New Roman"/>
          <w:color w:val="212121"/>
        </w:rPr>
        <w:t>f</w:t>
      </w:r>
      <w:r w:rsidRPr="002505DE">
        <w:rPr>
          <w:rFonts w:eastAsia="Times New Roman"/>
          <w:color w:val="212121"/>
        </w:rPr>
        <w:t>ield. Journal of Wildlife Management 70:396–403.</w:t>
      </w:r>
    </w:p>
    <w:p w14:paraId="04135905" w14:textId="069A933B" w:rsidR="002505DE" w:rsidRPr="002505DE" w:rsidRDefault="002505DE" w:rsidP="00167887">
      <w:pPr>
        <w:spacing w:after="200" w:line="480" w:lineRule="auto"/>
        <w:ind w:left="835" w:right="-540" w:hanging="835"/>
        <w:rPr>
          <w:rFonts w:eastAsia="Times New Roman"/>
        </w:rPr>
      </w:pPr>
      <w:r w:rsidRPr="002505DE">
        <w:rPr>
          <w:rFonts w:eastAsia="Times New Roman"/>
          <w:color w:val="000000"/>
        </w:rPr>
        <w:t xml:space="preserve">Sawyer, H., N. M. </w:t>
      </w:r>
      <w:proofErr w:type="spellStart"/>
      <w:r w:rsidRPr="002505DE">
        <w:rPr>
          <w:rFonts w:eastAsia="Times New Roman"/>
          <w:color w:val="000000"/>
        </w:rPr>
        <w:t>Korfanta</w:t>
      </w:r>
      <w:proofErr w:type="spellEnd"/>
      <w:r w:rsidRPr="002505DE">
        <w:rPr>
          <w:rFonts w:eastAsia="Times New Roman"/>
          <w:color w:val="000000"/>
        </w:rPr>
        <w:t>, R. M. Nielson, K. L. Monteith, and D. Strickland. 2017. Mule deer and energy development—</w:t>
      </w:r>
      <w:r w:rsidR="008934AC">
        <w:rPr>
          <w:rFonts w:eastAsia="Times New Roman"/>
          <w:color w:val="000000"/>
        </w:rPr>
        <w:t>l</w:t>
      </w:r>
      <w:r w:rsidRPr="002505DE">
        <w:rPr>
          <w:rFonts w:eastAsia="Times New Roman"/>
          <w:color w:val="000000"/>
        </w:rPr>
        <w:t>ong-term trends of habituation and abundance. Global Change Biology 23:4521–4529.</w:t>
      </w:r>
    </w:p>
    <w:p w14:paraId="754AB482" w14:textId="008BC890" w:rsidR="002505DE" w:rsidRDefault="002505DE" w:rsidP="00167887">
      <w:pPr>
        <w:spacing w:before="180" w:line="480" w:lineRule="auto"/>
        <w:ind w:left="835" w:hanging="835"/>
        <w:rPr>
          <w:rFonts w:eastAsia="Times New Roman"/>
          <w:color w:val="212121"/>
        </w:rPr>
      </w:pPr>
      <w:r w:rsidRPr="002505DE">
        <w:rPr>
          <w:rFonts w:eastAsia="Times New Roman"/>
          <w:color w:val="212121"/>
        </w:rPr>
        <w:lastRenderedPageBreak/>
        <w:t xml:space="preserve">Schmitz, O. J., J. H. Grabowski, B. L. </w:t>
      </w:r>
      <w:proofErr w:type="spellStart"/>
      <w:r w:rsidRPr="002505DE">
        <w:rPr>
          <w:rFonts w:eastAsia="Times New Roman"/>
          <w:color w:val="212121"/>
        </w:rPr>
        <w:t>Peckarsky</w:t>
      </w:r>
      <w:proofErr w:type="spellEnd"/>
      <w:r w:rsidRPr="002505DE">
        <w:rPr>
          <w:rFonts w:eastAsia="Times New Roman"/>
          <w:color w:val="212121"/>
        </w:rPr>
        <w:t xml:space="preserve">, E. L. </w:t>
      </w:r>
      <w:proofErr w:type="spellStart"/>
      <w:r w:rsidRPr="002505DE">
        <w:rPr>
          <w:rFonts w:eastAsia="Times New Roman"/>
          <w:color w:val="212121"/>
        </w:rPr>
        <w:t>Preisser</w:t>
      </w:r>
      <w:proofErr w:type="spellEnd"/>
      <w:r w:rsidRPr="002505DE">
        <w:rPr>
          <w:rFonts w:eastAsia="Times New Roman"/>
          <w:color w:val="212121"/>
        </w:rPr>
        <w:t xml:space="preserve">, G. C. </w:t>
      </w:r>
      <w:proofErr w:type="spellStart"/>
      <w:r w:rsidRPr="002505DE">
        <w:rPr>
          <w:rFonts w:eastAsia="Times New Roman"/>
          <w:color w:val="212121"/>
        </w:rPr>
        <w:t>Trussel</w:t>
      </w:r>
      <w:proofErr w:type="spellEnd"/>
      <w:r w:rsidRPr="002505DE">
        <w:rPr>
          <w:rFonts w:eastAsia="Times New Roman"/>
          <w:color w:val="212121"/>
        </w:rPr>
        <w:t xml:space="preserve">, and J. R. </w:t>
      </w:r>
      <w:proofErr w:type="spellStart"/>
      <w:r w:rsidRPr="002505DE">
        <w:rPr>
          <w:rFonts w:eastAsia="Times New Roman"/>
          <w:color w:val="212121"/>
        </w:rPr>
        <w:t>Vonesh</w:t>
      </w:r>
      <w:proofErr w:type="spellEnd"/>
      <w:r w:rsidRPr="002505DE">
        <w:rPr>
          <w:rFonts w:eastAsia="Times New Roman"/>
          <w:color w:val="212121"/>
        </w:rPr>
        <w:t xml:space="preserve">. 2008. From </w:t>
      </w:r>
      <w:r w:rsidR="008934AC">
        <w:rPr>
          <w:rFonts w:eastAsia="Times New Roman"/>
          <w:color w:val="212121"/>
        </w:rPr>
        <w:t>i</w:t>
      </w:r>
      <w:r w:rsidRPr="002505DE">
        <w:rPr>
          <w:rFonts w:eastAsia="Times New Roman"/>
          <w:color w:val="212121"/>
        </w:rPr>
        <w:t xml:space="preserve">ndividuals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e</w:t>
      </w:r>
      <w:r w:rsidRPr="002505DE">
        <w:rPr>
          <w:rFonts w:eastAsia="Times New Roman"/>
          <w:color w:val="212121"/>
        </w:rPr>
        <w:t xml:space="preserve">cosystem </w:t>
      </w:r>
      <w:r w:rsidR="008934AC">
        <w:rPr>
          <w:rFonts w:eastAsia="Times New Roman"/>
          <w:color w:val="212121"/>
        </w:rPr>
        <w:t>f</w:t>
      </w:r>
      <w:r w:rsidRPr="002505DE">
        <w:rPr>
          <w:rFonts w:eastAsia="Times New Roman"/>
          <w:color w:val="212121"/>
        </w:rPr>
        <w:t xml:space="preserve">unction: </w:t>
      </w:r>
      <w:r w:rsidR="008934AC">
        <w:rPr>
          <w:rFonts w:eastAsia="Times New Roman"/>
          <w:color w:val="212121"/>
        </w:rPr>
        <w:t>t</w:t>
      </w:r>
      <w:r w:rsidRPr="002505DE">
        <w:rPr>
          <w:rFonts w:eastAsia="Times New Roman"/>
          <w:color w:val="212121"/>
        </w:rPr>
        <w:t xml:space="preserve">oward an </w:t>
      </w:r>
      <w:r w:rsidR="008934AC">
        <w:rPr>
          <w:rFonts w:eastAsia="Times New Roman"/>
          <w:color w:val="212121"/>
        </w:rPr>
        <w:t>integration of evolutionary and ecosystem e</w:t>
      </w:r>
      <w:r w:rsidRPr="002505DE">
        <w:rPr>
          <w:rFonts w:eastAsia="Times New Roman"/>
          <w:color w:val="212121"/>
        </w:rPr>
        <w:t>cology</w:t>
      </w:r>
      <w:r w:rsidR="008934AC">
        <w:rPr>
          <w:rFonts w:eastAsia="Times New Roman"/>
          <w:color w:val="212121"/>
        </w:rPr>
        <w:t>. Ecology</w:t>
      </w:r>
      <w:r w:rsidRPr="002505DE">
        <w:rPr>
          <w:rFonts w:eastAsia="Times New Roman"/>
          <w:color w:val="212121"/>
        </w:rPr>
        <w:t xml:space="preserve"> 89:2436–2445.</w:t>
      </w:r>
    </w:p>
    <w:p w14:paraId="7EFD8283" w14:textId="4BB7F9C4"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22222"/>
          <w:shd w:val="clear" w:color="auto" w:fill="FFFFFF"/>
        </w:rPr>
        <w:t>Sévêque</w:t>
      </w:r>
      <w:proofErr w:type="spellEnd"/>
      <w:r w:rsidRPr="00724CD0">
        <w:rPr>
          <w:color w:val="222222"/>
          <w:shd w:val="clear" w:color="auto" w:fill="FFFFFF"/>
        </w:rPr>
        <w:t xml:space="preserve">, A., L. K. Gentle, J. V. López-Bao, R. W. Yarnell, and A. </w:t>
      </w:r>
      <w:proofErr w:type="spellStart"/>
      <w:r w:rsidRPr="00724CD0">
        <w:rPr>
          <w:color w:val="222222"/>
          <w:shd w:val="clear" w:color="auto" w:fill="FFFFFF"/>
        </w:rPr>
        <w:t>Uzal</w:t>
      </w:r>
      <w:proofErr w:type="spellEnd"/>
      <w:r w:rsidRPr="00724CD0">
        <w:rPr>
          <w:color w:val="222222"/>
          <w:shd w:val="clear" w:color="auto" w:fill="FFFFFF"/>
        </w:rPr>
        <w:t xml:space="preserve">. 2020. Human disturbance has contrasting effects on niche partitioning within carnivore communities. Biological Reviews </w:t>
      </w:r>
      <w:r>
        <w:rPr>
          <w:color w:val="222222"/>
          <w:shd w:val="clear" w:color="auto" w:fill="FFFFFF"/>
        </w:rPr>
        <w:t>2020:000-000</w:t>
      </w:r>
      <w:r w:rsidRPr="00724CD0">
        <w:rPr>
          <w:color w:val="222222"/>
          <w:shd w:val="clear" w:color="auto" w:fill="FFFFFF"/>
        </w:rPr>
        <w:t>.</w:t>
      </w:r>
    </w:p>
    <w:p w14:paraId="4DFBD90F" w14:textId="45720E89"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Shively, K. J., W. A. </w:t>
      </w:r>
      <w:proofErr w:type="spellStart"/>
      <w:r w:rsidRPr="002505DE">
        <w:rPr>
          <w:rFonts w:eastAsia="Times New Roman"/>
          <w:color w:val="212121"/>
        </w:rPr>
        <w:t>Alldredge</w:t>
      </w:r>
      <w:proofErr w:type="spellEnd"/>
      <w:r w:rsidRPr="002505DE">
        <w:rPr>
          <w:rFonts w:eastAsia="Times New Roman"/>
          <w:color w:val="212121"/>
        </w:rPr>
        <w:t xml:space="preserve">, and G. E. Phillips. 2005. Elk </w:t>
      </w:r>
      <w:r w:rsidR="008934AC">
        <w:rPr>
          <w:rFonts w:eastAsia="Times New Roman"/>
          <w:color w:val="212121"/>
        </w:rPr>
        <w:t>r</w:t>
      </w:r>
      <w:r w:rsidRPr="002505DE">
        <w:rPr>
          <w:rFonts w:eastAsia="Times New Roman"/>
          <w:color w:val="212121"/>
        </w:rPr>
        <w:t xml:space="preserve">eproductive </w:t>
      </w:r>
      <w:r w:rsidR="008934AC">
        <w:rPr>
          <w:rFonts w:eastAsia="Times New Roman"/>
          <w:color w:val="212121"/>
        </w:rPr>
        <w:t>r</w:t>
      </w:r>
      <w:r w:rsidRPr="002505DE">
        <w:rPr>
          <w:rFonts w:eastAsia="Times New Roman"/>
          <w:color w:val="212121"/>
        </w:rPr>
        <w:t xml:space="preserve">esponse </w:t>
      </w:r>
      <w:r w:rsidR="008934AC">
        <w:rPr>
          <w:rFonts w:eastAsia="Times New Roman"/>
          <w:color w:val="212121"/>
        </w:rPr>
        <w:t>t</w:t>
      </w:r>
      <w:r w:rsidRPr="002505DE">
        <w:rPr>
          <w:rFonts w:eastAsia="Times New Roman"/>
          <w:color w:val="212121"/>
        </w:rPr>
        <w:t xml:space="preserve">o </w:t>
      </w:r>
      <w:r w:rsidR="008934AC">
        <w:rPr>
          <w:rFonts w:eastAsia="Times New Roman"/>
          <w:color w:val="212121"/>
        </w:rPr>
        <w:t>r</w:t>
      </w:r>
      <w:r w:rsidRPr="002505DE">
        <w:rPr>
          <w:rFonts w:eastAsia="Times New Roman"/>
          <w:color w:val="212121"/>
        </w:rPr>
        <w:t xml:space="preserve">emoval of </w:t>
      </w:r>
      <w:r w:rsidR="008934AC">
        <w:rPr>
          <w:rFonts w:eastAsia="Times New Roman"/>
          <w:color w:val="212121"/>
        </w:rPr>
        <w:t>c</w:t>
      </w:r>
      <w:r w:rsidRPr="002505DE">
        <w:rPr>
          <w:rFonts w:eastAsia="Times New Roman"/>
          <w:color w:val="212121"/>
        </w:rPr>
        <w:t xml:space="preserve">alving </w:t>
      </w:r>
      <w:r w:rsidR="008934AC">
        <w:rPr>
          <w:rFonts w:eastAsia="Times New Roman"/>
          <w:color w:val="212121"/>
        </w:rPr>
        <w:t>s</w:t>
      </w:r>
      <w:r w:rsidRPr="002505DE">
        <w:rPr>
          <w:rFonts w:eastAsia="Times New Roman"/>
          <w:color w:val="212121"/>
        </w:rPr>
        <w:t xml:space="preserve">eason </w:t>
      </w:r>
      <w:r w:rsidR="008934AC">
        <w:rPr>
          <w:rFonts w:eastAsia="Times New Roman"/>
          <w:color w:val="212121"/>
        </w:rPr>
        <w:t>d</w:t>
      </w:r>
      <w:r w:rsidRPr="002505DE">
        <w:rPr>
          <w:rFonts w:eastAsia="Times New Roman"/>
          <w:color w:val="212121"/>
        </w:rPr>
        <w:t xml:space="preserve">isturbance </w:t>
      </w:r>
      <w:r w:rsidR="008934AC">
        <w:rPr>
          <w:rFonts w:eastAsia="Times New Roman"/>
          <w:color w:val="212121"/>
        </w:rPr>
        <w:t>b</w:t>
      </w:r>
      <w:r w:rsidRPr="002505DE">
        <w:rPr>
          <w:rFonts w:eastAsia="Times New Roman"/>
          <w:color w:val="212121"/>
        </w:rPr>
        <w:t xml:space="preserve">y </w:t>
      </w:r>
      <w:r w:rsidR="008934AC">
        <w:rPr>
          <w:rFonts w:eastAsia="Times New Roman"/>
          <w:color w:val="212121"/>
        </w:rPr>
        <w:t>h</w:t>
      </w:r>
      <w:r w:rsidRPr="002505DE">
        <w:rPr>
          <w:rFonts w:eastAsia="Times New Roman"/>
          <w:color w:val="212121"/>
        </w:rPr>
        <w:t>umans. Journal of Wildlife Management 69:1073–1080.</w:t>
      </w:r>
    </w:p>
    <w:p w14:paraId="51C2FBC6" w14:textId="24FF0F89" w:rsidR="002505DE" w:rsidRPr="002505DE" w:rsidRDefault="002505DE" w:rsidP="00167887">
      <w:pPr>
        <w:spacing w:before="180" w:after="200" w:line="480" w:lineRule="auto"/>
        <w:ind w:left="835" w:hanging="835"/>
        <w:rPr>
          <w:rFonts w:eastAsia="Times New Roman"/>
        </w:rPr>
      </w:pPr>
      <w:r w:rsidRPr="002505DE">
        <w:rPr>
          <w:rFonts w:eastAsia="Times New Roman"/>
          <w:color w:val="212121"/>
        </w:rPr>
        <w:t xml:space="preserve">Short, H. L., W. Evans, and E. L. </w:t>
      </w:r>
      <w:proofErr w:type="spellStart"/>
      <w:r w:rsidRPr="002505DE">
        <w:rPr>
          <w:rFonts w:eastAsia="Times New Roman"/>
          <w:color w:val="212121"/>
        </w:rPr>
        <w:t>Boeker</w:t>
      </w:r>
      <w:proofErr w:type="spellEnd"/>
      <w:r w:rsidRPr="002505DE">
        <w:rPr>
          <w:rFonts w:eastAsia="Times New Roman"/>
          <w:color w:val="212121"/>
        </w:rPr>
        <w:t xml:space="preserve">. 1977. The </w:t>
      </w:r>
      <w:r w:rsidR="00B71A0C">
        <w:rPr>
          <w:rFonts w:eastAsia="Times New Roman"/>
          <w:color w:val="212121"/>
        </w:rPr>
        <w:t>u</w:t>
      </w:r>
      <w:r w:rsidRPr="002505DE">
        <w:rPr>
          <w:rFonts w:eastAsia="Times New Roman"/>
          <w:color w:val="212121"/>
        </w:rPr>
        <w:t xml:space="preserve">se of </w:t>
      </w:r>
      <w:r w:rsidR="00B71A0C">
        <w:rPr>
          <w:rFonts w:eastAsia="Times New Roman"/>
          <w:color w:val="212121"/>
        </w:rPr>
        <w:t>n</w:t>
      </w:r>
      <w:r w:rsidRPr="002505DE">
        <w:rPr>
          <w:rFonts w:eastAsia="Times New Roman"/>
          <w:color w:val="212121"/>
        </w:rPr>
        <w:t xml:space="preserve">atural and </w:t>
      </w:r>
      <w:r w:rsidR="00B71A0C">
        <w:rPr>
          <w:rFonts w:eastAsia="Times New Roman"/>
          <w:color w:val="212121"/>
        </w:rPr>
        <w:t>m</w:t>
      </w:r>
      <w:r w:rsidRPr="002505DE">
        <w:rPr>
          <w:rFonts w:eastAsia="Times New Roman"/>
          <w:color w:val="212121"/>
        </w:rPr>
        <w:t xml:space="preserve">odified </w:t>
      </w:r>
      <w:r w:rsidR="00B71A0C">
        <w:rPr>
          <w:rFonts w:eastAsia="Times New Roman"/>
          <w:color w:val="212121"/>
        </w:rPr>
        <w:t>p</w:t>
      </w:r>
      <w:r w:rsidRPr="002505DE">
        <w:rPr>
          <w:rFonts w:eastAsia="Times New Roman"/>
          <w:color w:val="212121"/>
        </w:rPr>
        <w:t xml:space="preserve">inyon </w:t>
      </w:r>
      <w:r w:rsidR="00B71A0C">
        <w:rPr>
          <w:rFonts w:eastAsia="Times New Roman"/>
          <w:color w:val="212121"/>
        </w:rPr>
        <w:t>p</w:t>
      </w:r>
      <w:r w:rsidRPr="002505DE">
        <w:rPr>
          <w:rFonts w:eastAsia="Times New Roman"/>
          <w:color w:val="212121"/>
        </w:rPr>
        <w:t>ine-</w:t>
      </w:r>
      <w:r w:rsidR="00B71A0C">
        <w:rPr>
          <w:rFonts w:eastAsia="Times New Roman"/>
          <w:color w:val="212121"/>
        </w:rPr>
        <w:t>j</w:t>
      </w:r>
      <w:r w:rsidRPr="002505DE">
        <w:rPr>
          <w:rFonts w:eastAsia="Times New Roman"/>
          <w:color w:val="212121"/>
        </w:rPr>
        <w:t xml:space="preserve">uniper </w:t>
      </w:r>
      <w:r w:rsidR="00B71A0C">
        <w:rPr>
          <w:rFonts w:eastAsia="Times New Roman"/>
          <w:color w:val="212121"/>
        </w:rPr>
        <w:t>w</w:t>
      </w:r>
      <w:r w:rsidRPr="002505DE">
        <w:rPr>
          <w:rFonts w:eastAsia="Times New Roman"/>
          <w:color w:val="212121"/>
        </w:rPr>
        <w:t xml:space="preserve">oodlands by </w:t>
      </w:r>
      <w:r w:rsidR="00B71A0C">
        <w:rPr>
          <w:rFonts w:eastAsia="Times New Roman"/>
          <w:color w:val="212121"/>
        </w:rPr>
        <w:t>d</w:t>
      </w:r>
      <w:r w:rsidRPr="002505DE">
        <w:rPr>
          <w:rFonts w:eastAsia="Times New Roman"/>
          <w:color w:val="212121"/>
        </w:rPr>
        <w:t xml:space="preserve">eer and </w:t>
      </w:r>
      <w:r w:rsidR="00B71A0C">
        <w:rPr>
          <w:rFonts w:eastAsia="Times New Roman"/>
          <w:color w:val="212121"/>
        </w:rPr>
        <w:t>e</w:t>
      </w:r>
      <w:r w:rsidRPr="002505DE">
        <w:rPr>
          <w:rFonts w:eastAsia="Times New Roman"/>
          <w:color w:val="212121"/>
        </w:rPr>
        <w:t>lk. The Journal of Wildlife Management 41:543</w:t>
      </w:r>
      <w:r w:rsidR="00B71A0C">
        <w:rPr>
          <w:rFonts w:eastAsia="Times New Roman"/>
          <w:color w:val="212121"/>
        </w:rPr>
        <w:t>-559</w:t>
      </w:r>
      <w:r w:rsidRPr="002505DE">
        <w:rPr>
          <w:rFonts w:eastAsia="Times New Roman"/>
          <w:color w:val="212121"/>
        </w:rPr>
        <w:t>.</w:t>
      </w:r>
    </w:p>
    <w:p w14:paraId="4041C747" w14:textId="77777777" w:rsidR="002505DE" w:rsidRPr="002505DE" w:rsidRDefault="002505DE" w:rsidP="00167887">
      <w:pPr>
        <w:spacing w:before="180" w:after="200" w:line="480" w:lineRule="auto"/>
        <w:ind w:left="835" w:hanging="835"/>
        <w:rPr>
          <w:rFonts w:eastAsia="Times New Roman"/>
        </w:rPr>
      </w:pPr>
      <w:r w:rsidRPr="002505DE">
        <w:rPr>
          <w:rFonts w:eastAsia="Times New Roman"/>
          <w:color w:val="212121"/>
          <w:shd w:val="clear" w:color="auto" w:fill="FFFFFF"/>
        </w:rPr>
        <w:t xml:space="preserve">Signer J, </w:t>
      </w:r>
      <w:proofErr w:type="spellStart"/>
      <w:r w:rsidRPr="002505DE">
        <w:rPr>
          <w:rFonts w:eastAsia="Times New Roman"/>
          <w:color w:val="212121"/>
          <w:shd w:val="clear" w:color="auto" w:fill="FFFFFF"/>
        </w:rPr>
        <w:t>Fieberg</w:t>
      </w:r>
      <w:proofErr w:type="spellEnd"/>
      <w:r w:rsidRPr="002505DE">
        <w:rPr>
          <w:rFonts w:eastAsia="Times New Roman"/>
          <w:color w:val="212121"/>
          <w:shd w:val="clear" w:color="auto" w:fill="FFFFFF"/>
        </w:rPr>
        <w:t xml:space="preserve"> J, </w:t>
      </w:r>
      <w:proofErr w:type="spellStart"/>
      <w:r w:rsidRPr="002505DE">
        <w:rPr>
          <w:rFonts w:eastAsia="Times New Roman"/>
          <w:color w:val="212121"/>
          <w:shd w:val="clear" w:color="auto" w:fill="FFFFFF"/>
        </w:rPr>
        <w:t>Avgar</w:t>
      </w:r>
      <w:proofErr w:type="spellEnd"/>
      <w:r w:rsidRPr="002505DE">
        <w:rPr>
          <w:rFonts w:eastAsia="Times New Roman"/>
          <w:color w:val="212121"/>
          <w:shd w:val="clear" w:color="auto" w:fill="FFFFFF"/>
        </w:rPr>
        <w:t xml:space="preserve"> T. 2019. Animal movement tools (amt): R package for managing tracking data and conducting habitat selection analyses. Ecology and Evolution 9: 880–890.</w:t>
      </w:r>
    </w:p>
    <w:p w14:paraId="3686BB4C" w14:textId="10E330B0" w:rsidR="002505DE" w:rsidRPr="002505DE" w:rsidRDefault="002505DE" w:rsidP="00167887">
      <w:pPr>
        <w:spacing w:after="200" w:line="480" w:lineRule="auto"/>
        <w:ind w:left="835" w:hanging="835"/>
        <w:rPr>
          <w:rFonts w:eastAsia="Times New Roman"/>
        </w:rPr>
      </w:pPr>
      <w:r w:rsidRPr="002505DE">
        <w:rPr>
          <w:rFonts w:eastAsia="Times New Roman"/>
          <w:color w:val="000000"/>
        </w:rPr>
        <w:t xml:space="preserve">Smith, B. J., </w:t>
      </w:r>
      <w:r w:rsidR="00B71A0C">
        <w:rPr>
          <w:rFonts w:eastAsia="Times New Roman"/>
          <w:color w:val="000000"/>
        </w:rPr>
        <w:t xml:space="preserve">D.R. </w:t>
      </w:r>
      <w:proofErr w:type="spellStart"/>
      <w:r w:rsidRPr="002505DE">
        <w:rPr>
          <w:rFonts w:eastAsia="Times New Roman"/>
          <w:color w:val="000000"/>
        </w:rPr>
        <w:t>MacNulty</w:t>
      </w:r>
      <w:proofErr w:type="spellEnd"/>
      <w:r w:rsidRPr="002505DE">
        <w:rPr>
          <w:rFonts w:eastAsia="Times New Roman"/>
          <w:color w:val="000000"/>
        </w:rPr>
        <w:t xml:space="preserve">, </w:t>
      </w:r>
      <w:r w:rsidR="00B71A0C">
        <w:rPr>
          <w:rFonts w:eastAsia="Times New Roman"/>
          <w:color w:val="000000"/>
        </w:rPr>
        <w:t xml:space="preserve">D. R. </w:t>
      </w:r>
      <w:proofErr w:type="spellStart"/>
      <w:r w:rsidRPr="002505DE">
        <w:rPr>
          <w:rFonts w:eastAsia="Times New Roman"/>
          <w:color w:val="000000"/>
        </w:rPr>
        <w:t>Stahler</w:t>
      </w:r>
      <w:proofErr w:type="spellEnd"/>
      <w:r w:rsidRPr="002505DE">
        <w:rPr>
          <w:rFonts w:eastAsia="Times New Roman"/>
          <w:color w:val="000000"/>
        </w:rPr>
        <w:t xml:space="preserve">, </w:t>
      </w:r>
      <w:r w:rsidR="00B71A0C">
        <w:rPr>
          <w:rFonts w:eastAsia="Times New Roman"/>
          <w:color w:val="000000"/>
        </w:rPr>
        <w:t xml:space="preserve">D. W. </w:t>
      </w:r>
      <w:r w:rsidRPr="002505DE">
        <w:rPr>
          <w:rFonts w:eastAsia="Times New Roman"/>
          <w:color w:val="000000"/>
        </w:rPr>
        <w:t xml:space="preserve">Smith, </w:t>
      </w:r>
      <w:r w:rsidR="00B71A0C">
        <w:rPr>
          <w:rFonts w:eastAsia="Times New Roman"/>
          <w:color w:val="000000"/>
        </w:rPr>
        <w:t>and</w:t>
      </w:r>
      <w:r w:rsidRPr="002505DE">
        <w:rPr>
          <w:rFonts w:eastAsia="Times New Roman"/>
          <w:color w:val="000000"/>
        </w:rPr>
        <w:t xml:space="preserve"> </w:t>
      </w:r>
      <w:r w:rsidR="00B71A0C">
        <w:rPr>
          <w:rFonts w:eastAsia="Times New Roman"/>
          <w:color w:val="000000"/>
        </w:rPr>
        <w:t xml:space="preserve">T. </w:t>
      </w:r>
      <w:proofErr w:type="spellStart"/>
      <w:r w:rsidRPr="002505DE">
        <w:rPr>
          <w:rFonts w:eastAsia="Times New Roman"/>
          <w:color w:val="000000"/>
        </w:rPr>
        <w:t>Avgar</w:t>
      </w:r>
      <w:proofErr w:type="spellEnd"/>
      <w:r w:rsidRPr="002505DE">
        <w:rPr>
          <w:rFonts w:eastAsia="Times New Roman"/>
          <w:color w:val="000000"/>
        </w:rPr>
        <w:t>. 2023. Density-dependent habitat selection alters drivers of population distribution in northern Yellowstone elk. Ecology Letters 26</w:t>
      </w:r>
      <w:r w:rsidR="00B71A0C">
        <w:rPr>
          <w:rFonts w:eastAsia="Times New Roman"/>
          <w:color w:val="000000"/>
        </w:rPr>
        <w:t>:</w:t>
      </w:r>
      <w:r w:rsidRPr="002505DE">
        <w:rPr>
          <w:rFonts w:eastAsia="Times New Roman"/>
          <w:color w:val="000000"/>
        </w:rPr>
        <w:t xml:space="preserve">245–256. </w:t>
      </w:r>
    </w:p>
    <w:p w14:paraId="69CC178B" w14:textId="7366DB8F"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Smith, J. A., A. C. Thomas, T. Levi, Y. Wang, and C. C. </w:t>
      </w:r>
      <w:proofErr w:type="spellStart"/>
      <w:r w:rsidRPr="002505DE">
        <w:rPr>
          <w:rFonts w:eastAsia="Times New Roman"/>
          <w:color w:val="212121"/>
        </w:rPr>
        <w:t>Wilmers</w:t>
      </w:r>
      <w:proofErr w:type="spellEnd"/>
      <w:r w:rsidRPr="002505DE">
        <w:rPr>
          <w:rFonts w:eastAsia="Times New Roman"/>
          <w:color w:val="212121"/>
        </w:rPr>
        <w:t xml:space="preserve">. 2018. Human activity reduces niche partitioning among three widespread </w:t>
      </w:r>
      <w:proofErr w:type="spellStart"/>
      <w:r w:rsidRPr="002505DE">
        <w:rPr>
          <w:rFonts w:eastAsia="Times New Roman"/>
          <w:color w:val="212121"/>
        </w:rPr>
        <w:t>mesocarnivores</w:t>
      </w:r>
      <w:proofErr w:type="spellEnd"/>
      <w:r w:rsidRPr="002505DE">
        <w:rPr>
          <w:rFonts w:eastAsia="Times New Roman"/>
          <w:color w:val="212121"/>
        </w:rPr>
        <w:t xml:space="preserve">. Oikos </w:t>
      </w:r>
      <w:r w:rsidR="00B71A0C">
        <w:rPr>
          <w:rFonts w:eastAsia="Times New Roman"/>
          <w:color w:val="212121"/>
        </w:rPr>
        <w:t>00</w:t>
      </w:r>
      <w:r w:rsidRPr="002505DE">
        <w:rPr>
          <w:rFonts w:eastAsia="Times New Roman"/>
          <w:color w:val="212121"/>
        </w:rPr>
        <w:t>:</w:t>
      </w:r>
      <w:r w:rsidR="00B71A0C">
        <w:rPr>
          <w:rFonts w:eastAsia="Times New Roman"/>
          <w:color w:val="212121"/>
        </w:rPr>
        <w:t>1-12</w:t>
      </w:r>
      <w:r w:rsidRPr="002505DE">
        <w:rPr>
          <w:rFonts w:eastAsia="Times New Roman"/>
          <w:color w:val="212121"/>
        </w:rPr>
        <w:t>.</w:t>
      </w:r>
    </w:p>
    <w:p w14:paraId="55B00D88" w14:textId="03F4CBEF"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Smith, J. A., E. </w:t>
      </w:r>
      <w:proofErr w:type="spellStart"/>
      <w:r w:rsidRPr="002505DE">
        <w:rPr>
          <w:rFonts w:eastAsia="Times New Roman"/>
          <w:color w:val="212121"/>
        </w:rPr>
        <w:t>Donadio</w:t>
      </w:r>
      <w:proofErr w:type="spellEnd"/>
      <w:r w:rsidRPr="002505DE">
        <w:rPr>
          <w:rFonts w:eastAsia="Times New Roman"/>
          <w:color w:val="212121"/>
        </w:rPr>
        <w:t xml:space="preserve">, J. N. Pauli, M. J. Sheriff, and A. D. Middleton. 2019. Integrating temporal refugia into landscapes of fear: prey exploit predator downtimes to forage in risky places. </w:t>
      </w:r>
      <w:proofErr w:type="spellStart"/>
      <w:r w:rsidRPr="002505DE">
        <w:rPr>
          <w:rFonts w:eastAsia="Times New Roman"/>
          <w:color w:val="212121"/>
        </w:rPr>
        <w:t>Oecologia</w:t>
      </w:r>
      <w:proofErr w:type="spellEnd"/>
      <w:r w:rsidRPr="002505DE">
        <w:rPr>
          <w:rFonts w:eastAsia="Times New Roman"/>
          <w:color w:val="212121"/>
        </w:rPr>
        <w:t xml:space="preserve"> 189:883–890.</w:t>
      </w:r>
    </w:p>
    <w:p w14:paraId="0289E6AF" w14:textId="0436C05E" w:rsidR="00783B17" w:rsidRPr="002505DE" w:rsidRDefault="00783B17" w:rsidP="00167887">
      <w:pPr>
        <w:pStyle w:val="NormalWeb"/>
        <w:spacing w:before="180" w:beforeAutospacing="0" w:after="0" w:afterAutospacing="0" w:line="480" w:lineRule="auto"/>
        <w:ind w:left="835" w:hanging="835"/>
      </w:pPr>
      <w:r w:rsidRPr="00724CD0">
        <w:rPr>
          <w:color w:val="212121"/>
        </w:rPr>
        <w:t xml:space="preserve">Smith, J. A., K. M. Gaynor, J. P. </w:t>
      </w:r>
      <w:proofErr w:type="spellStart"/>
      <w:r w:rsidRPr="00724CD0">
        <w:rPr>
          <w:color w:val="212121"/>
        </w:rPr>
        <w:t>Suraci</w:t>
      </w:r>
      <w:proofErr w:type="spellEnd"/>
      <w:r w:rsidRPr="00724CD0">
        <w:rPr>
          <w:color w:val="212121"/>
        </w:rPr>
        <w:t xml:space="preserve">, and K. M. Gaynor. 2021. Mismatch </w:t>
      </w:r>
      <w:r>
        <w:rPr>
          <w:color w:val="212121"/>
        </w:rPr>
        <w:t>b</w:t>
      </w:r>
      <w:r w:rsidRPr="00724CD0">
        <w:rPr>
          <w:color w:val="212121"/>
        </w:rPr>
        <w:t xml:space="preserve">etween </w:t>
      </w:r>
      <w:r>
        <w:rPr>
          <w:color w:val="212121"/>
        </w:rPr>
        <w:t>r</w:t>
      </w:r>
      <w:r w:rsidRPr="00724CD0">
        <w:rPr>
          <w:color w:val="212121"/>
        </w:rPr>
        <w:t xml:space="preserve">isk and </w:t>
      </w:r>
      <w:r>
        <w:rPr>
          <w:color w:val="212121"/>
        </w:rPr>
        <w:t>r</w:t>
      </w:r>
      <w:r w:rsidRPr="00724CD0">
        <w:rPr>
          <w:color w:val="212121"/>
        </w:rPr>
        <w:t xml:space="preserve">esponse </w:t>
      </w:r>
      <w:r>
        <w:rPr>
          <w:color w:val="212121"/>
        </w:rPr>
        <w:t>m</w:t>
      </w:r>
      <w:r w:rsidRPr="00724CD0">
        <w:rPr>
          <w:color w:val="212121"/>
        </w:rPr>
        <w:t xml:space="preserve">ay </w:t>
      </w:r>
      <w:r>
        <w:rPr>
          <w:color w:val="212121"/>
        </w:rPr>
        <w:t>a</w:t>
      </w:r>
      <w:r w:rsidRPr="00724CD0">
        <w:rPr>
          <w:color w:val="212121"/>
        </w:rPr>
        <w:t xml:space="preserve">mplify </w:t>
      </w:r>
      <w:r>
        <w:rPr>
          <w:color w:val="212121"/>
        </w:rPr>
        <w:t>l</w:t>
      </w:r>
      <w:r w:rsidRPr="00724CD0">
        <w:rPr>
          <w:color w:val="212121"/>
        </w:rPr>
        <w:t xml:space="preserve">ethal and </w:t>
      </w:r>
      <w:r>
        <w:rPr>
          <w:color w:val="212121"/>
        </w:rPr>
        <w:t>n</w:t>
      </w:r>
      <w:r w:rsidRPr="00724CD0">
        <w:rPr>
          <w:color w:val="212121"/>
        </w:rPr>
        <w:t xml:space="preserve">on-lethal </w:t>
      </w:r>
      <w:r>
        <w:rPr>
          <w:color w:val="212121"/>
        </w:rPr>
        <w:t>e</w:t>
      </w:r>
      <w:r w:rsidRPr="00724CD0">
        <w:rPr>
          <w:color w:val="212121"/>
        </w:rPr>
        <w:t xml:space="preserve">ffects of </w:t>
      </w:r>
      <w:r>
        <w:rPr>
          <w:color w:val="212121"/>
        </w:rPr>
        <w:t>h</w:t>
      </w:r>
      <w:r w:rsidRPr="00724CD0">
        <w:rPr>
          <w:color w:val="212121"/>
        </w:rPr>
        <w:t xml:space="preserve">umans on </w:t>
      </w:r>
      <w:r>
        <w:rPr>
          <w:color w:val="212121"/>
        </w:rPr>
        <w:t>w</w:t>
      </w:r>
      <w:r w:rsidRPr="00724CD0">
        <w:rPr>
          <w:color w:val="212121"/>
        </w:rPr>
        <w:t xml:space="preserve">ild </w:t>
      </w:r>
      <w:r>
        <w:rPr>
          <w:color w:val="212121"/>
        </w:rPr>
        <w:t>a</w:t>
      </w:r>
      <w:r w:rsidRPr="00724CD0">
        <w:rPr>
          <w:color w:val="212121"/>
        </w:rPr>
        <w:t xml:space="preserve">nimal </w:t>
      </w:r>
      <w:r>
        <w:rPr>
          <w:color w:val="212121"/>
        </w:rPr>
        <w:t>p</w:t>
      </w:r>
      <w:r w:rsidRPr="00724CD0">
        <w:rPr>
          <w:color w:val="212121"/>
        </w:rPr>
        <w:t>opulations.</w:t>
      </w:r>
      <w:r>
        <w:rPr>
          <w:color w:val="212121"/>
        </w:rPr>
        <w:t xml:space="preserve"> Frontiers in Ecology and Evolution</w:t>
      </w:r>
      <w:r w:rsidRPr="00724CD0">
        <w:rPr>
          <w:color w:val="212121"/>
        </w:rPr>
        <w:t xml:space="preserve"> 9:</w:t>
      </w:r>
      <w:r>
        <w:rPr>
          <w:color w:val="212121"/>
        </w:rPr>
        <w:t>604973</w:t>
      </w:r>
      <w:r w:rsidRPr="00724CD0">
        <w:rPr>
          <w:color w:val="212121"/>
        </w:rPr>
        <w:t>.</w:t>
      </w:r>
    </w:p>
    <w:p w14:paraId="5E03F2AC" w14:textId="76C37757" w:rsidR="002505DE" w:rsidRDefault="002505DE" w:rsidP="00167887">
      <w:pPr>
        <w:spacing w:before="180" w:line="480" w:lineRule="auto"/>
        <w:ind w:left="835" w:hanging="835"/>
        <w:rPr>
          <w:rFonts w:eastAsia="Times New Roman"/>
          <w:color w:val="212121"/>
        </w:rPr>
      </w:pPr>
      <w:proofErr w:type="spellStart"/>
      <w:r w:rsidRPr="002505DE">
        <w:rPr>
          <w:rFonts w:eastAsia="Times New Roman"/>
          <w:color w:val="212121"/>
        </w:rPr>
        <w:t>Stankowich</w:t>
      </w:r>
      <w:proofErr w:type="spellEnd"/>
      <w:r w:rsidRPr="002505DE">
        <w:rPr>
          <w:rFonts w:eastAsia="Times New Roman"/>
          <w:color w:val="212121"/>
        </w:rPr>
        <w:t xml:space="preserve">, T. 2008. Ungulate flight responses to human disturbance: </w:t>
      </w:r>
      <w:r w:rsidR="00B71A0C">
        <w:rPr>
          <w:rFonts w:eastAsia="Times New Roman"/>
          <w:color w:val="212121"/>
        </w:rPr>
        <w:t>a</w:t>
      </w:r>
      <w:r w:rsidRPr="002505DE">
        <w:rPr>
          <w:rFonts w:eastAsia="Times New Roman"/>
          <w:color w:val="212121"/>
        </w:rPr>
        <w:t xml:space="preserve"> review and meta-analysis. Biological Conservation 141</w:t>
      </w:r>
      <w:r w:rsidR="00B71A0C">
        <w:rPr>
          <w:rFonts w:eastAsia="Times New Roman"/>
          <w:color w:val="212121"/>
        </w:rPr>
        <w:t>:</w:t>
      </w:r>
      <w:r w:rsidRPr="002505DE">
        <w:rPr>
          <w:rFonts w:eastAsia="Times New Roman"/>
          <w:color w:val="212121"/>
        </w:rPr>
        <w:t>2159–2173.</w:t>
      </w:r>
    </w:p>
    <w:p w14:paraId="06B814E5" w14:textId="294FA177" w:rsidR="00695DD2" w:rsidRPr="00695DD2" w:rsidRDefault="00695DD2" w:rsidP="00167887">
      <w:pPr>
        <w:pStyle w:val="NormalWeb"/>
        <w:spacing w:line="480" w:lineRule="auto"/>
        <w:ind w:left="835" w:hanging="835"/>
      </w:pPr>
      <w:r>
        <w:t xml:space="preserve">Stewart, K. M., R. T. Bowyer, B. L. Dick, B. K. Johnson, and J. G. </w:t>
      </w:r>
      <w:proofErr w:type="spellStart"/>
      <w:r>
        <w:t>Kie</w:t>
      </w:r>
      <w:proofErr w:type="spellEnd"/>
      <w:r>
        <w:t xml:space="preserve">. 2005. Density-dependent effects on physical condition and reproduction in North American elk: An experimental test. </w:t>
      </w:r>
      <w:proofErr w:type="spellStart"/>
      <w:r>
        <w:t>Oecologia</w:t>
      </w:r>
      <w:proofErr w:type="spellEnd"/>
      <w:r>
        <w:t xml:space="preserve"> 143:85–93.</w:t>
      </w:r>
    </w:p>
    <w:p w14:paraId="654ACCEA" w14:textId="5D91A903" w:rsidR="00783B17" w:rsidRPr="002505DE" w:rsidRDefault="00783B17" w:rsidP="00167887">
      <w:pPr>
        <w:pStyle w:val="NormalWeb"/>
        <w:spacing w:before="180" w:beforeAutospacing="0" w:after="0" w:afterAutospacing="0" w:line="480" w:lineRule="auto"/>
        <w:ind w:left="835" w:hanging="835"/>
      </w:pPr>
      <w:proofErr w:type="spellStart"/>
      <w:r w:rsidRPr="00724CD0">
        <w:rPr>
          <w:color w:val="212121"/>
        </w:rPr>
        <w:t>Suraci</w:t>
      </w:r>
      <w:proofErr w:type="spellEnd"/>
      <w:r w:rsidRPr="00724CD0">
        <w:rPr>
          <w:color w:val="212121"/>
        </w:rPr>
        <w:t xml:space="preserve">, J. P., M. Clinchy, L. Y. </w:t>
      </w:r>
      <w:proofErr w:type="spellStart"/>
      <w:r w:rsidRPr="00724CD0">
        <w:rPr>
          <w:color w:val="212121"/>
        </w:rPr>
        <w:t>Zanette</w:t>
      </w:r>
      <w:proofErr w:type="spellEnd"/>
      <w:r w:rsidRPr="00724CD0">
        <w:rPr>
          <w:color w:val="212121"/>
        </w:rPr>
        <w:t xml:space="preserve">, and C. C. </w:t>
      </w:r>
      <w:proofErr w:type="spellStart"/>
      <w:r w:rsidRPr="00724CD0">
        <w:rPr>
          <w:color w:val="212121"/>
        </w:rPr>
        <w:t>Wilmers</w:t>
      </w:r>
      <w:proofErr w:type="spellEnd"/>
      <w:r w:rsidRPr="00724CD0">
        <w:rPr>
          <w:color w:val="212121"/>
        </w:rPr>
        <w:t>. 2019. Fear of humans as apex predators has landscape-scale impacts from mountain lions to mice. Ecology Letters 22:1578–1586.</w:t>
      </w:r>
    </w:p>
    <w:p w14:paraId="58818946" w14:textId="61D45305" w:rsidR="002505DE" w:rsidRPr="002505DE" w:rsidRDefault="002505DE" w:rsidP="00167887">
      <w:pPr>
        <w:spacing w:before="180" w:line="480" w:lineRule="auto"/>
        <w:ind w:left="835" w:hanging="835"/>
        <w:rPr>
          <w:rFonts w:eastAsia="Times New Roman"/>
        </w:rPr>
      </w:pPr>
      <w:r w:rsidRPr="002505DE">
        <w:rPr>
          <w:rFonts w:eastAsia="Times New Roman"/>
          <w:color w:val="212121"/>
          <w:shd w:val="clear" w:color="auto" w:fill="FFFFFF"/>
        </w:rPr>
        <w:lastRenderedPageBreak/>
        <w:t>Sutton, N</w:t>
      </w:r>
      <w:r w:rsidR="00010684">
        <w:rPr>
          <w:rFonts w:eastAsia="Times New Roman"/>
          <w:color w:val="212121"/>
          <w:shd w:val="clear" w:color="auto" w:fill="FFFFFF"/>
        </w:rPr>
        <w:t>.</w:t>
      </w:r>
      <w:r w:rsidRPr="002505DE">
        <w:rPr>
          <w:rFonts w:eastAsia="Times New Roman"/>
          <w:color w:val="212121"/>
          <w:shd w:val="clear" w:color="auto" w:fill="FFFFFF"/>
        </w:rPr>
        <w:t xml:space="preserve"> M. and </w:t>
      </w:r>
      <w:r w:rsidR="00010684">
        <w:rPr>
          <w:rFonts w:eastAsia="Times New Roman"/>
          <w:color w:val="212121"/>
          <w:shd w:val="clear" w:color="auto" w:fill="FFFFFF"/>
        </w:rPr>
        <w:t xml:space="preserve">J.E. </w:t>
      </w:r>
      <w:proofErr w:type="spellStart"/>
      <w:r w:rsidRPr="002505DE">
        <w:rPr>
          <w:rFonts w:eastAsia="Times New Roman"/>
          <w:color w:val="212121"/>
          <w:shd w:val="clear" w:color="auto" w:fill="FFFFFF"/>
        </w:rPr>
        <w:t>Heske</w:t>
      </w:r>
      <w:proofErr w:type="spellEnd"/>
      <w:r w:rsidRPr="002505DE">
        <w:rPr>
          <w:rFonts w:eastAsia="Times New Roman"/>
          <w:color w:val="212121"/>
          <w:shd w:val="clear" w:color="auto" w:fill="FFFFFF"/>
        </w:rPr>
        <w:t>. 2017</w:t>
      </w:r>
      <w:r w:rsidR="00B71A0C">
        <w:rPr>
          <w:rFonts w:eastAsia="Times New Roman"/>
          <w:color w:val="212121"/>
          <w:shd w:val="clear" w:color="auto" w:fill="FFFFFF"/>
        </w:rPr>
        <w:t>.</w:t>
      </w:r>
      <w:r w:rsidRPr="002505DE">
        <w:rPr>
          <w:rFonts w:eastAsia="Times New Roman"/>
          <w:color w:val="212121"/>
          <w:shd w:val="clear" w:color="auto" w:fill="FFFFFF"/>
        </w:rPr>
        <w:t xml:space="preserve"> Effects of human state park visitation rates on escape behavior of white-tailed deer</w:t>
      </w:r>
      <w:r w:rsidR="00B71A0C">
        <w:rPr>
          <w:rFonts w:eastAsia="Times New Roman"/>
          <w:color w:val="212121"/>
          <w:shd w:val="clear" w:color="auto" w:fill="FFFFFF"/>
        </w:rPr>
        <w:t>.</w:t>
      </w:r>
      <w:r w:rsidRPr="002505DE">
        <w:rPr>
          <w:rFonts w:eastAsia="Times New Roman"/>
          <w:color w:val="212121"/>
          <w:shd w:val="clear" w:color="auto" w:fill="FFFFFF"/>
        </w:rPr>
        <w:t xml:space="preserve"> Human–Wildlife Interactions 11:</w:t>
      </w:r>
      <w:r w:rsidR="00010684">
        <w:rPr>
          <w:rFonts w:eastAsia="Times New Roman"/>
          <w:color w:val="212121"/>
          <w:shd w:val="clear" w:color="auto" w:fill="FFFFFF"/>
        </w:rPr>
        <w:t>86-98</w:t>
      </w:r>
      <w:r w:rsidRPr="002505DE">
        <w:rPr>
          <w:rFonts w:eastAsia="Times New Roman"/>
          <w:color w:val="212121"/>
          <w:shd w:val="clear" w:color="auto" w:fill="FFFFFF"/>
        </w:rPr>
        <w:t>.</w:t>
      </w:r>
    </w:p>
    <w:p w14:paraId="7C7C25A2"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shd w:val="clear" w:color="auto" w:fill="FFFFFF"/>
        </w:rPr>
        <w:t>Tablado</w:t>
      </w:r>
      <w:proofErr w:type="spellEnd"/>
      <w:r w:rsidRPr="002505DE">
        <w:rPr>
          <w:rFonts w:eastAsia="Times New Roman"/>
          <w:color w:val="212121"/>
          <w:shd w:val="clear" w:color="auto" w:fill="FFFFFF"/>
        </w:rPr>
        <w:t>, Z., and L. Jenni. 2017. Determinants of uncertainty in wildlife responses to human disturbance. Biological Reviews 92:216–233.</w:t>
      </w:r>
    </w:p>
    <w:p w14:paraId="41BCA493"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t>Taylor, A. R., and R. L. Knight. 2003. Wildlife responses to recreation and associated visitor perceptions. Ecological Applications 13:951–963.</w:t>
      </w:r>
    </w:p>
    <w:p w14:paraId="7D026474" w14:textId="548FB311" w:rsidR="002505DE" w:rsidRDefault="002505DE" w:rsidP="00167887">
      <w:pPr>
        <w:spacing w:before="180" w:line="480" w:lineRule="auto"/>
        <w:ind w:left="835" w:hanging="835"/>
        <w:rPr>
          <w:rFonts w:eastAsia="Times New Roman"/>
          <w:color w:val="212121"/>
        </w:rPr>
      </w:pPr>
      <w:r w:rsidRPr="002505DE">
        <w:rPr>
          <w:rFonts w:eastAsia="Times New Roman"/>
          <w:color w:val="212121"/>
        </w:rPr>
        <w:t xml:space="preserve">Thompson, M. J., and R. E. Henderson. 1998. Elk </w:t>
      </w:r>
      <w:r w:rsidR="00010684">
        <w:rPr>
          <w:rFonts w:eastAsia="Times New Roman"/>
          <w:color w:val="212121"/>
        </w:rPr>
        <w:t>h</w:t>
      </w:r>
      <w:r w:rsidRPr="002505DE">
        <w:rPr>
          <w:rFonts w:eastAsia="Times New Roman"/>
          <w:color w:val="212121"/>
        </w:rPr>
        <w:t xml:space="preserve">abituation as a </w:t>
      </w:r>
      <w:r w:rsidR="00010684">
        <w:rPr>
          <w:rFonts w:eastAsia="Times New Roman"/>
          <w:color w:val="212121"/>
        </w:rPr>
        <w:t>c</w:t>
      </w:r>
      <w:r w:rsidRPr="002505DE">
        <w:rPr>
          <w:rFonts w:eastAsia="Times New Roman"/>
          <w:color w:val="212121"/>
        </w:rPr>
        <w:t xml:space="preserve">redibility </w:t>
      </w:r>
      <w:r w:rsidR="00010684">
        <w:rPr>
          <w:rFonts w:eastAsia="Times New Roman"/>
          <w:color w:val="212121"/>
        </w:rPr>
        <w:t>c</w:t>
      </w:r>
      <w:r w:rsidRPr="002505DE">
        <w:rPr>
          <w:rFonts w:eastAsia="Times New Roman"/>
          <w:color w:val="212121"/>
        </w:rPr>
        <w:t xml:space="preserve">hallenge for </w:t>
      </w:r>
      <w:r w:rsidR="00010684">
        <w:rPr>
          <w:rFonts w:eastAsia="Times New Roman"/>
          <w:color w:val="212121"/>
        </w:rPr>
        <w:t>w</w:t>
      </w:r>
      <w:r w:rsidRPr="002505DE">
        <w:rPr>
          <w:rFonts w:eastAsia="Times New Roman"/>
          <w:color w:val="212121"/>
        </w:rPr>
        <w:t xml:space="preserve">ildlife </w:t>
      </w:r>
      <w:r w:rsidR="00010684">
        <w:rPr>
          <w:rFonts w:eastAsia="Times New Roman"/>
          <w:color w:val="212121"/>
        </w:rPr>
        <w:t>p</w:t>
      </w:r>
      <w:r w:rsidRPr="002505DE">
        <w:rPr>
          <w:rFonts w:eastAsia="Times New Roman"/>
          <w:color w:val="212121"/>
        </w:rPr>
        <w:t xml:space="preserve">rofessionals. </w:t>
      </w:r>
      <w:r w:rsidR="00010684">
        <w:rPr>
          <w:rFonts w:eastAsia="Times New Roman"/>
          <w:color w:val="212121"/>
        </w:rPr>
        <w:t xml:space="preserve">Wildlife Society </w:t>
      </w:r>
      <w:r w:rsidRPr="002505DE">
        <w:rPr>
          <w:rFonts w:eastAsia="Times New Roman"/>
          <w:color w:val="212121"/>
        </w:rPr>
        <w:t>Bulletin. 26</w:t>
      </w:r>
      <w:r w:rsidR="00010684">
        <w:rPr>
          <w:rFonts w:eastAsia="Times New Roman"/>
          <w:color w:val="212121"/>
        </w:rPr>
        <w:t>:477-483</w:t>
      </w:r>
      <w:r w:rsidRPr="002505DE">
        <w:rPr>
          <w:rFonts w:eastAsia="Times New Roman"/>
          <w:color w:val="212121"/>
        </w:rPr>
        <w:t xml:space="preserve">. </w:t>
      </w:r>
    </w:p>
    <w:p w14:paraId="50E31F36" w14:textId="46CE1836" w:rsidR="00695DD2" w:rsidRPr="002505DE" w:rsidRDefault="00695DD2" w:rsidP="00167887">
      <w:pPr>
        <w:pStyle w:val="NormalWeb"/>
        <w:spacing w:before="180" w:beforeAutospacing="0" w:after="0" w:afterAutospacing="0" w:line="480" w:lineRule="auto"/>
        <w:ind w:left="835" w:hanging="835"/>
      </w:pPr>
      <w:r w:rsidRPr="00724CD0">
        <w:rPr>
          <w:color w:val="212121"/>
        </w:rPr>
        <w:t xml:space="preserve">Tucker, M. A., K. </w:t>
      </w:r>
      <w:proofErr w:type="spellStart"/>
      <w:r w:rsidRPr="00724CD0">
        <w:rPr>
          <w:color w:val="212121"/>
        </w:rPr>
        <w:t>Böhning-</w:t>
      </w:r>
      <w:r>
        <w:rPr>
          <w:color w:val="212121"/>
        </w:rPr>
        <w:t>G</w:t>
      </w:r>
      <w:r w:rsidRPr="00724CD0">
        <w:rPr>
          <w:color w:val="212121"/>
        </w:rPr>
        <w:t>aese</w:t>
      </w:r>
      <w:proofErr w:type="spellEnd"/>
      <w:r w:rsidRPr="00724CD0">
        <w:rPr>
          <w:color w:val="212121"/>
        </w:rPr>
        <w:t xml:space="preserve">, W. F. Fagan, J. M. Fryxell, B. Van </w:t>
      </w:r>
      <w:proofErr w:type="spellStart"/>
      <w:r w:rsidRPr="00724CD0">
        <w:rPr>
          <w:color w:val="212121"/>
        </w:rPr>
        <w:t>Moorter</w:t>
      </w:r>
      <w:proofErr w:type="spellEnd"/>
      <w:r w:rsidRPr="00724CD0">
        <w:rPr>
          <w:color w:val="212121"/>
        </w:rPr>
        <w:t xml:space="preserve">, S. C. Alberts, A. H. Ali, A. M. Allen, N. </w:t>
      </w:r>
      <w:proofErr w:type="spellStart"/>
      <w:r w:rsidRPr="00724CD0">
        <w:rPr>
          <w:color w:val="212121"/>
        </w:rPr>
        <w:t>Attias</w:t>
      </w:r>
      <w:proofErr w:type="spellEnd"/>
      <w:r w:rsidRPr="00724CD0">
        <w:rPr>
          <w:color w:val="212121"/>
        </w:rPr>
        <w:t xml:space="preserve">, T. </w:t>
      </w:r>
      <w:proofErr w:type="spellStart"/>
      <w:r w:rsidRPr="00724CD0">
        <w:rPr>
          <w:color w:val="212121"/>
        </w:rPr>
        <w:t>Avgar</w:t>
      </w:r>
      <w:proofErr w:type="spellEnd"/>
      <w:r w:rsidRPr="00724CD0">
        <w:rPr>
          <w:color w:val="212121"/>
        </w:rPr>
        <w:t xml:space="preserve">, H. Bartlam-brooks, B. </w:t>
      </w:r>
      <w:proofErr w:type="spellStart"/>
      <w:r w:rsidRPr="00724CD0">
        <w:rPr>
          <w:color w:val="212121"/>
        </w:rPr>
        <w:t>Bayarbaatar</w:t>
      </w:r>
      <w:proofErr w:type="spellEnd"/>
      <w:r w:rsidRPr="00724CD0">
        <w:rPr>
          <w:color w:val="212121"/>
        </w:rPr>
        <w:t xml:space="preserve">, J. L. </w:t>
      </w:r>
      <w:proofErr w:type="spellStart"/>
      <w:r w:rsidRPr="00724CD0">
        <w:rPr>
          <w:color w:val="212121"/>
        </w:rPr>
        <w:t>Belant</w:t>
      </w:r>
      <w:proofErr w:type="spellEnd"/>
      <w:r w:rsidRPr="00724CD0">
        <w:rPr>
          <w:color w:val="212121"/>
        </w:rPr>
        <w:t xml:space="preserve">, A. </w:t>
      </w:r>
      <w:proofErr w:type="spellStart"/>
      <w:r w:rsidRPr="00724CD0">
        <w:rPr>
          <w:color w:val="212121"/>
        </w:rPr>
        <w:t>Bertassoni</w:t>
      </w:r>
      <w:proofErr w:type="spellEnd"/>
      <w:r w:rsidRPr="00724CD0">
        <w:rPr>
          <w:color w:val="212121"/>
        </w:rPr>
        <w:t xml:space="preserve">, D. Beyer, L. </w:t>
      </w:r>
      <w:proofErr w:type="spellStart"/>
      <w:r w:rsidRPr="00724CD0">
        <w:rPr>
          <w:color w:val="212121"/>
        </w:rPr>
        <w:t>Bidner</w:t>
      </w:r>
      <w:proofErr w:type="spellEnd"/>
      <w:r w:rsidRPr="00724CD0">
        <w:rPr>
          <w:color w:val="212121"/>
        </w:rPr>
        <w:t xml:space="preserve">, F. M. Van </w:t>
      </w:r>
      <w:proofErr w:type="spellStart"/>
      <w:r w:rsidRPr="00724CD0">
        <w:rPr>
          <w:color w:val="212121"/>
        </w:rPr>
        <w:t>Beest</w:t>
      </w:r>
      <w:proofErr w:type="spellEnd"/>
      <w:r w:rsidRPr="00724CD0">
        <w:rPr>
          <w:color w:val="212121"/>
        </w:rPr>
        <w:t xml:space="preserve">, S. Blake, N. </w:t>
      </w:r>
      <w:proofErr w:type="spellStart"/>
      <w:r w:rsidRPr="00724CD0">
        <w:rPr>
          <w:color w:val="212121"/>
        </w:rPr>
        <w:t>Blaum</w:t>
      </w:r>
      <w:proofErr w:type="spellEnd"/>
      <w:r w:rsidRPr="00724CD0">
        <w:rPr>
          <w:color w:val="212121"/>
        </w:rPr>
        <w:t xml:space="preserve">, C. </w:t>
      </w:r>
      <w:proofErr w:type="spellStart"/>
      <w:r w:rsidRPr="00724CD0">
        <w:rPr>
          <w:color w:val="212121"/>
        </w:rPr>
        <w:t>Bracis</w:t>
      </w:r>
      <w:proofErr w:type="spellEnd"/>
      <w:r w:rsidRPr="00724CD0">
        <w:rPr>
          <w:color w:val="212121"/>
        </w:rPr>
        <w:t xml:space="preserve">, D. Brown, P. J. N. De </w:t>
      </w:r>
      <w:proofErr w:type="spellStart"/>
      <w:r w:rsidRPr="00724CD0">
        <w:rPr>
          <w:color w:val="212121"/>
        </w:rPr>
        <w:t>Bruyn</w:t>
      </w:r>
      <w:proofErr w:type="spellEnd"/>
      <w:r w:rsidRPr="00724CD0">
        <w:rPr>
          <w:color w:val="212121"/>
        </w:rPr>
        <w:t xml:space="preserve">, F. </w:t>
      </w:r>
      <w:proofErr w:type="spellStart"/>
      <w:r w:rsidRPr="00724CD0">
        <w:rPr>
          <w:color w:val="212121"/>
        </w:rPr>
        <w:t>Cagnacci</w:t>
      </w:r>
      <w:proofErr w:type="spellEnd"/>
      <w:r w:rsidRPr="00724CD0">
        <w:rPr>
          <w:color w:val="212121"/>
        </w:rPr>
        <w:t xml:space="preserve">, D. </w:t>
      </w:r>
      <w:proofErr w:type="spellStart"/>
      <w:r w:rsidRPr="00724CD0">
        <w:rPr>
          <w:color w:val="212121"/>
        </w:rPr>
        <w:t>Diefenbach</w:t>
      </w:r>
      <w:proofErr w:type="spellEnd"/>
      <w:r w:rsidRPr="00724CD0">
        <w:rPr>
          <w:color w:val="212121"/>
        </w:rPr>
        <w:t>, I. Douglas-</w:t>
      </w:r>
      <w:r>
        <w:rPr>
          <w:color w:val="212121"/>
        </w:rPr>
        <w:t>H</w:t>
      </w:r>
      <w:r w:rsidRPr="00724CD0">
        <w:rPr>
          <w:color w:val="212121"/>
        </w:rPr>
        <w:t xml:space="preserve">amilton, J. </w:t>
      </w:r>
      <w:proofErr w:type="spellStart"/>
      <w:r w:rsidRPr="00724CD0">
        <w:rPr>
          <w:color w:val="212121"/>
        </w:rPr>
        <w:t>Fennessy</w:t>
      </w:r>
      <w:proofErr w:type="spellEnd"/>
      <w:r w:rsidRPr="00724CD0">
        <w:rPr>
          <w:color w:val="212121"/>
        </w:rPr>
        <w:t xml:space="preserve">, C. </w:t>
      </w:r>
      <w:proofErr w:type="spellStart"/>
      <w:r w:rsidRPr="00724CD0">
        <w:rPr>
          <w:color w:val="212121"/>
        </w:rPr>
        <w:t>Fichtel</w:t>
      </w:r>
      <w:proofErr w:type="spellEnd"/>
      <w:r w:rsidRPr="00724CD0">
        <w:rPr>
          <w:color w:val="212121"/>
        </w:rPr>
        <w:t xml:space="preserve">, W. Fiedler, C. Fischer, I. Fischhoff, C. H. Fleming, A. T. Ford, S. A. Fritz, B. </w:t>
      </w:r>
      <w:proofErr w:type="spellStart"/>
      <w:r w:rsidRPr="00724CD0">
        <w:rPr>
          <w:color w:val="212121"/>
        </w:rPr>
        <w:t>Gehr</w:t>
      </w:r>
      <w:proofErr w:type="spellEnd"/>
      <w:r w:rsidRPr="00724CD0">
        <w:rPr>
          <w:color w:val="212121"/>
        </w:rPr>
        <w:t xml:space="preserve">, J. R. </w:t>
      </w:r>
      <w:proofErr w:type="spellStart"/>
      <w:r w:rsidRPr="00724CD0">
        <w:rPr>
          <w:color w:val="212121"/>
        </w:rPr>
        <w:t>Goheen</w:t>
      </w:r>
      <w:proofErr w:type="spellEnd"/>
      <w:r w:rsidRPr="00724CD0">
        <w:rPr>
          <w:color w:val="212121"/>
        </w:rPr>
        <w:t xml:space="preserve">, E. </w:t>
      </w:r>
      <w:proofErr w:type="spellStart"/>
      <w:r w:rsidRPr="00724CD0">
        <w:rPr>
          <w:color w:val="212121"/>
        </w:rPr>
        <w:t>Gurarie</w:t>
      </w:r>
      <w:proofErr w:type="spellEnd"/>
      <w:r w:rsidRPr="00724CD0">
        <w:rPr>
          <w:color w:val="212121"/>
        </w:rPr>
        <w:t xml:space="preserve">, M. </w:t>
      </w:r>
      <w:proofErr w:type="spellStart"/>
      <w:r w:rsidRPr="00724CD0">
        <w:rPr>
          <w:color w:val="212121"/>
        </w:rPr>
        <w:t>Hebblewhite</w:t>
      </w:r>
      <w:proofErr w:type="spellEnd"/>
      <w:r w:rsidRPr="00724CD0">
        <w:rPr>
          <w:color w:val="212121"/>
        </w:rPr>
        <w:t xml:space="preserve">, M. </w:t>
      </w:r>
      <w:proofErr w:type="spellStart"/>
      <w:r w:rsidRPr="00724CD0">
        <w:rPr>
          <w:color w:val="212121"/>
        </w:rPr>
        <w:t>Heurich</w:t>
      </w:r>
      <w:proofErr w:type="spellEnd"/>
      <w:r w:rsidRPr="00724CD0">
        <w:rPr>
          <w:color w:val="212121"/>
        </w:rPr>
        <w:t xml:space="preserve">, A. J. M. </w:t>
      </w:r>
      <w:proofErr w:type="spellStart"/>
      <w:r w:rsidRPr="00724CD0">
        <w:rPr>
          <w:color w:val="212121"/>
        </w:rPr>
        <w:t>Hewison</w:t>
      </w:r>
      <w:proofErr w:type="spellEnd"/>
      <w:r w:rsidRPr="00724CD0">
        <w:rPr>
          <w:color w:val="212121"/>
        </w:rPr>
        <w:t xml:space="preserve">, C. Hof, E. </w:t>
      </w:r>
      <w:proofErr w:type="spellStart"/>
      <w:r w:rsidRPr="00724CD0">
        <w:rPr>
          <w:color w:val="212121"/>
        </w:rPr>
        <w:t>Hurme</w:t>
      </w:r>
      <w:proofErr w:type="spellEnd"/>
      <w:r w:rsidRPr="00724CD0">
        <w:rPr>
          <w:color w:val="212121"/>
        </w:rPr>
        <w:t xml:space="preserve">, L. A. Isbell, R. Janssen, F. </w:t>
      </w:r>
      <w:proofErr w:type="spellStart"/>
      <w:r w:rsidRPr="00724CD0">
        <w:rPr>
          <w:color w:val="212121"/>
        </w:rPr>
        <w:t>Jeltsch</w:t>
      </w:r>
      <w:proofErr w:type="spellEnd"/>
      <w:r w:rsidRPr="00724CD0">
        <w:rPr>
          <w:color w:val="212121"/>
        </w:rPr>
        <w:t xml:space="preserve">, P. </w:t>
      </w:r>
      <w:proofErr w:type="spellStart"/>
      <w:r w:rsidRPr="00724CD0">
        <w:rPr>
          <w:color w:val="212121"/>
        </w:rPr>
        <w:t>Kaczensky</w:t>
      </w:r>
      <w:proofErr w:type="spellEnd"/>
      <w:r w:rsidRPr="00724CD0">
        <w:rPr>
          <w:color w:val="212121"/>
        </w:rPr>
        <w:t xml:space="preserve">, A. Kane, P. M. </w:t>
      </w:r>
      <w:proofErr w:type="spellStart"/>
      <w:r w:rsidRPr="00724CD0">
        <w:rPr>
          <w:color w:val="212121"/>
        </w:rPr>
        <w:t>Kappeler</w:t>
      </w:r>
      <w:proofErr w:type="spellEnd"/>
      <w:r w:rsidRPr="00724CD0">
        <w:rPr>
          <w:color w:val="212121"/>
        </w:rPr>
        <w:t xml:space="preserve">, M. Kauffman, R. Kays, D. </w:t>
      </w:r>
      <w:proofErr w:type="spellStart"/>
      <w:r w:rsidRPr="00724CD0">
        <w:rPr>
          <w:color w:val="212121"/>
        </w:rPr>
        <w:t>Kimuyu</w:t>
      </w:r>
      <w:proofErr w:type="spellEnd"/>
      <w:r w:rsidRPr="00724CD0">
        <w:rPr>
          <w:color w:val="212121"/>
        </w:rPr>
        <w:t xml:space="preserve">, F. Koch, B. </w:t>
      </w:r>
      <w:proofErr w:type="spellStart"/>
      <w:r w:rsidRPr="00724CD0">
        <w:rPr>
          <w:color w:val="212121"/>
        </w:rPr>
        <w:t>Kranstauber</w:t>
      </w:r>
      <w:proofErr w:type="spellEnd"/>
      <w:r w:rsidRPr="00724CD0">
        <w:rPr>
          <w:color w:val="212121"/>
        </w:rPr>
        <w:t xml:space="preserve">, S. </w:t>
      </w:r>
      <w:proofErr w:type="spellStart"/>
      <w:r w:rsidRPr="00724CD0">
        <w:rPr>
          <w:color w:val="212121"/>
        </w:rPr>
        <w:t>Lapoint</w:t>
      </w:r>
      <w:proofErr w:type="spellEnd"/>
      <w:r w:rsidRPr="00724CD0">
        <w:rPr>
          <w:color w:val="212121"/>
        </w:rPr>
        <w:t xml:space="preserve">, J. </w:t>
      </w:r>
      <w:proofErr w:type="spellStart"/>
      <w:r w:rsidRPr="00724CD0">
        <w:rPr>
          <w:color w:val="212121"/>
        </w:rPr>
        <w:t>Mattisson</w:t>
      </w:r>
      <w:proofErr w:type="spellEnd"/>
      <w:r w:rsidRPr="00724CD0">
        <w:rPr>
          <w:color w:val="212121"/>
        </w:rPr>
        <w:t xml:space="preserve">, E. P. Medici, U. </w:t>
      </w:r>
      <w:proofErr w:type="spellStart"/>
      <w:r w:rsidRPr="00724CD0">
        <w:rPr>
          <w:color w:val="212121"/>
        </w:rPr>
        <w:t>Mellone</w:t>
      </w:r>
      <w:proofErr w:type="spellEnd"/>
      <w:r w:rsidRPr="00724CD0">
        <w:rPr>
          <w:color w:val="212121"/>
        </w:rPr>
        <w:t>, E. Merrill, T. A. Morrison, S. L. Díaz-</w:t>
      </w:r>
      <w:r>
        <w:rPr>
          <w:color w:val="212121"/>
        </w:rPr>
        <w:t>M</w:t>
      </w:r>
      <w:r w:rsidRPr="00724CD0">
        <w:rPr>
          <w:color w:val="212121"/>
        </w:rPr>
        <w:t xml:space="preserve">uñoz, A. </w:t>
      </w:r>
      <w:proofErr w:type="spellStart"/>
      <w:r w:rsidRPr="00724CD0">
        <w:rPr>
          <w:color w:val="212121"/>
        </w:rPr>
        <w:t>Mysterud</w:t>
      </w:r>
      <w:proofErr w:type="spellEnd"/>
      <w:r w:rsidRPr="00724CD0">
        <w:rPr>
          <w:color w:val="212121"/>
        </w:rPr>
        <w:t xml:space="preserve">, D. </w:t>
      </w:r>
      <w:proofErr w:type="spellStart"/>
      <w:r w:rsidRPr="00724CD0">
        <w:rPr>
          <w:color w:val="212121"/>
        </w:rPr>
        <w:t>Nandintsetseg</w:t>
      </w:r>
      <w:proofErr w:type="spellEnd"/>
      <w:r w:rsidRPr="00724CD0">
        <w:rPr>
          <w:color w:val="212121"/>
        </w:rPr>
        <w:t xml:space="preserve">, R. Nathan, A. </w:t>
      </w:r>
      <w:proofErr w:type="spellStart"/>
      <w:r w:rsidRPr="00724CD0">
        <w:rPr>
          <w:color w:val="212121"/>
        </w:rPr>
        <w:lastRenderedPageBreak/>
        <w:t>Niamir</w:t>
      </w:r>
      <w:proofErr w:type="spellEnd"/>
      <w:r w:rsidRPr="00724CD0">
        <w:rPr>
          <w:color w:val="212121"/>
        </w:rPr>
        <w:t xml:space="preserve">, J. </w:t>
      </w:r>
      <w:proofErr w:type="spellStart"/>
      <w:r w:rsidRPr="00724CD0">
        <w:rPr>
          <w:color w:val="212121"/>
        </w:rPr>
        <w:t>Odden</w:t>
      </w:r>
      <w:proofErr w:type="spellEnd"/>
      <w:r w:rsidRPr="00724CD0">
        <w:rPr>
          <w:color w:val="212121"/>
        </w:rPr>
        <w:t xml:space="preserve">, R. B. O. Hara, L. G. R. Oliveira-santos, K. A. Olson, B. D. Patterson, R. C. De Paula, L. Pedrotti, B. </w:t>
      </w:r>
      <w:proofErr w:type="spellStart"/>
      <w:r w:rsidRPr="00724CD0">
        <w:rPr>
          <w:color w:val="212121"/>
        </w:rPr>
        <w:t>Reineking</w:t>
      </w:r>
      <w:proofErr w:type="spellEnd"/>
      <w:r w:rsidRPr="00724CD0">
        <w:rPr>
          <w:color w:val="212121"/>
        </w:rPr>
        <w:t xml:space="preserve">, and M. </w:t>
      </w:r>
      <w:proofErr w:type="spellStart"/>
      <w:r w:rsidRPr="00724CD0">
        <w:rPr>
          <w:color w:val="212121"/>
        </w:rPr>
        <w:t>Rimmler</w:t>
      </w:r>
      <w:proofErr w:type="spellEnd"/>
      <w:r w:rsidRPr="00724CD0">
        <w:rPr>
          <w:color w:val="212121"/>
        </w:rPr>
        <w:t xml:space="preserve">. 2018. Moving in the Anthropocene: </w:t>
      </w:r>
      <w:r>
        <w:rPr>
          <w:color w:val="212121"/>
        </w:rPr>
        <w:t>g</w:t>
      </w:r>
      <w:r w:rsidRPr="00724CD0">
        <w:rPr>
          <w:color w:val="212121"/>
        </w:rPr>
        <w:t>lobal reductions in terrestrial mammalian movements. Science 359:466–469.</w:t>
      </w:r>
    </w:p>
    <w:p w14:paraId="5FD4BA2A" w14:textId="5BB364F6"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Unsworth, J. W., D. F. Pac, G. C. White, and R. M. </w:t>
      </w:r>
      <w:proofErr w:type="spellStart"/>
      <w:r w:rsidRPr="002505DE">
        <w:rPr>
          <w:rFonts w:eastAsia="Times New Roman"/>
          <w:color w:val="212121"/>
        </w:rPr>
        <w:t>Bartmann</w:t>
      </w:r>
      <w:proofErr w:type="spellEnd"/>
      <w:r w:rsidRPr="002505DE">
        <w:rPr>
          <w:rFonts w:eastAsia="Times New Roman"/>
          <w:color w:val="212121"/>
        </w:rPr>
        <w:t xml:space="preserve">. 2016. Mule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s</w:t>
      </w:r>
      <w:r w:rsidRPr="002505DE">
        <w:rPr>
          <w:rFonts w:eastAsia="Times New Roman"/>
          <w:color w:val="212121"/>
        </w:rPr>
        <w:t>urvival in Colorado, Idaho, and Montana</w:t>
      </w:r>
      <w:r w:rsidR="00010684">
        <w:rPr>
          <w:rFonts w:eastAsia="Times New Roman"/>
          <w:color w:val="212121"/>
        </w:rPr>
        <w:t xml:space="preserve">. The Journal of Wildlife Management. </w:t>
      </w:r>
      <w:r w:rsidRPr="002505DE">
        <w:rPr>
          <w:rFonts w:eastAsia="Times New Roman"/>
          <w:color w:val="212121"/>
        </w:rPr>
        <w:t>63:315–326.</w:t>
      </w:r>
    </w:p>
    <w:p w14:paraId="7EF6B931" w14:textId="77777777"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Verdolin</w:t>
      </w:r>
      <w:proofErr w:type="spellEnd"/>
      <w:r w:rsidRPr="002505DE">
        <w:rPr>
          <w:rFonts w:eastAsia="Times New Roman"/>
          <w:color w:val="212121"/>
        </w:rPr>
        <w:t>, J. L. 2006. Meta-analysis of foraging and predation risk trade-offs in terrestrial systems. Behavioral Ecology and Sociobiology 60:457–464.</w:t>
      </w:r>
    </w:p>
    <w:p w14:paraId="5A2B8822" w14:textId="73ECBE95"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Visscher, D. R., P. D. Walker, M. Flowers, C. </w:t>
      </w:r>
      <w:proofErr w:type="spellStart"/>
      <w:r w:rsidRPr="002505DE">
        <w:rPr>
          <w:rFonts w:eastAsia="Times New Roman"/>
          <w:color w:val="212121"/>
        </w:rPr>
        <w:t>Kemna</w:t>
      </w:r>
      <w:proofErr w:type="spellEnd"/>
      <w:r w:rsidRPr="002505DE">
        <w:rPr>
          <w:rFonts w:eastAsia="Times New Roman"/>
          <w:color w:val="212121"/>
        </w:rPr>
        <w:t xml:space="preserve">, J. Pattison, and B. </w:t>
      </w:r>
      <w:proofErr w:type="spellStart"/>
      <w:r w:rsidRPr="002505DE">
        <w:rPr>
          <w:rFonts w:eastAsia="Times New Roman"/>
          <w:color w:val="212121"/>
        </w:rPr>
        <w:t>Kushnerick</w:t>
      </w:r>
      <w:proofErr w:type="spellEnd"/>
      <w:r w:rsidRPr="002505DE">
        <w:rPr>
          <w:rFonts w:eastAsia="Times New Roman"/>
          <w:color w:val="212121"/>
        </w:rPr>
        <w:t xml:space="preserve">. 2023. Human impact on deer use is greater than predators and competitors in a multiuse recreation area. Animal </w:t>
      </w:r>
      <w:proofErr w:type="spellStart"/>
      <w:r w:rsidRPr="002505DE">
        <w:rPr>
          <w:rFonts w:eastAsia="Times New Roman"/>
          <w:color w:val="212121"/>
        </w:rPr>
        <w:t>Behaviour</w:t>
      </w:r>
      <w:proofErr w:type="spellEnd"/>
      <w:r w:rsidRPr="002505DE">
        <w:rPr>
          <w:rFonts w:eastAsia="Times New Roman"/>
          <w:color w:val="212121"/>
        </w:rPr>
        <w:t xml:space="preserve"> 197:61–69.</w:t>
      </w:r>
    </w:p>
    <w:p w14:paraId="53125997" w14:textId="683EDE7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van de </w:t>
      </w:r>
      <w:proofErr w:type="spellStart"/>
      <w:r w:rsidRPr="002505DE">
        <w:rPr>
          <w:rFonts w:eastAsia="Times New Roman"/>
          <w:color w:val="212121"/>
        </w:rPr>
        <w:t>Kerk</w:t>
      </w:r>
      <w:proofErr w:type="spellEnd"/>
      <w:r w:rsidRPr="002505DE">
        <w:rPr>
          <w:rFonts w:eastAsia="Times New Roman"/>
          <w:color w:val="212121"/>
        </w:rPr>
        <w:t xml:space="preserve">, M., </w:t>
      </w:r>
      <w:r w:rsidR="00010684">
        <w:rPr>
          <w:rFonts w:eastAsia="Times New Roman"/>
          <w:color w:val="212121"/>
        </w:rPr>
        <w:t xml:space="preserve">R.T. </w:t>
      </w:r>
      <w:r w:rsidRPr="002505DE">
        <w:rPr>
          <w:rFonts w:eastAsia="Times New Roman"/>
          <w:color w:val="212121"/>
        </w:rPr>
        <w:t xml:space="preserve">Larsen, </w:t>
      </w:r>
      <w:r w:rsidR="00010684">
        <w:rPr>
          <w:rFonts w:eastAsia="Times New Roman"/>
          <w:color w:val="212121"/>
        </w:rPr>
        <w:t xml:space="preserve">D. D. </w:t>
      </w:r>
      <w:r w:rsidRPr="002505DE">
        <w:rPr>
          <w:rFonts w:eastAsia="Times New Roman"/>
          <w:color w:val="212121"/>
        </w:rPr>
        <w:t xml:space="preserve">Olson, </w:t>
      </w:r>
      <w:r w:rsidR="00010684">
        <w:rPr>
          <w:rFonts w:eastAsia="Times New Roman"/>
          <w:color w:val="212121"/>
        </w:rPr>
        <w:t xml:space="preserve">K. R. </w:t>
      </w:r>
      <w:r w:rsidRPr="002505DE">
        <w:rPr>
          <w:rFonts w:eastAsia="Times New Roman"/>
          <w:color w:val="212121"/>
        </w:rPr>
        <w:t xml:space="preserve">Hersey, </w:t>
      </w:r>
      <w:r w:rsidR="00010684">
        <w:rPr>
          <w:rFonts w:eastAsia="Times New Roman"/>
          <w:color w:val="212121"/>
        </w:rPr>
        <w:t>and B. R.</w:t>
      </w:r>
      <w:r w:rsidRPr="002505DE">
        <w:rPr>
          <w:rFonts w:eastAsia="Times New Roman"/>
          <w:color w:val="212121"/>
        </w:rPr>
        <w:t xml:space="preserve"> McMillan</w:t>
      </w:r>
      <w:r w:rsidR="00010684">
        <w:rPr>
          <w:rFonts w:eastAsia="Times New Roman"/>
          <w:color w:val="212121"/>
        </w:rPr>
        <w:t>.</w:t>
      </w:r>
      <w:r w:rsidRPr="002505DE">
        <w:rPr>
          <w:rFonts w:eastAsia="Times New Roman"/>
          <w:color w:val="212121"/>
        </w:rPr>
        <w:t xml:space="preserve"> 2021. Variation in movement patterns of mule deer: have we oversimplified migration?</w:t>
      </w:r>
      <w:r w:rsidR="003D0A8A">
        <w:rPr>
          <w:rFonts w:eastAsia="Times New Roman"/>
          <w:color w:val="212121"/>
        </w:rPr>
        <w:t>.</w:t>
      </w:r>
      <w:r w:rsidRPr="002505DE">
        <w:rPr>
          <w:rFonts w:eastAsia="Times New Roman"/>
          <w:color w:val="212121"/>
        </w:rPr>
        <w:t xml:space="preserve"> Movement Ecology, 9</w:t>
      </w:r>
      <w:r w:rsidR="00010684">
        <w:rPr>
          <w:rFonts w:eastAsia="Times New Roman"/>
          <w:color w:val="212121"/>
        </w:rPr>
        <w:t>:44</w:t>
      </w:r>
      <w:r w:rsidRPr="002505DE">
        <w:rPr>
          <w:rFonts w:eastAsia="Times New Roman"/>
          <w:color w:val="212121"/>
        </w:rPr>
        <w:t>.</w:t>
      </w:r>
    </w:p>
    <w:p w14:paraId="0203DC83" w14:textId="327647D7" w:rsidR="002505DE" w:rsidRPr="002505DE" w:rsidRDefault="002505DE" w:rsidP="00167887">
      <w:pPr>
        <w:spacing w:before="180" w:line="480" w:lineRule="auto"/>
        <w:ind w:left="835" w:hanging="835"/>
        <w:rPr>
          <w:rFonts w:eastAsia="Times New Roman"/>
        </w:rPr>
      </w:pPr>
      <w:r w:rsidRPr="002505DE">
        <w:rPr>
          <w:rFonts w:eastAsia="Times New Roman"/>
          <w:color w:val="212121"/>
        </w:rPr>
        <w:t xml:space="preserve">White, G. C., and R. M. </w:t>
      </w:r>
      <w:proofErr w:type="spellStart"/>
      <w:r w:rsidRPr="002505DE">
        <w:rPr>
          <w:rFonts w:eastAsia="Times New Roman"/>
          <w:color w:val="212121"/>
        </w:rPr>
        <w:t>Bartmann</w:t>
      </w:r>
      <w:proofErr w:type="spellEnd"/>
      <w:r w:rsidRPr="002505DE">
        <w:rPr>
          <w:rFonts w:eastAsia="Times New Roman"/>
          <w:color w:val="212121"/>
        </w:rPr>
        <w:t xml:space="preserve">. 1998. Effect of </w:t>
      </w:r>
      <w:r w:rsidR="00010684">
        <w:rPr>
          <w:rFonts w:eastAsia="Times New Roman"/>
          <w:color w:val="212121"/>
        </w:rPr>
        <w:t>d</w:t>
      </w:r>
      <w:r w:rsidRPr="002505DE">
        <w:rPr>
          <w:rFonts w:eastAsia="Times New Roman"/>
          <w:color w:val="212121"/>
        </w:rPr>
        <w:t xml:space="preserve">ensity </w:t>
      </w:r>
      <w:r w:rsidR="00010684">
        <w:rPr>
          <w:rFonts w:eastAsia="Times New Roman"/>
          <w:color w:val="212121"/>
        </w:rPr>
        <w:t>r</w:t>
      </w:r>
      <w:r w:rsidRPr="002505DE">
        <w:rPr>
          <w:rFonts w:eastAsia="Times New Roman"/>
          <w:color w:val="212121"/>
        </w:rPr>
        <w:t xml:space="preserve">eduction on </w:t>
      </w:r>
      <w:r w:rsidR="00010684">
        <w:rPr>
          <w:rFonts w:eastAsia="Times New Roman"/>
          <w:color w:val="212121"/>
        </w:rPr>
        <w:t>o</w:t>
      </w:r>
      <w:r w:rsidRPr="002505DE">
        <w:rPr>
          <w:rFonts w:eastAsia="Times New Roman"/>
          <w:color w:val="212121"/>
        </w:rPr>
        <w:t xml:space="preserve">verwinter </w:t>
      </w:r>
      <w:r w:rsidR="00010684">
        <w:rPr>
          <w:rFonts w:eastAsia="Times New Roman"/>
          <w:color w:val="212121"/>
        </w:rPr>
        <w:t>s</w:t>
      </w:r>
      <w:r w:rsidRPr="002505DE">
        <w:rPr>
          <w:rFonts w:eastAsia="Times New Roman"/>
          <w:color w:val="212121"/>
        </w:rPr>
        <w:t xml:space="preserve">urvival of </w:t>
      </w:r>
      <w:r w:rsidR="00010684">
        <w:rPr>
          <w:rFonts w:eastAsia="Times New Roman"/>
          <w:color w:val="212121"/>
        </w:rPr>
        <w:t>f</w:t>
      </w:r>
      <w:r w:rsidRPr="002505DE">
        <w:rPr>
          <w:rFonts w:eastAsia="Times New Roman"/>
          <w:color w:val="212121"/>
        </w:rPr>
        <w:t>ree-</w:t>
      </w:r>
      <w:r w:rsidR="00010684">
        <w:rPr>
          <w:rFonts w:eastAsia="Times New Roman"/>
          <w:color w:val="212121"/>
        </w:rPr>
        <w:t>r</w:t>
      </w:r>
      <w:r w:rsidRPr="002505DE">
        <w:rPr>
          <w:rFonts w:eastAsia="Times New Roman"/>
          <w:color w:val="212121"/>
        </w:rPr>
        <w:t xml:space="preserve">anging </w:t>
      </w:r>
      <w:r w:rsidR="00010684">
        <w:rPr>
          <w:rFonts w:eastAsia="Times New Roman"/>
          <w:color w:val="212121"/>
        </w:rPr>
        <w:t>m</w:t>
      </w:r>
      <w:r w:rsidRPr="002505DE">
        <w:rPr>
          <w:rFonts w:eastAsia="Times New Roman"/>
          <w:color w:val="212121"/>
        </w:rPr>
        <w:t xml:space="preserve">ule </w:t>
      </w:r>
      <w:r w:rsidR="00010684">
        <w:rPr>
          <w:rFonts w:eastAsia="Times New Roman"/>
          <w:color w:val="212121"/>
        </w:rPr>
        <w:t>d</w:t>
      </w:r>
      <w:r w:rsidRPr="002505DE">
        <w:rPr>
          <w:rFonts w:eastAsia="Times New Roman"/>
          <w:color w:val="212121"/>
        </w:rPr>
        <w:t xml:space="preserve">eer </w:t>
      </w:r>
      <w:r w:rsidR="00010684">
        <w:rPr>
          <w:rFonts w:eastAsia="Times New Roman"/>
          <w:color w:val="212121"/>
        </w:rPr>
        <w:t>f</w:t>
      </w:r>
      <w:r w:rsidRPr="002505DE">
        <w:rPr>
          <w:rFonts w:eastAsia="Times New Roman"/>
          <w:color w:val="212121"/>
        </w:rPr>
        <w:t>awns. The Journal of Wildlife Management 62:214–225.</w:t>
      </w:r>
    </w:p>
    <w:p w14:paraId="692F3B38" w14:textId="77777777" w:rsidR="002505DE" w:rsidRPr="002505DE" w:rsidRDefault="002505DE" w:rsidP="00167887">
      <w:pPr>
        <w:spacing w:before="180" w:line="480" w:lineRule="auto"/>
        <w:ind w:left="835" w:hanging="835"/>
        <w:rPr>
          <w:rFonts w:eastAsia="Times New Roman"/>
        </w:rPr>
      </w:pPr>
      <w:r w:rsidRPr="002505DE">
        <w:rPr>
          <w:rFonts w:eastAsia="Times New Roman"/>
          <w:color w:val="212121"/>
        </w:rPr>
        <w:lastRenderedPageBreak/>
        <w:t xml:space="preserve">Wilson, M. W., A. D. </w:t>
      </w:r>
      <w:proofErr w:type="spellStart"/>
      <w:r w:rsidRPr="002505DE">
        <w:rPr>
          <w:rFonts w:eastAsia="Times New Roman"/>
          <w:color w:val="212121"/>
        </w:rPr>
        <w:t>Ridlon</w:t>
      </w:r>
      <w:proofErr w:type="spellEnd"/>
      <w:r w:rsidRPr="002505DE">
        <w:rPr>
          <w:rFonts w:eastAsia="Times New Roman"/>
          <w:color w:val="212121"/>
        </w:rPr>
        <w:t xml:space="preserve">, K. M. Gaynor, S. D. Gaines, A. C. Stier, and B. S. Halpern. 2020. Ecological impacts of human-induced animal </w:t>
      </w:r>
      <w:proofErr w:type="spellStart"/>
      <w:r w:rsidRPr="002505DE">
        <w:rPr>
          <w:rFonts w:eastAsia="Times New Roman"/>
          <w:color w:val="212121"/>
        </w:rPr>
        <w:t>behaviour</w:t>
      </w:r>
      <w:proofErr w:type="spellEnd"/>
      <w:r w:rsidRPr="002505DE">
        <w:rPr>
          <w:rFonts w:eastAsia="Times New Roman"/>
          <w:color w:val="212121"/>
        </w:rPr>
        <w:t xml:space="preserve"> change. Ecology Letters 23:1522–1536.</w:t>
      </w:r>
    </w:p>
    <w:p w14:paraId="53FFC4F0" w14:textId="287DF2A0" w:rsidR="002505DE" w:rsidRPr="002505DE" w:rsidRDefault="002505DE" w:rsidP="00167887">
      <w:pPr>
        <w:spacing w:before="180" w:after="200" w:line="480" w:lineRule="auto"/>
        <w:ind w:left="835" w:hanging="835"/>
        <w:rPr>
          <w:rFonts w:eastAsia="Times New Roman"/>
        </w:rPr>
      </w:pPr>
      <w:r w:rsidRPr="002505DE">
        <w:rPr>
          <w:rFonts w:eastAsia="Times New Roman"/>
          <w:color w:val="222222"/>
          <w:shd w:val="clear" w:color="auto" w:fill="FFFFFF"/>
        </w:rPr>
        <w:t>Wisdom, M</w:t>
      </w:r>
      <w:r w:rsidR="00010684">
        <w:rPr>
          <w:rFonts w:eastAsia="Times New Roman"/>
          <w:color w:val="222222"/>
          <w:shd w:val="clear" w:color="auto" w:fill="FFFFFF"/>
        </w:rPr>
        <w:t>.</w:t>
      </w:r>
      <w:r w:rsidRPr="002505DE">
        <w:rPr>
          <w:rFonts w:eastAsia="Times New Roman"/>
          <w:color w:val="222222"/>
          <w:shd w:val="clear" w:color="auto" w:fill="FFFFFF"/>
        </w:rPr>
        <w:t xml:space="preserve"> J.</w:t>
      </w:r>
      <w:r w:rsidR="00010684">
        <w:rPr>
          <w:rFonts w:eastAsia="Times New Roman"/>
          <w:color w:val="222222"/>
          <w:shd w:val="clear" w:color="auto" w:fill="FFFFFF"/>
        </w:rPr>
        <w:t>,</w:t>
      </w:r>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A. A. </w:t>
      </w:r>
      <w:r w:rsidRPr="002505DE">
        <w:rPr>
          <w:rFonts w:eastAsia="Times New Roman"/>
          <w:color w:val="222222"/>
          <w:shd w:val="clear" w:color="auto" w:fill="FFFFFF"/>
        </w:rPr>
        <w:t xml:space="preserve">Ager, </w:t>
      </w:r>
      <w:r w:rsidR="00010684">
        <w:rPr>
          <w:rFonts w:eastAsia="Times New Roman"/>
          <w:color w:val="222222"/>
          <w:shd w:val="clear" w:color="auto" w:fill="FFFFFF"/>
        </w:rPr>
        <w:t xml:space="preserve">H. K. </w:t>
      </w:r>
      <w:proofErr w:type="spellStart"/>
      <w:r w:rsidRPr="002505DE">
        <w:rPr>
          <w:rFonts w:eastAsia="Times New Roman"/>
          <w:color w:val="222222"/>
          <w:shd w:val="clear" w:color="auto" w:fill="FFFFFF"/>
        </w:rPr>
        <w:t>Preisler</w:t>
      </w:r>
      <w:proofErr w:type="spellEnd"/>
      <w:r w:rsidRPr="002505DE">
        <w:rPr>
          <w:rFonts w:eastAsia="Times New Roman"/>
          <w:color w:val="222222"/>
          <w:shd w:val="clear" w:color="auto" w:fill="FFFFFF"/>
        </w:rPr>
        <w:t xml:space="preserve">, </w:t>
      </w:r>
      <w:r w:rsidR="00010684">
        <w:rPr>
          <w:rFonts w:eastAsia="Times New Roman"/>
          <w:color w:val="222222"/>
          <w:shd w:val="clear" w:color="auto" w:fill="FFFFFF"/>
        </w:rPr>
        <w:t xml:space="preserve">N. J. </w:t>
      </w:r>
      <w:r w:rsidRPr="002505DE">
        <w:rPr>
          <w:rFonts w:eastAsia="Times New Roman"/>
          <w:color w:val="222222"/>
          <w:shd w:val="clear" w:color="auto" w:fill="FFFFFF"/>
        </w:rPr>
        <w:t xml:space="preserve">Cimon, </w:t>
      </w:r>
      <w:r w:rsidR="00010684">
        <w:rPr>
          <w:rFonts w:eastAsia="Times New Roman"/>
          <w:color w:val="222222"/>
          <w:shd w:val="clear" w:color="auto" w:fill="FFFFFF"/>
        </w:rPr>
        <w:t xml:space="preserve">B. K. </w:t>
      </w:r>
      <w:r w:rsidRPr="002505DE">
        <w:rPr>
          <w:rFonts w:eastAsia="Times New Roman"/>
          <w:color w:val="222222"/>
          <w:shd w:val="clear" w:color="auto" w:fill="FFFFFF"/>
        </w:rPr>
        <w:t xml:space="preserve">Johnson. 2004. Effects of off-road recreation on mule deer and elk. </w:t>
      </w:r>
      <w:r w:rsidR="007D6028">
        <w:rPr>
          <w:rFonts w:eastAsia="Times New Roman"/>
          <w:color w:val="222222"/>
          <w:shd w:val="clear" w:color="auto" w:fill="FFFFFF"/>
        </w:rPr>
        <w:t xml:space="preserve">Pages 531-550 </w:t>
      </w:r>
      <w:r w:rsidR="007D6028">
        <w:rPr>
          <w:rFonts w:eastAsia="Times New Roman"/>
          <w:i/>
          <w:iCs/>
          <w:color w:val="222222"/>
          <w:shd w:val="clear" w:color="auto" w:fill="FFFFFF"/>
        </w:rPr>
        <w:t xml:space="preserve">in </w:t>
      </w:r>
      <w:r w:rsidRPr="002505DE">
        <w:rPr>
          <w:rFonts w:eastAsia="Times New Roman"/>
          <w:color w:val="222222"/>
          <w:shd w:val="clear" w:color="auto" w:fill="FFFFFF"/>
        </w:rPr>
        <w:t>Transactions of the 69th North American Wildlife and Natural Resources Conference</w:t>
      </w:r>
      <w:r w:rsidR="007D6028">
        <w:rPr>
          <w:rFonts w:eastAsia="Times New Roman"/>
          <w:color w:val="222222"/>
          <w:shd w:val="clear" w:color="auto" w:fill="FFFFFF"/>
        </w:rPr>
        <w:t>. Pacific Northwest Research Station, Corvallis, Oregon, USA.</w:t>
      </w:r>
    </w:p>
    <w:p w14:paraId="163303C1" w14:textId="295EC9D8" w:rsidR="002505DE" w:rsidRPr="002505DE" w:rsidRDefault="002505DE" w:rsidP="00167887">
      <w:pPr>
        <w:spacing w:after="200" w:line="480" w:lineRule="auto"/>
        <w:ind w:left="835" w:right="-540" w:hanging="835"/>
        <w:rPr>
          <w:rFonts w:eastAsia="Times New Roman"/>
        </w:rPr>
      </w:pPr>
      <w:proofErr w:type="spellStart"/>
      <w:r w:rsidRPr="002505DE">
        <w:rPr>
          <w:rFonts w:eastAsia="Times New Roman"/>
          <w:color w:val="000000"/>
        </w:rPr>
        <w:t>Wondra</w:t>
      </w:r>
      <w:proofErr w:type="spellEnd"/>
      <w:r w:rsidRPr="002505DE">
        <w:rPr>
          <w:rFonts w:eastAsia="Times New Roman"/>
          <w:color w:val="000000"/>
        </w:rPr>
        <w:t xml:space="preserve">, J. 2022. Scope of the Chaffee </w:t>
      </w:r>
      <w:r w:rsidR="007D6028">
        <w:rPr>
          <w:rFonts w:eastAsia="Times New Roman"/>
          <w:color w:val="000000"/>
        </w:rPr>
        <w:t>c</w:t>
      </w:r>
      <w:r w:rsidRPr="002505DE">
        <w:rPr>
          <w:rFonts w:eastAsia="Times New Roman"/>
          <w:color w:val="000000"/>
        </w:rPr>
        <w:t xml:space="preserve">ounty </w:t>
      </w:r>
      <w:r w:rsidR="007D6028">
        <w:rPr>
          <w:rFonts w:eastAsia="Times New Roman"/>
          <w:color w:val="000000"/>
        </w:rPr>
        <w:t>l</w:t>
      </w:r>
      <w:r w:rsidRPr="002505DE">
        <w:rPr>
          <w:rFonts w:eastAsia="Times New Roman"/>
          <w:color w:val="000000"/>
        </w:rPr>
        <w:t xml:space="preserve">ocal </w:t>
      </w:r>
      <w:r w:rsidR="007D6028">
        <w:rPr>
          <w:rFonts w:eastAsia="Times New Roman"/>
          <w:color w:val="000000"/>
        </w:rPr>
        <w:t>h</w:t>
      </w:r>
      <w:r w:rsidRPr="002505DE">
        <w:rPr>
          <w:rFonts w:eastAsia="Times New Roman"/>
          <w:color w:val="000000"/>
        </w:rPr>
        <w:t xml:space="preserve">ousing </w:t>
      </w:r>
      <w:r w:rsidR="007D6028">
        <w:rPr>
          <w:rFonts w:eastAsia="Times New Roman"/>
          <w:color w:val="000000"/>
        </w:rPr>
        <w:t>c</w:t>
      </w:r>
      <w:r w:rsidRPr="002505DE">
        <w:rPr>
          <w:rFonts w:eastAsia="Times New Roman"/>
          <w:color w:val="000000"/>
        </w:rPr>
        <w:t xml:space="preserve">risis </w:t>
      </w:r>
      <w:r w:rsidR="007D6028">
        <w:rPr>
          <w:rFonts w:eastAsia="Times New Roman"/>
          <w:color w:val="000000"/>
        </w:rPr>
        <w:t>m</w:t>
      </w:r>
      <w:r w:rsidRPr="002505DE">
        <w:rPr>
          <w:rFonts w:eastAsia="Times New Roman"/>
          <w:color w:val="000000"/>
        </w:rPr>
        <w:t xml:space="preserve">ade </w:t>
      </w:r>
      <w:r w:rsidR="007D6028">
        <w:rPr>
          <w:rFonts w:eastAsia="Times New Roman"/>
          <w:color w:val="000000"/>
        </w:rPr>
        <w:t>c</w:t>
      </w:r>
      <w:r w:rsidRPr="002505DE">
        <w:rPr>
          <w:rFonts w:eastAsia="Times New Roman"/>
          <w:color w:val="000000"/>
        </w:rPr>
        <w:t xml:space="preserve">rystal </w:t>
      </w:r>
      <w:r w:rsidR="007D6028">
        <w:rPr>
          <w:rFonts w:eastAsia="Times New Roman"/>
          <w:color w:val="000000"/>
        </w:rPr>
        <w:t>c</w:t>
      </w:r>
      <w:r w:rsidRPr="002505DE">
        <w:rPr>
          <w:rFonts w:eastAsia="Times New Roman"/>
          <w:color w:val="000000"/>
        </w:rPr>
        <w:t xml:space="preserve">lear: 1105 </w:t>
      </w:r>
      <w:r w:rsidR="007D6028">
        <w:rPr>
          <w:rFonts w:eastAsia="Times New Roman"/>
          <w:color w:val="000000"/>
        </w:rPr>
        <w:t>m</w:t>
      </w:r>
      <w:r w:rsidRPr="002505DE">
        <w:rPr>
          <w:rFonts w:eastAsia="Times New Roman"/>
          <w:color w:val="000000"/>
        </w:rPr>
        <w:t xml:space="preserve">ore </w:t>
      </w:r>
      <w:r w:rsidR="007D6028">
        <w:rPr>
          <w:rFonts w:eastAsia="Times New Roman"/>
          <w:color w:val="000000"/>
        </w:rPr>
        <w:t>u</w:t>
      </w:r>
      <w:r w:rsidRPr="002505DE">
        <w:rPr>
          <w:rFonts w:eastAsia="Times New Roman"/>
          <w:color w:val="000000"/>
        </w:rPr>
        <w:t xml:space="preserve">nits </w:t>
      </w:r>
      <w:r w:rsidR="007D6028">
        <w:rPr>
          <w:rFonts w:eastAsia="Times New Roman"/>
          <w:color w:val="000000"/>
        </w:rPr>
        <w:t>n</w:t>
      </w:r>
      <w:r w:rsidRPr="002505DE">
        <w:rPr>
          <w:rFonts w:eastAsia="Times New Roman"/>
          <w:color w:val="000000"/>
        </w:rPr>
        <w:t>eeded by 2027. Ark Valley Voice. 1 August 2022.</w:t>
      </w:r>
    </w:p>
    <w:p w14:paraId="3E23D16A" w14:textId="5B6F5D54" w:rsidR="002505DE" w:rsidRPr="002505DE" w:rsidRDefault="002505DE" w:rsidP="00167887">
      <w:pPr>
        <w:spacing w:before="180" w:line="480" w:lineRule="auto"/>
        <w:ind w:left="835" w:hanging="835"/>
        <w:rPr>
          <w:rFonts w:eastAsia="Times New Roman"/>
        </w:rPr>
      </w:pPr>
      <w:proofErr w:type="spellStart"/>
      <w:r w:rsidRPr="002505DE">
        <w:rPr>
          <w:rFonts w:eastAsia="Times New Roman"/>
          <w:color w:val="212121"/>
        </w:rPr>
        <w:t>Yovovich</w:t>
      </w:r>
      <w:proofErr w:type="spellEnd"/>
      <w:r w:rsidRPr="002505DE">
        <w:rPr>
          <w:rFonts w:eastAsia="Times New Roman"/>
          <w:color w:val="212121"/>
        </w:rPr>
        <w:t xml:space="preserve">, V., M. Thomsen, and C. C. </w:t>
      </w:r>
      <w:proofErr w:type="spellStart"/>
      <w:r w:rsidRPr="002505DE">
        <w:rPr>
          <w:rFonts w:eastAsia="Times New Roman"/>
          <w:color w:val="212121"/>
        </w:rPr>
        <w:t>Wilmers</w:t>
      </w:r>
      <w:proofErr w:type="spellEnd"/>
      <w:r w:rsidRPr="002505DE">
        <w:rPr>
          <w:rFonts w:eastAsia="Times New Roman"/>
          <w:color w:val="212121"/>
        </w:rPr>
        <w:t>. 2021. Pumas’ fear of humans precipitates changes in plant architecture. Ecosphere 12</w:t>
      </w:r>
      <w:r w:rsidR="007D6028">
        <w:rPr>
          <w:rFonts w:eastAsia="Times New Roman"/>
          <w:color w:val="212121"/>
        </w:rPr>
        <w:t>:e03309</w:t>
      </w:r>
      <w:r w:rsidRPr="002505DE">
        <w:rPr>
          <w:rFonts w:eastAsia="Times New Roman"/>
          <w:color w:val="212121"/>
        </w:rPr>
        <w:t>.</w:t>
      </w:r>
    </w:p>
    <w:p w14:paraId="64C015F3" w14:textId="77777777" w:rsidR="00ED7EB8" w:rsidRDefault="00ED7EB8" w:rsidP="007037D1">
      <w:pPr>
        <w:rPr>
          <w:lang w:eastAsia="ja-JP"/>
        </w:rPr>
      </w:pPr>
    </w:p>
    <w:p w14:paraId="65CFEE7C" w14:textId="77777777" w:rsidR="00ED7EB8" w:rsidRDefault="00ED7EB8" w:rsidP="007037D1">
      <w:pPr>
        <w:rPr>
          <w:lang w:eastAsia="ja-JP"/>
        </w:rPr>
      </w:pPr>
    </w:p>
    <w:p w14:paraId="367F10E9" w14:textId="77777777" w:rsidR="00CF5923" w:rsidRDefault="00CF5923" w:rsidP="007037D1">
      <w:pPr>
        <w:rPr>
          <w:lang w:eastAsia="ja-JP"/>
        </w:rPr>
      </w:pPr>
    </w:p>
    <w:p w14:paraId="2818E548" w14:textId="77777777" w:rsidR="00ED7EB8" w:rsidRDefault="00ED7EB8" w:rsidP="00A86DD0">
      <w:pPr>
        <w:jc w:val="center"/>
        <w:rPr>
          <w:b/>
          <w:sz w:val="28"/>
          <w:szCs w:val="28"/>
          <w:lang w:eastAsia="ja-JP"/>
        </w:rPr>
      </w:pPr>
    </w:p>
    <w:p w14:paraId="5C397ECB" w14:textId="77777777" w:rsidR="00FB314D" w:rsidRPr="00FB314D" w:rsidRDefault="00FB314D" w:rsidP="00CC6683">
      <w:pPr>
        <w:ind w:left="360"/>
        <w:rPr>
          <w:lang w:eastAsia="ja-JP"/>
        </w:rPr>
      </w:pPr>
    </w:p>
    <w:p w14:paraId="24C21E18" w14:textId="77777777" w:rsidR="007037D1" w:rsidRDefault="007037D1" w:rsidP="007037D1">
      <w:pPr>
        <w:rPr>
          <w:lang w:eastAsia="ja-JP"/>
        </w:rPr>
      </w:pPr>
    </w:p>
    <w:p w14:paraId="6C24355D" w14:textId="77777777" w:rsidR="00E11684" w:rsidRDefault="00E11684" w:rsidP="007037D1">
      <w:pPr>
        <w:rPr>
          <w:lang w:eastAsia="ja-JP"/>
        </w:rPr>
      </w:pPr>
    </w:p>
    <w:p w14:paraId="2F824F9B" w14:textId="77777777" w:rsidR="00E11684" w:rsidRDefault="00E11684" w:rsidP="007037D1">
      <w:pPr>
        <w:rPr>
          <w:lang w:eastAsia="ja-JP"/>
        </w:rPr>
      </w:pPr>
    </w:p>
    <w:p w14:paraId="598741F2" w14:textId="77777777" w:rsidR="00E11684" w:rsidRDefault="00E11684" w:rsidP="007037D1">
      <w:pPr>
        <w:rPr>
          <w:lang w:eastAsia="ja-JP"/>
        </w:rPr>
      </w:pPr>
    </w:p>
    <w:p w14:paraId="39AC3F50" w14:textId="77777777" w:rsidR="00E11684" w:rsidRDefault="00E11684" w:rsidP="007037D1">
      <w:pPr>
        <w:rPr>
          <w:lang w:eastAsia="ja-JP"/>
        </w:rPr>
      </w:pPr>
    </w:p>
    <w:p w14:paraId="40C4E55D" w14:textId="77777777" w:rsidR="00E11684" w:rsidRDefault="00E11684" w:rsidP="007037D1">
      <w:pPr>
        <w:rPr>
          <w:lang w:eastAsia="ja-JP"/>
        </w:rPr>
      </w:pPr>
    </w:p>
    <w:p w14:paraId="50B1B737" w14:textId="77777777" w:rsidR="00E11684" w:rsidRDefault="00E11684" w:rsidP="007037D1">
      <w:pPr>
        <w:rPr>
          <w:lang w:eastAsia="ja-JP"/>
        </w:rPr>
      </w:pPr>
    </w:p>
    <w:p w14:paraId="41F098F8" w14:textId="77777777" w:rsidR="00E11684" w:rsidRDefault="00E11684" w:rsidP="007037D1">
      <w:pPr>
        <w:rPr>
          <w:lang w:eastAsia="ja-JP"/>
        </w:rPr>
      </w:pPr>
    </w:p>
    <w:p w14:paraId="0AEE0383" w14:textId="77777777" w:rsidR="00E11684" w:rsidRDefault="00E11684" w:rsidP="007037D1">
      <w:pPr>
        <w:rPr>
          <w:lang w:eastAsia="ja-JP"/>
        </w:rPr>
      </w:pPr>
    </w:p>
    <w:p w14:paraId="756A5FAB" w14:textId="77777777" w:rsidR="00FF0183" w:rsidRDefault="00FF0183" w:rsidP="007037D1">
      <w:pPr>
        <w:rPr>
          <w:lang w:eastAsia="ja-JP"/>
        </w:rPr>
      </w:pPr>
    </w:p>
    <w:p w14:paraId="3B5275ED" w14:textId="77777777" w:rsidR="00FF0183" w:rsidRDefault="00FF0183" w:rsidP="007037D1">
      <w:pPr>
        <w:rPr>
          <w:lang w:eastAsia="ja-JP"/>
        </w:rPr>
      </w:pPr>
    </w:p>
    <w:p w14:paraId="4FA96416" w14:textId="77777777" w:rsidR="00FF0183" w:rsidRDefault="00FF0183" w:rsidP="007037D1">
      <w:pPr>
        <w:rPr>
          <w:lang w:eastAsia="ja-JP"/>
        </w:rPr>
      </w:pPr>
    </w:p>
    <w:p w14:paraId="265CCEE6" w14:textId="77777777" w:rsidR="00FF0183" w:rsidRDefault="00FF0183" w:rsidP="007037D1">
      <w:pPr>
        <w:rPr>
          <w:lang w:eastAsia="ja-JP"/>
        </w:rPr>
      </w:pPr>
    </w:p>
    <w:p w14:paraId="1181ECE2" w14:textId="77777777" w:rsidR="00FF0183" w:rsidRDefault="00FF0183" w:rsidP="007037D1">
      <w:pPr>
        <w:rPr>
          <w:lang w:eastAsia="ja-JP"/>
        </w:rPr>
      </w:pPr>
    </w:p>
    <w:p w14:paraId="123BB613" w14:textId="77777777" w:rsidR="00FF0183" w:rsidRDefault="00FF0183" w:rsidP="007037D1">
      <w:pPr>
        <w:rPr>
          <w:lang w:eastAsia="ja-JP"/>
        </w:rPr>
      </w:pPr>
    </w:p>
    <w:p w14:paraId="07E4A778" w14:textId="77777777" w:rsidR="00FF0183" w:rsidRDefault="00FF0183" w:rsidP="007037D1">
      <w:pPr>
        <w:rPr>
          <w:lang w:eastAsia="ja-JP"/>
        </w:rPr>
      </w:pPr>
    </w:p>
    <w:p w14:paraId="79C0B862" w14:textId="77777777" w:rsidR="00FF0183" w:rsidRDefault="00FF0183" w:rsidP="007037D1">
      <w:pPr>
        <w:rPr>
          <w:lang w:eastAsia="ja-JP"/>
        </w:rPr>
      </w:pPr>
    </w:p>
    <w:p w14:paraId="1C5368B4" w14:textId="77777777" w:rsidR="00FF0183" w:rsidRDefault="00FF0183" w:rsidP="007037D1">
      <w:pPr>
        <w:rPr>
          <w:lang w:eastAsia="ja-JP"/>
        </w:rPr>
      </w:pPr>
    </w:p>
    <w:p w14:paraId="145A2F3B" w14:textId="77777777" w:rsidR="00FF0183" w:rsidRDefault="00FF0183" w:rsidP="007037D1">
      <w:pPr>
        <w:rPr>
          <w:lang w:eastAsia="ja-JP"/>
        </w:rPr>
      </w:pPr>
    </w:p>
    <w:p w14:paraId="6C42B182" w14:textId="77777777" w:rsidR="00FF0183" w:rsidRDefault="00FF0183" w:rsidP="007037D1">
      <w:pPr>
        <w:rPr>
          <w:lang w:eastAsia="ja-JP"/>
        </w:rPr>
      </w:pPr>
    </w:p>
    <w:p w14:paraId="0384C2D3" w14:textId="77777777" w:rsidR="00FF0183" w:rsidRDefault="00FF0183" w:rsidP="007037D1">
      <w:pPr>
        <w:rPr>
          <w:lang w:eastAsia="ja-JP"/>
        </w:rPr>
      </w:pPr>
    </w:p>
    <w:p w14:paraId="5BD49499" w14:textId="77777777" w:rsidR="00FF0183" w:rsidRDefault="00FF0183" w:rsidP="007037D1">
      <w:pPr>
        <w:rPr>
          <w:lang w:eastAsia="ja-JP"/>
        </w:rPr>
      </w:pPr>
    </w:p>
    <w:p w14:paraId="7C28ADB1" w14:textId="77777777" w:rsidR="00FF0183" w:rsidRDefault="00FF0183" w:rsidP="007037D1">
      <w:pPr>
        <w:rPr>
          <w:lang w:eastAsia="ja-JP"/>
        </w:rPr>
      </w:pPr>
    </w:p>
    <w:p w14:paraId="65EC3ED7" w14:textId="77777777" w:rsidR="00FF0183" w:rsidRDefault="00FF0183" w:rsidP="007037D1">
      <w:pPr>
        <w:rPr>
          <w:lang w:eastAsia="ja-JP"/>
        </w:rPr>
      </w:pPr>
    </w:p>
    <w:p w14:paraId="5A576DF3" w14:textId="77777777" w:rsidR="006D3C47" w:rsidRDefault="006D3C47" w:rsidP="007037D1">
      <w:pPr>
        <w:rPr>
          <w:lang w:eastAsia="ja-JP"/>
        </w:rPr>
      </w:pPr>
    </w:p>
    <w:p w14:paraId="27F8F6B9" w14:textId="77777777" w:rsidR="006D3C47" w:rsidRDefault="006D3C47" w:rsidP="007037D1">
      <w:pPr>
        <w:rPr>
          <w:lang w:eastAsia="ja-JP"/>
        </w:rPr>
      </w:pPr>
    </w:p>
    <w:p w14:paraId="01FE4DCF" w14:textId="5BCECF71" w:rsidR="00E11684" w:rsidRDefault="00E11684" w:rsidP="007037D1">
      <w:pPr>
        <w:rPr>
          <w:lang w:eastAsia="ja-JP"/>
        </w:rPr>
      </w:pPr>
      <w:r>
        <w:rPr>
          <w:lang w:eastAsia="ja-JP"/>
        </w:rPr>
        <w:t>Figure Captions</w:t>
      </w:r>
    </w:p>
    <w:p w14:paraId="719AB53D" w14:textId="496080F9" w:rsidR="00E11684" w:rsidRDefault="008912BF" w:rsidP="007037D1">
      <w:pPr>
        <w:rPr>
          <w:color w:val="000000"/>
        </w:rPr>
      </w:pPr>
      <w:r w:rsidRPr="008912BF">
        <w:rPr>
          <w:color w:val="000000"/>
        </w:rPr>
        <w:t>Figure 1: Study area overlaid with</w:t>
      </w:r>
      <w:r>
        <w:rPr>
          <w:color w:val="000000"/>
        </w:rPr>
        <w:t xml:space="preserve"> </w:t>
      </w:r>
      <w:r w:rsidR="00E659F4">
        <w:rPr>
          <w:color w:val="000000"/>
        </w:rPr>
        <w:t xml:space="preserve">the Methodist mountain </w:t>
      </w:r>
      <w:r>
        <w:rPr>
          <w:color w:val="000000"/>
        </w:rPr>
        <w:t>trail network,</w:t>
      </w:r>
      <w:r w:rsidR="00E659F4">
        <w:rPr>
          <w:color w:val="000000"/>
        </w:rPr>
        <w:t xml:space="preserve"> telemetry locations for 9 deer from 202</w:t>
      </w:r>
      <w:r w:rsidR="0099675F">
        <w:rPr>
          <w:color w:val="000000"/>
        </w:rPr>
        <w:t>1</w:t>
      </w:r>
      <w:r w:rsidR="00E659F4">
        <w:rPr>
          <w:color w:val="000000"/>
        </w:rPr>
        <w:t>-202</w:t>
      </w:r>
      <w:r w:rsidR="0099675F">
        <w:rPr>
          <w:color w:val="000000"/>
        </w:rPr>
        <w:t>2</w:t>
      </w:r>
      <w:r w:rsidR="00E659F4">
        <w:rPr>
          <w:color w:val="000000"/>
        </w:rPr>
        <w:t>,</w:t>
      </w:r>
      <w:r>
        <w:rPr>
          <w:color w:val="000000"/>
        </w:rPr>
        <w:t xml:space="preserve"> </w:t>
      </w:r>
      <w:r w:rsidRPr="008912BF">
        <w:rPr>
          <w:color w:val="000000"/>
        </w:rPr>
        <w:t>randomized camera locations</w:t>
      </w:r>
      <w:r w:rsidR="00E659F4">
        <w:rPr>
          <w:color w:val="000000"/>
        </w:rPr>
        <w:t xml:space="preserve"> and associated grid cells, and land ownership</w:t>
      </w:r>
      <w:r w:rsidRPr="008912BF">
        <w:rPr>
          <w:color w:val="000000"/>
        </w:rPr>
        <w:t>.</w:t>
      </w:r>
      <w:r w:rsidR="00E659F4">
        <w:rPr>
          <w:color w:val="000000"/>
        </w:rPr>
        <w:t xml:space="preserve"> Inset map depicts location of study area within Colorado.</w:t>
      </w:r>
    </w:p>
    <w:p w14:paraId="7EE14815" w14:textId="0B5EA937" w:rsidR="008912BF" w:rsidRPr="008912BF" w:rsidRDefault="008912BF" w:rsidP="008912BF">
      <w:pPr>
        <w:pStyle w:val="NormalWeb"/>
        <w:spacing w:before="0" w:beforeAutospacing="0" w:after="0" w:afterAutospacing="0"/>
        <w:ind w:right="-540"/>
      </w:pPr>
      <w:r w:rsidRPr="008912BF">
        <w:rPr>
          <w:color w:val="000000"/>
        </w:rPr>
        <w:t>Figure 2: Coefficient estimates of covariates from the top ranked model of deer habitat selection for the pooled dataset analysis. Habitat covariates include land cover types: developed, forest, herbaceous and wetland as well as terrain ruggedness index (TRI) and cosine aspect. Distance to trail and rolling average of human activity are the human covariates. This model includes interactions between rolling average of human activity and forest land cover selection.  Asterisks (*) represent estimates where confidence intervals did not overlap zero.</w:t>
      </w:r>
    </w:p>
    <w:p w14:paraId="6C88801A" w14:textId="176D0754" w:rsidR="008912BF" w:rsidRDefault="008912BF" w:rsidP="008912BF">
      <w:pPr>
        <w:pStyle w:val="NormalWeb"/>
        <w:spacing w:before="0" w:beforeAutospacing="0" w:after="0" w:afterAutospacing="0"/>
        <w:ind w:right="-540"/>
        <w:rPr>
          <w:color w:val="000000"/>
        </w:rPr>
      </w:pPr>
      <w:r w:rsidRPr="008912BF">
        <w:rPr>
          <w:color w:val="000000"/>
        </w:rPr>
        <w:t>Figure 3: Coefficient estimates of covariates for the top-ranked model of deer habitat selection for both the day and night dataset analyses. Habitat covariates include landcover types: developed, forest, herbaceous and wetland as well as terrain ruggedness index (TRI) and cosine-transformed aspect. Distance to trail and human activity measured at the interval of locations (Rolling Average=RA) are the human covariates. These models include interactions between human activity metrics and movement characteristics.  Asterisks (*) represent estimates where confidence intervals did not overlap zero. Estimates for the day step selection analysis are represented in orange and estimates for the night step selection analyses are represented in blue.</w:t>
      </w:r>
    </w:p>
    <w:p w14:paraId="4A79110A" w14:textId="71B95606" w:rsidR="008912BF" w:rsidRDefault="008912BF" w:rsidP="008912BF">
      <w:pPr>
        <w:pStyle w:val="NormalWeb"/>
        <w:spacing w:before="0" w:beforeAutospacing="0" w:after="0" w:afterAutospacing="0"/>
        <w:ind w:right="-540"/>
        <w:rPr>
          <w:color w:val="000000"/>
        </w:rPr>
      </w:pPr>
      <w:r w:rsidRPr="008912BF">
        <w:rPr>
          <w:color w:val="000000"/>
        </w:rPr>
        <w:t xml:space="preserve">Figure 4: Update step length distributions for the day step selection analysis, modeled as a lognormal distribution, incorporating the interaction between rolling average of human activity and step length parameters. Rolling average of human activity is modeled at three levels with the </w:t>
      </w:r>
      <w:r w:rsidRPr="008912BF">
        <w:rPr>
          <w:color w:val="000000"/>
        </w:rPr>
        <w:lastRenderedPageBreak/>
        <w:t>corresponding change in probability density function represented by orange (low human activity), blue (medium human activity), and green (high human activity). As human activity increases the probability of smaller steps increases.</w:t>
      </w:r>
    </w:p>
    <w:p w14:paraId="7B2B7E35" w14:textId="49FAA898" w:rsidR="008912BF" w:rsidRDefault="008912BF" w:rsidP="008912BF">
      <w:pPr>
        <w:pStyle w:val="NormalWeb"/>
        <w:spacing w:before="0" w:beforeAutospacing="0" w:after="0" w:afterAutospacing="0"/>
        <w:ind w:right="-540"/>
        <w:rPr>
          <w:color w:val="000000"/>
        </w:rPr>
      </w:pPr>
      <w:r w:rsidRPr="008912BF">
        <w:rPr>
          <w:color w:val="000000"/>
        </w:rPr>
        <w:t>Figure 5: Update step length distributions for the night step selection analysis, modeled as a lognormal distribution, incorporating the interaction between rolling average of human activity and step length parameters. Rolling average of human activity is modeled at three levels with the corresponding change in probability density function represented by orange (low human activity), blue (medium human activity), and green (high human activity). As human activity increases the probability of smaller steps increases.</w:t>
      </w:r>
    </w:p>
    <w:p w14:paraId="74710B6A" w14:textId="77777777" w:rsidR="008912BF" w:rsidRDefault="008912BF" w:rsidP="008912BF">
      <w:pPr>
        <w:pStyle w:val="NormalWeb"/>
        <w:spacing w:before="0" w:beforeAutospacing="0" w:after="0" w:afterAutospacing="0"/>
        <w:rPr>
          <w:color w:val="000000"/>
        </w:rPr>
      </w:pPr>
      <w:r w:rsidRPr="008912BF">
        <w:rPr>
          <w:color w:val="000000"/>
        </w:rPr>
        <w:t>Figure 6: Coefficient estimates for the top ranked model of diel movement rate of deer. Covariates include human activity measured as the daily average, time of day including day and night, sex, and an interaction between human activity and time of day factors. Asterisks (*) represent estimates where confidence intervals did not overlap zero.</w:t>
      </w:r>
    </w:p>
    <w:p w14:paraId="352FB632" w14:textId="1603FE67" w:rsidR="008912BF" w:rsidRDefault="008912BF" w:rsidP="008912BF">
      <w:pPr>
        <w:pStyle w:val="NormalWeb"/>
        <w:spacing w:before="0" w:beforeAutospacing="0" w:after="0" w:afterAutospacing="0"/>
        <w:ind w:right="-540"/>
        <w:rPr>
          <w:color w:val="000000"/>
        </w:rPr>
      </w:pPr>
      <w:r w:rsidRPr="008912BF">
        <w:rPr>
          <w:color w:val="000000"/>
        </w:rPr>
        <w:t>Figure 7: The effect of time of day and human activity, measured at a daily temporal scale, on movement rate of mule deer, measured in meters per hour. Increasing human activity results in an increase in movement rate during dawn/dusk and night, while resulting in a decrease in movement during the day.</w:t>
      </w:r>
    </w:p>
    <w:p w14:paraId="0F58B1BE" w14:textId="77777777" w:rsidR="008912BF" w:rsidRPr="008912BF" w:rsidRDefault="008912BF" w:rsidP="008912BF">
      <w:pPr>
        <w:pStyle w:val="NormalWeb"/>
        <w:spacing w:before="0" w:beforeAutospacing="0" w:after="0" w:afterAutospacing="0"/>
      </w:pPr>
      <w:r w:rsidRPr="008912BF">
        <w:rPr>
          <w:color w:val="000000"/>
        </w:rPr>
        <w:t>Figure 8: Density estimates for the study area based on varying estimates of the camera viewshed area parameter.</w:t>
      </w:r>
    </w:p>
    <w:p w14:paraId="1DB47178" w14:textId="77777777" w:rsidR="00FF0183" w:rsidRDefault="00FF0183" w:rsidP="00FF0183">
      <w:pPr>
        <w:pStyle w:val="NormalWeb"/>
        <w:spacing w:before="0" w:beforeAutospacing="0" w:after="0" w:afterAutospacing="0"/>
        <w:rPr>
          <w:color w:val="000000"/>
        </w:rPr>
      </w:pPr>
      <w:r w:rsidRPr="00FF0183">
        <w:rPr>
          <w:color w:val="000000"/>
        </w:rPr>
        <w:t>Figure 9: Density estimates for the study area based on varying estimates of the deer movement rate (speed) parameter.</w:t>
      </w:r>
    </w:p>
    <w:p w14:paraId="20C0F6F5" w14:textId="7052FF02" w:rsidR="00FF0183" w:rsidRPr="00FF0183" w:rsidRDefault="00FF0183" w:rsidP="00FF0183">
      <w:pPr>
        <w:pStyle w:val="NormalWeb"/>
        <w:spacing w:before="0" w:beforeAutospacing="0" w:after="0" w:afterAutospacing="0"/>
      </w:pPr>
      <w:r w:rsidRPr="00FF0183">
        <w:rPr>
          <w:color w:val="000000"/>
        </w:rPr>
        <w:t>Figure 10: Coefficient estimates from the full model average of top ranked models explaining deer density estimates at individual cameras</w:t>
      </w:r>
    </w:p>
    <w:p w14:paraId="39802065" w14:textId="77777777" w:rsidR="008912BF" w:rsidRPr="008912BF" w:rsidRDefault="008912BF" w:rsidP="008912BF">
      <w:pPr>
        <w:pStyle w:val="NormalWeb"/>
        <w:spacing w:before="0" w:beforeAutospacing="0" w:after="0" w:afterAutospacing="0"/>
        <w:ind w:right="-540"/>
      </w:pPr>
    </w:p>
    <w:p w14:paraId="1A7F3B56" w14:textId="77777777" w:rsidR="008912BF" w:rsidRPr="008912BF" w:rsidRDefault="008912BF" w:rsidP="008912BF">
      <w:pPr>
        <w:pStyle w:val="NormalWeb"/>
        <w:spacing w:before="0" w:beforeAutospacing="0" w:after="0" w:afterAutospacing="0"/>
      </w:pPr>
    </w:p>
    <w:p w14:paraId="3E22D227" w14:textId="77777777" w:rsidR="008912BF" w:rsidRPr="008912BF" w:rsidRDefault="008912BF" w:rsidP="008912BF">
      <w:pPr>
        <w:pStyle w:val="NormalWeb"/>
        <w:spacing w:before="0" w:beforeAutospacing="0" w:after="0" w:afterAutospacing="0"/>
        <w:ind w:right="-540"/>
      </w:pPr>
    </w:p>
    <w:p w14:paraId="15E42D1C" w14:textId="77777777" w:rsidR="008912BF" w:rsidRPr="008912BF" w:rsidRDefault="008912BF" w:rsidP="008912BF">
      <w:pPr>
        <w:pStyle w:val="NormalWeb"/>
        <w:spacing w:before="0" w:beforeAutospacing="0" w:after="0" w:afterAutospacing="0"/>
        <w:ind w:right="-540"/>
      </w:pPr>
    </w:p>
    <w:p w14:paraId="3FF62205" w14:textId="77777777" w:rsidR="008912BF" w:rsidRPr="008912BF" w:rsidRDefault="008912BF" w:rsidP="008912BF">
      <w:pPr>
        <w:pStyle w:val="NormalWeb"/>
        <w:spacing w:before="0" w:beforeAutospacing="0" w:after="0" w:afterAutospacing="0"/>
        <w:ind w:right="-540"/>
      </w:pPr>
    </w:p>
    <w:p w14:paraId="2AF0DEC0" w14:textId="77777777" w:rsidR="00E11684" w:rsidRDefault="00E11684" w:rsidP="007037D1">
      <w:pPr>
        <w:rPr>
          <w:lang w:eastAsia="ja-JP"/>
        </w:rPr>
      </w:pPr>
    </w:p>
    <w:p w14:paraId="55152EA3" w14:textId="77777777" w:rsidR="00FF0183" w:rsidRDefault="00FF0183" w:rsidP="007037D1">
      <w:pPr>
        <w:rPr>
          <w:lang w:eastAsia="ja-JP"/>
        </w:rPr>
      </w:pPr>
    </w:p>
    <w:p w14:paraId="04FE6D57" w14:textId="77777777" w:rsidR="00FF0183" w:rsidRDefault="00FF0183" w:rsidP="007037D1">
      <w:pPr>
        <w:rPr>
          <w:lang w:eastAsia="ja-JP"/>
        </w:rPr>
      </w:pPr>
    </w:p>
    <w:p w14:paraId="04638349" w14:textId="77777777" w:rsidR="00FF0183" w:rsidRDefault="00FF0183" w:rsidP="007037D1">
      <w:pPr>
        <w:rPr>
          <w:lang w:eastAsia="ja-JP"/>
        </w:rPr>
      </w:pPr>
    </w:p>
    <w:p w14:paraId="4231FC8B" w14:textId="77777777" w:rsidR="00FF0183" w:rsidRDefault="00FF0183" w:rsidP="007037D1">
      <w:pPr>
        <w:rPr>
          <w:lang w:eastAsia="ja-JP"/>
        </w:rPr>
      </w:pPr>
    </w:p>
    <w:p w14:paraId="538F8076" w14:textId="77777777" w:rsidR="00FF0183" w:rsidRDefault="00FF0183" w:rsidP="007037D1">
      <w:pPr>
        <w:rPr>
          <w:lang w:eastAsia="ja-JP"/>
        </w:rPr>
      </w:pPr>
    </w:p>
    <w:p w14:paraId="0CF2EB90" w14:textId="77777777" w:rsidR="00FF0183" w:rsidRDefault="00FF0183" w:rsidP="007037D1">
      <w:pPr>
        <w:rPr>
          <w:lang w:eastAsia="ja-JP"/>
        </w:rPr>
      </w:pPr>
    </w:p>
    <w:p w14:paraId="6DC676E7" w14:textId="77777777" w:rsidR="00FF0183" w:rsidRDefault="00FF0183" w:rsidP="007037D1">
      <w:pPr>
        <w:rPr>
          <w:lang w:eastAsia="ja-JP"/>
        </w:rPr>
      </w:pPr>
    </w:p>
    <w:p w14:paraId="4208889D" w14:textId="77777777" w:rsidR="00FF0183" w:rsidRDefault="00FF0183" w:rsidP="007037D1">
      <w:pPr>
        <w:rPr>
          <w:lang w:eastAsia="ja-JP"/>
        </w:rPr>
      </w:pPr>
    </w:p>
    <w:p w14:paraId="61E32315" w14:textId="77777777" w:rsidR="00FF0183" w:rsidRDefault="00FF0183" w:rsidP="007037D1">
      <w:pPr>
        <w:rPr>
          <w:lang w:eastAsia="ja-JP"/>
        </w:rPr>
      </w:pPr>
    </w:p>
    <w:p w14:paraId="484831A6" w14:textId="77777777" w:rsidR="00FF0183" w:rsidRDefault="00FF0183" w:rsidP="007037D1">
      <w:pPr>
        <w:rPr>
          <w:lang w:eastAsia="ja-JP"/>
        </w:rPr>
      </w:pPr>
    </w:p>
    <w:p w14:paraId="40499153" w14:textId="77777777" w:rsidR="00FF0183" w:rsidRDefault="00FF0183" w:rsidP="007037D1">
      <w:pPr>
        <w:rPr>
          <w:lang w:eastAsia="ja-JP"/>
        </w:rPr>
      </w:pPr>
    </w:p>
    <w:p w14:paraId="25385D8C" w14:textId="77777777" w:rsidR="00FF0183" w:rsidRDefault="00FF0183" w:rsidP="007037D1">
      <w:pPr>
        <w:rPr>
          <w:lang w:eastAsia="ja-JP"/>
        </w:rPr>
      </w:pPr>
    </w:p>
    <w:p w14:paraId="469A0F56" w14:textId="77777777" w:rsidR="00FF0183" w:rsidRDefault="00FF0183" w:rsidP="007037D1">
      <w:pPr>
        <w:rPr>
          <w:lang w:eastAsia="ja-JP"/>
        </w:rPr>
      </w:pPr>
    </w:p>
    <w:p w14:paraId="1D73BB3E" w14:textId="77777777" w:rsidR="00FF0183" w:rsidRDefault="00FF0183" w:rsidP="007037D1">
      <w:pPr>
        <w:rPr>
          <w:lang w:eastAsia="ja-JP"/>
        </w:rPr>
      </w:pPr>
    </w:p>
    <w:p w14:paraId="5AF9C8BD" w14:textId="77777777" w:rsidR="00FF0183" w:rsidRDefault="00FF0183" w:rsidP="007037D1">
      <w:pPr>
        <w:rPr>
          <w:lang w:eastAsia="ja-JP"/>
        </w:rPr>
      </w:pPr>
    </w:p>
    <w:p w14:paraId="7F52B375" w14:textId="77777777" w:rsidR="00FF0183" w:rsidRDefault="00FF0183" w:rsidP="007037D1">
      <w:pPr>
        <w:rPr>
          <w:lang w:eastAsia="ja-JP"/>
        </w:rPr>
      </w:pPr>
    </w:p>
    <w:p w14:paraId="63285DE2" w14:textId="77777777" w:rsidR="00FF0183" w:rsidRDefault="00FF0183" w:rsidP="007037D1">
      <w:pPr>
        <w:rPr>
          <w:lang w:eastAsia="ja-JP"/>
        </w:rPr>
      </w:pPr>
    </w:p>
    <w:p w14:paraId="22D477EF" w14:textId="77777777" w:rsidR="00FF0183" w:rsidRDefault="00FF0183" w:rsidP="007037D1">
      <w:pPr>
        <w:rPr>
          <w:lang w:eastAsia="ja-JP"/>
        </w:rPr>
      </w:pPr>
    </w:p>
    <w:p w14:paraId="7D4B1EA5" w14:textId="77777777" w:rsidR="00FF0183" w:rsidRDefault="00FF0183" w:rsidP="007037D1">
      <w:pPr>
        <w:rPr>
          <w:lang w:eastAsia="ja-JP"/>
        </w:rPr>
      </w:pPr>
    </w:p>
    <w:p w14:paraId="789BC260" w14:textId="77777777" w:rsidR="00FF0183" w:rsidRDefault="00FF0183" w:rsidP="007037D1">
      <w:pPr>
        <w:rPr>
          <w:lang w:eastAsia="ja-JP"/>
        </w:rPr>
      </w:pPr>
    </w:p>
    <w:p w14:paraId="71572268" w14:textId="77777777" w:rsidR="003D062A" w:rsidRDefault="003D062A" w:rsidP="007037D1">
      <w:pPr>
        <w:rPr>
          <w:lang w:eastAsia="ja-JP"/>
        </w:rPr>
      </w:pPr>
    </w:p>
    <w:p w14:paraId="2157F8D9" w14:textId="77777777" w:rsidR="003D062A" w:rsidRDefault="003D062A" w:rsidP="007037D1">
      <w:pPr>
        <w:rPr>
          <w:lang w:eastAsia="ja-JP"/>
        </w:rPr>
      </w:pPr>
    </w:p>
    <w:p w14:paraId="1641E898" w14:textId="77777777" w:rsidR="003D062A" w:rsidRDefault="003D062A" w:rsidP="007037D1">
      <w:pPr>
        <w:rPr>
          <w:lang w:eastAsia="ja-JP"/>
        </w:rPr>
      </w:pPr>
    </w:p>
    <w:p w14:paraId="6272386F" w14:textId="77777777" w:rsidR="003D062A" w:rsidRDefault="003D062A" w:rsidP="007037D1">
      <w:pPr>
        <w:rPr>
          <w:lang w:eastAsia="ja-JP"/>
        </w:rPr>
      </w:pPr>
    </w:p>
    <w:p w14:paraId="2A072E5A" w14:textId="77777777" w:rsidR="003D062A" w:rsidRDefault="003D062A" w:rsidP="007037D1">
      <w:pPr>
        <w:rPr>
          <w:lang w:eastAsia="ja-JP"/>
        </w:rPr>
      </w:pPr>
    </w:p>
    <w:p w14:paraId="2C835A1E" w14:textId="77777777" w:rsidR="003D062A" w:rsidRDefault="003D062A" w:rsidP="007037D1">
      <w:pPr>
        <w:rPr>
          <w:lang w:eastAsia="ja-JP"/>
        </w:rPr>
      </w:pPr>
    </w:p>
    <w:p w14:paraId="2B85E31E" w14:textId="7A9E788B" w:rsidR="00FB1530" w:rsidRDefault="00E11684" w:rsidP="007037D1">
      <w:pPr>
        <w:rPr>
          <w:lang w:eastAsia="ja-JP"/>
        </w:rPr>
      </w:pPr>
      <w:r>
        <w:rPr>
          <w:lang w:eastAsia="ja-JP"/>
        </w:rPr>
        <w:t>Tables</w:t>
      </w:r>
    </w:p>
    <w:p w14:paraId="425AD073" w14:textId="2465CB21" w:rsidR="00FB1530" w:rsidRPr="00FB1530" w:rsidRDefault="00FB1530" w:rsidP="00FB1530">
      <w:pPr>
        <w:pStyle w:val="NormalWeb"/>
        <w:spacing w:before="0" w:beforeAutospacing="0" w:after="0" w:afterAutospacing="0"/>
        <w:ind w:right="-540"/>
      </w:pPr>
      <w:r w:rsidRPr="00FB1530">
        <w:rPr>
          <w:color w:val="000000"/>
        </w:rPr>
        <w:t xml:space="preserve">Table 1: Model Selection table for </w:t>
      </w:r>
      <w:r w:rsidR="00F96DD6">
        <w:rPr>
          <w:color w:val="000000"/>
        </w:rPr>
        <w:t>full mule deer (</w:t>
      </w:r>
      <w:r w:rsidR="00F96DD6">
        <w:rPr>
          <w:i/>
          <w:iCs/>
          <w:color w:val="000000"/>
        </w:rPr>
        <w:t>Odocoileus hemionus</w:t>
      </w:r>
      <w:r w:rsidR="00F96DD6">
        <w:rPr>
          <w:color w:val="000000"/>
        </w:rPr>
        <w:t>) dataset modeled with an integrated step selection function</w:t>
      </w:r>
      <w:r w:rsidRPr="00FB1530">
        <w:rPr>
          <w:color w:val="000000"/>
        </w:rPr>
        <w:t>. Global 2 model represents a model with an interaction between forest land cover and rolling average of human activity, global represents a model with interaction between movement characteristics (log step length, log step length squared) and rolling average of human activity.</w:t>
      </w:r>
    </w:p>
    <w:tbl>
      <w:tblPr>
        <w:tblW w:w="7360" w:type="dxa"/>
        <w:tblLook w:val="04A0" w:firstRow="1" w:lastRow="0" w:firstColumn="1" w:lastColumn="0" w:noHBand="0" w:noVBand="1"/>
      </w:tblPr>
      <w:tblGrid>
        <w:gridCol w:w="820"/>
        <w:gridCol w:w="419"/>
        <w:gridCol w:w="1030"/>
        <w:gridCol w:w="864"/>
        <w:gridCol w:w="1079"/>
        <w:gridCol w:w="1008"/>
        <w:gridCol w:w="1132"/>
        <w:gridCol w:w="1008"/>
      </w:tblGrid>
      <w:tr w:rsidR="00FB1530" w:rsidRPr="00FB1530" w14:paraId="2FD203CB" w14:textId="77777777" w:rsidTr="000943B4">
        <w:trPr>
          <w:trHeight w:val="285"/>
        </w:trPr>
        <w:tc>
          <w:tcPr>
            <w:tcW w:w="7360" w:type="dxa"/>
            <w:gridSpan w:val="8"/>
            <w:tcBorders>
              <w:top w:val="nil"/>
              <w:left w:val="nil"/>
              <w:bottom w:val="nil"/>
              <w:right w:val="nil"/>
            </w:tcBorders>
            <w:shd w:val="clear" w:color="000000" w:fill="FFFFFF"/>
            <w:vAlign w:val="center"/>
          </w:tcPr>
          <w:p w14:paraId="3A502617" w14:textId="450785DE" w:rsidR="00FB1530" w:rsidRPr="00FB1530" w:rsidRDefault="00FB1530" w:rsidP="00FB1530">
            <w:pPr>
              <w:jc w:val="center"/>
              <w:rPr>
                <w:rFonts w:ascii="Aptos Narrow" w:eastAsia="Times New Roman" w:hAnsi="Aptos Narrow"/>
                <w:b/>
                <w:bCs/>
                <w:color w:val="000000"/>
                <w:sz w:val="20"/>
                <w:szCs w:val="20"/>
              </w:rPr>
            </w:pPr>
            <w:r>
              <w:rPr>
                <w:rFonts w:ascii="Aptos Narrow" w:eastAsia="Times New Roman" w:hAnsi="Aptos Narrow"/>
                <w:b/>
                <w:bCs/>
                <w:color w:val="000000"/>
                <w:sz w:val="20"/>
                <w:szCs w:val="20"/>
              </w:rPr>
              <w:t>Model Selection</w:t>
            </w:r>
          </w:p>
        </w:tc>
      </w:tr>
      <w:tr w:rsidR="00FB1530" w:rsidRPr="00FB1530" w14:paraId="366C3CD5" w14:textId="77777777" w:rsidTr="00FB1530">
        <w:trPr>
          <w:trHeight w:val="285"/>
        </w:trPr>
        <w:tc>
          <w:tcPr>
            <w:tcW w:w="820" w:type="dxa"/>
            <w:tcBorders>
              <w:top w:val="nil"/>
              <w:left w:val="nil"/>
              <w:bottom w:val="nil"/>
              <w:right w:val="nil"/>
            </w:tcBorders>
            <w:shd w:val="clear" w:color="000000" w:fill="FFFFFF"/>
            <w:vAlign w:val="center"/>
            <w:hideMark/>
          </w:tcPr>
          <w:p w14:paraId="21136241"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7FAD0B89"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2CA0824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4B1B847"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Δ </w:t>
            </w:r>
            <w:proofErr w:type="spellStart"/>
            <w:r w:rsidRPr="00FB1530">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50F74C44"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3A35A9B1" w14:textId="77777777" w:rsidR="00FB1530" w:rsidRPr="00FB1530" w:rsidRDefault="00FB1530" w:rsidP="00FB1530">
            <w:pPr>
              <w:jc w:val="center"/>
              <w:rPr>
                <w:rFonts w:ascii="Aptos Narrow" w:eastAsia="Times New Roman" w:hAnsi="Aptos Narrow"/>
                <w:b/>
                <w:bCs/>
                <w:color w:val="000000"/>
                <w:sz w:val="20"/>
                <w:szCs w:val="20"/>
              </w:rPr>
            </w:pPr>
            <w:proofErr w:type="spellStart"/>
            <w:r w:rsidRPr="00FB1530">
              <w:rPr>
                <w:rFonts w:ascii="Aptos Narrow" w:eastAsia="Times New Roman" w:hAnsi="Aptos Narrow"/>
                <w:b/>
                <w:bCs/>
                <w:color w:val="000000"/>
                <w:sz w:val="20"/>
                <w:szCs w:val="20"/>
              </w:rPr>
              <w:t>AICc</w:t>
            </w:r>
            <w:proofErr w:type="spellEnd"/>
            <w:r w:rsidRPr="00FB1530">
              <w:rPr>
                <w:rFonts w:ascii="Aptos Narrow" w:eastAsia="Times New Roman" w:hAnsi="Aptos Narrow"/>
                <w:b/>
                <w:bCs/>
                <w:color w:val="000000"/>
                <w:sz w:val="20"/>
                <w:szCs w:val="20"/>
              </w:rPr>
              <w:t xml:space="preserve"> </w:t>
            </w:r>
            <w:proofErr w:type="spellStart"/>
            <w:r w:rsidRPr="00FB1530">
              <w:rPr>
                <w:rFonts w:ascii="Aptos Narrow" w:eastAsia="Times New Roman" w:hAnsi="Aptos Narrow"/>
                <w:b/>
                <w:bCs/>
                <w:color w:val="000000"/>
                <w:sz w:val="20"/>
                <w:szCs w:val="20"/>
              </w:rPr>
              <w:t>Wt</w:t>
            </w:r>
            <w:proofErr w:type="spellEnd"/>
          </w:p>
        </w:tc>
        <w:tc>
          <w:tcPr>
            <w:tcW w:w="1132" w:type="dxa"/>
            <w:tcBorders>
              <w:top w:val="nil"/>
              <w:left w:val="nil"/>
              <w:bottom w:val="nil"/>
              <w:right w:val="nil"/>
            </w:tcBorders>
            <w:shd w:val="clear" w:color="000000" w:fill="FFFFFF"/>
            <w:vAlign w:val="center"/>
            <w:hideMark/>
          </w:tcPr>
          <w:p w14:paraId="37BBAEBD"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362B4E6B" w14:textId="77777777" w:rsidR="00FB1530" w:rsidRPr="00FB1530" w:rsidRDefault="00FB1530" w:rsidP="00FB1530">
            <w:pPr>
              <w:jc w:val="center"/>
              <w:rPr>
                <w:rFonts w:ascii="Aptos Narrow" w:eastAsia="Times New Roman" w:hAnsi="Aptos Narrow"/>
                <w:b/>
                <w:bCs/>
                <w:color w:val="000000"/>
                <w:sz w:val="20"/>
                <w:szCs w:val="20"/>
              </w:rPr>
            </w:pPr>
            <w:r w:rsidRPr="00FB1530">
              <w:rPr>
                <w:rFonts w:ascii="Aptos Narrow" w:eastAsia="Times New Roman" w:hAnsi="Aptos Narrow"/>
                <w:b/>
                <w:bCs/>
                <w:color w:val="000000"/>
                <w:sz w:val="20"/>
                <w:szCs w:val="20"/>
              </w:rPr>
              <w:t xml:space="preserve">Cum. </w:t>
            </w:r>
            <w:proofErr w:type="spellStart"/>
            <w:r w:rsidRPr="00FB1530">
              <w:rPr>
                <w:rFonts w:ascii="Aptos Narrow" w:eastAsia="Times New Roman" w:hAnsi="Aptos Narrow"/>
                <w:b/>
                <w:bCs/>
                <w:color w:val="000000"/>
                <w:sz w:val="20"/>
                <w:szCs w:val="20"/>
              </w:rPr>
              <w:t>Wt</w:t>
            </w:r>
            <w:proofErr w:type="spellEnd"/>
          </w:p>
        </w:tc>
      </w:tr>
      <w:tr w:rsidR="00FB1530" w:rsidRPr="00FB1530" w14:paraId="426EB26E" w14:textId="77777777" w:rsidTr="00FB1530">
        <w:trPr>
          <w:trHeight w:val="285"/>
        </w:trPr>
        <w:tc>
          <w:tcPr>
            <w:tcW w:w="820" w:type="dxa"/>
            <w:tcBorders>
              <w:top w:val="nil"/>
              <w:left w:val="nil"/>
              <w:bottom w:val="nil"/>
              <w:right w:val="nil"/>
            </w:tcBorders>
            <w:shd w:val="clear" w:color="000000" w:fill="FFFFFF"/>
            <w:vAlign w:val="bottom"/>
            <w:hideMark/>
          </w:tcPr>
          <w:p w14:paraId="716688A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 2</w:t>
            </w:r>
          </w:p>
        </w:tc>
        <w:tc>
          <w:tcPr>
            <w:tcW w:w="419" w:type="dxa"/>
            <w:tcBorders>
              <w:top w:val="nil"/>
              <w:left w:val="nil"/>
              <w:bottom w:val="nil"/>
              <w:right w:val="nil"/>
            </w:tcBorders>
            <w:shd w:val="clear" w:color="000000" w:fill="FFFFFF"/>
            <w:vAlign w:val="bottom"/>
            <w:hideMark/>
          </w:tcPr>
          <w:p w14:paraId="059631C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6DFFC24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29,598.62</w:t>
            </w:r>
          </w:p>
        </w:tc>
        <w:tc>
          <w:tcPr>
            <w:tcW w:w="864" w:type="dxa"/>
            <w:tcBorders>
              <w:top w:val="nil"/>
              <w:left w:val="nil"/>
              <w:bottom w:val="nil"/>
              <w:right w:val="nil"/>
            </w:tcBorders>
            <w:shd w:val="clear" w:color="000000" w:fill="FFFFFF"/>
            <w:vAlign w:val="bottom"/>
            <w:hideMark/>
          </w:tcPr>
          <w:p w14:paraId="07CE1A9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8DE7D8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A817A4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c>
          <w:tcPr>
            <w:tcW w:w="1132" w:type="dxa"/>
            <w:tcBorders>
              <w:top w:val="nil"/>
              <w:left w:val="nil"/>
              <w:bottom w:val="nil"/>
              <w:right w:val="nil"/>
            </w:tcBorders>
            <w:shd w:val="clear" w:color="000000" w:fill="FFFFFF"/>
            <w:vAlign w:val="bottom"/>
            <w:hideMark/>
          </w:tcPr>
          <w:p w14:paraId="343BF8E3"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−14,784.30</w:t>
            </w:r>
          </w:p>
        </w:tc>
        <w:tc>
          <w:tcPr>
            <w:tcW w:w="1008" w:type="dxa"/>
            <w:tcBorders>
              <w:top w:val="nil"/>
              <w:left w:val="nil"/>
              <w:bottom w:val="nil"/>
              <w:right w:val="nil"/>
            </w:tcBorders>
            <w:shd w:val="clear" w:color="000000" w:fill="FFFFFF"/>
            <w:vAlign w:val="bottom"/>
            <w:hideMark/>
          </w:tcPr>
          <w:p w14:paraId="7BC7FE2B"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0.97</w:t>
            </w:r>
          </w:p>
        </w:tc>
      </w:tr>
      <w:tr w:rsidR="00FB1530" w:rsidRPr="00FB1530" w14:paraId="6596052D" w14:textId="77777777" w:rsidTr="00FB1530">
        <w:trPr>
          <w:trHeight w:val="285"/>
        </w:trPr>
        <w:tc>
          <w:tcPr>
            <w:tcW w:w="820" w:type="dxa"/>
            <w:tcBorders>
              <w:top w:val="nil"/>
              <w:left w:val="nil"/>
              <w:bottom w:val="nil"/>
              <w:right w:val="nil"/>
            </w:tcBorders>
            <w:shd w:val="clear" w:color="000000" w:fill="FFFFFF"/>
            <w:vAlign w:val="bottom"/>
            <w:hideMark/>
          </w:tcPr>
          <w:p w14:paraId="2BBFF4B6"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7E1BC048"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9AC860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29,605.44</w:t>
            </w:r>
          </w:p>
        </w:tc>
        <w:tc>
          <w:tcPr>
            <w:tcW w:w="864" w:type="dxa"/>
            <w:tcBorders>
              <w:top w:val="nil"/>
              <w:left w:val="nil"/>
              <w:bottom w:val="nil"/>
              <w:right w:val="nil"/>
            </w:tcBorders>
            <w:shd w:val="clear" w:color="000000" w:fill="FFFFFF"/>
            <w:vAlign w:val="bottom"/>
            <w:hideMark/>
          </w:tcPr>
          <w:p w14:paraId="3A9E04A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6.82</w:t>
            </w:r>
          </w:p>
        </w:tc>
        <w:tc>
          <w:tcPr>
            <w:tcW w:w="1079" w:type="dxa"/>
            <w:tcBorders>
              <w:top w:val="nil"/>
              <w:left w:val="nil"/>
              <w:bottom w:val="nil"/>
              <w:right w:val="nil"/>
            </w:tcBorders>
            <w:shd w:val="clear" w:color="000000" w:fill="FFFFFF"/>
            <w:vAlign w:val="bottom"/>
            <w:hideMark/>
          </w:tcPr>
          <w:p w14:paraId="5B25FD5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008" w:type="dxa"/>
            <w:tcBorders>
              <w:top w:val="nil"/>
              <w:left w:val="nil"/>
              <w:bottom w:val="nil"/>
              <w:right w:val="nil"/>
            </w:tcBorders>
            <w:shd w:val="clear" w:color="000000" w:fill="FFFFFF"/>
            <w:vAlign w:val="bottom"/>
            <w:hideMark/>
          </w:tcPr>
          <w:p w14:paraId="5B740D8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0.03</w:t>
            </w:r>
          </w:p>
        </w:tc>
        <w:tc>
          <w:tcPr>
            <w:tcW w:w="1132" w:type="dxa"/>
            <w:tcBorders>
              <w:top w:val="nil"/>
              <w:left w:val="nil"/>
              <w:bottom w:val="nil"/>
              <w:right w:val="nil"/>
            </w:tcBorders>
            <w:shd w:val="clear" w:color="000000" w:fill="FFFFFF"/>
            <w:vAlign w:val="bottom"/>
            <w:hideMark/>
          </w:tcPr>
          <w:p w14:paraId="0E37CC9D"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−14,786.71</w:t>
            </w:r>
          </w:p>
        </w:tc>
        <w:tc>
          <w:tcPr>
            <w:tcW w:w="1008" w:type="dxa"/>
            <w:tcBorders>
              <w:top w:val="nil"/>
              <w:left w:val="nil"/>
              <w:bottom w:val="nil"/>
              <w:right w:val="nil"/>
            </w:tcBorders>
            <w:shd w:val="clear" w:color="000000" w:fill="FFFFFF"/>
            <w:vAlign w:val="bottom"/>
            <w:hideMark/>
          </w:tcPr>
          <w:p w14:paraId="0DB14AF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3D62949F" w14:textId="77777777" w:rsidTr="00FB1530">
        <w:trPr>
          <w:trHeight w:val="285"/>
        </w:trPr>
        <w:tc>
          <w:tcPr>
            <w:tcW w:w="820" w:type="dxa"/>
            <w:tcBorders>
              <w:top w:val="nil"/>
              <w:left w:val="nil"/>
              <w:bottom w:val="nil"/>
              <w:right w:val="nil"/>
            </w:tcBorders>
            <w:shd w:val="clear" w:color="000000" w:fill="FFFFFF"/>
            <w:vAlign w:val="bottom"/>
            <w:hideMark/>
          </w:tcPr>
          <w:p w14:paraId="47517D9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1C4B04EF"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050915D3"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29,612.01</w:t>
            </w:r>
          </w:p>
        </w:tc>
        <w:tc>
          <w:tcPr>
            <w:tcW w:w="864" w:type="dxa"/>
            <w:tcBorders>
              <w:top w:val="nil"/>
              <w:left w:val="nil"/>
              <w:bottom w:val="nil"/>
              <w:right w:val="nil"/>
            </w:tcBorders>
            <w:shd w:val="clear" w:color="000000" w:fill="FFFFFF"/>
            <w:vAlign w:val="bottom"/>
            <w:hideMark/>
          </w:tcPr>
          <w:p w14:paraId="489700B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13.39</w:t>
            </w:r>
          </w:p>
        </w:tc>
        <w:tc>
          <w:tcPr>
            <w:tcW w:w="1079" w:type="dxa"/>
            <w:tcBorders>
              <w:top w:val="nil"/>
              <w:left w:val="nil"/>
              <w:bottom w:val="nil"/>
              <w:right w:val="nil"/>
            </w:tcBorders>
            <w:shd w:val="clear" w:color="000000" w:fill="FFFFFF"/>
            <w:vAlign w:val="bottom"/>
            <w:hideMark/>
          </w:tcPr>
          <w:p w14:paraId="64025340"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840ACFE"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743977F1"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−14,794.00</w:t>
            </w:r>
          </w:p>
        </w:tc>
        <w:tc>
          <w:tcPr>
            <w:tcW w:w="1008" w:type="dxa"/>
            <w:tcBorders>
              <w:top w:val="nil"/>
              <w:left w:val="nil"/>
              <w:bottom w:val="nil"/>
              <w:right w:val="nil"/>
            </w:tcBorders>
            <w:shd w:val="clear" w:color="000000" w:fill="FFFFFF"/>
            <w:vAlign w:val="bottom"/>
            <w:hideMark/>
          </w:tcPr>
          <w:p w14:paraId="5BBB596D"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5C20060D" w14:textId="77777777" w:rsidTr="00FB1530">
        <w:trPr>
          <w:trHeight w:val="285"/>
        </w:trPr>
        <w:tc>
          <w:tcPr>
            <w:tcW w:w="820" w:type="dxa"/>
            <w:tcBorders>
              <w:top w:val="nil"/>
              <w:left w:val="nil"/>
              <w:bottom w:val="nil"/>
              <w:right w:val="nil"/>
            </w:tcBorders>
            <w:shd w:val="clear" w:color="000000" w:fill="FFFFFF"/>
            <w:vAlign w:val="bottom"/>
            <w:hideMark/>
          </w:tcPr>
          <w:p w14:paraId="09EC726E"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4EEE913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3144FD96"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29,634.41</w:t>
            </w:r>
          </w:p>
        </w:tc>
        <w:tc>
          <w:tcPr>
            <w:tcW w:w="864" w:type="dxa"/>
            <w:tcBorders>
              <w:top w:val="nil"/>
              <w:left w:val="nil"/>
              <w:bottom w:val="nil"/>
              <w:right w:val="nil"/>
            </w:tcBorders>
            <w:shd w:val="clear" w:color="000000" w:fill="FFFFFF"/>
            <w:vAlign w:val="bottom"/>
            <w:hideMark/>
          </w:tcPr>
          <w:p w14:paraId="3EC135D7"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35.79</w:t>
            </w:r>
          </w:p>
        </w:tc>
        <w:tc>
          <w:tcPr>
            <w:tcW w:w="1079" w:type="dxa"/>
            <w:tcBorders>
              <w:top w:val="nil"/>
              <w:left w:val="nil"/>
              <w:bottom w:val="nil"/>
              <w:right w:val="nil"/>
            </w:tcBorders>
            <w:shd w:val="clear" w:color="000000" w:fill="FFFFFF"/>
            <w:vAlign w:val="bottom"/>
            <w:hideMark/>
          </w:tcPr>
          <w:p w14:paraId="153B447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BF188C"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471D81FC"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−14,810.20</w:t>
            </w:r>
          </w:p>
        </w:tc>
        <w:tc>
          <w:tcPr>
            <w:tcW w:w="1008" w:type="dxa"/>
            <w:tcBorders>
              <w:top w:val="nil"/>
              <w:left w:val="nil"/>
              <w:bottom w:val="nil"/>
              <w:right w:val="nil"/>
            </w:tcBorders>
            <w:shd w:val="clear" w:color="000000" w:fill="FFFFFF"/>
            <w:vAlign w:val="bottom"/>
            <w:hideMark/>
          </w:tcPr>
          <w:p w14:paraId="5210733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FB1530" w:rsidRPr="00FB1530" w14:paraId="661815DA" w14:textId="77777777" w:rsidTr="00FB1530">
        <w:trPr>
          <w:trHeight w:val="285"/>
        </w:trPr>
        <w:tc>
          <w:tcPr>
            <w:tcW w:w="820" w:type="dxa"/>
            <w:tcBorders>
              <w:top w:val="nil"/>
              <w:left w:val="nil"/>
              <w:bottom w:val="nil"/>
              <w:right w:val="nil"/>
            </w:tcBorders>
            <w:shd w:val="clear" w:color="000000" w:fill="FFFFFF"/>
            <w:vAlign w:val="bottom"/>
            <w:hideMark/>
          </w:tcPr>
          <w:p w14:paraId="5395061A"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717E412"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0A954B1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29,643.26</w:t>
            </w:r>
          </w:p>
        </w:tc>
        <w:tc>
          <w:tcPr>
            <w:tcW w:w="864" w:type="dxa"/>
            <w:tcBorders>
              <w:top w:val="nil"/>
              <w:left w:val="nil"/>
              <w:bottom w:val="nil"/>
              <w:right w:val="nil"/>
            </w:tcBorders>
            <w:shd w:val="clear" w:color="000000" w:fill="FFFFFF"/>
            <w:vAlign w:val="bottom"/>
            <w:hideMark/>
          </w:tcPr>
          <w:p w14:paraId="1C6EDFA4"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44.64</w:t>
            </w:r>
          </w:p>
        </w:tc>
        <w:tc>
          <w:tcPr>
            <w:tcW w:w="1079" w:type="dxa"/>
            <w:tcBorders>
              <w:top w:val="nil"/>
              <w:left w:val="nil"/>
              <w:bottom w:val="nil"/>
              <w:right w:val="nil"/>
            </w:tcBorders>
            <w:shd w:val="clear" w:color="000000" w:fill="FFFFFF"/>
            <w:vAlign w:val="bottom"/>
            <w:hideMark/>
          </w:tcPr>
          <w:p w14:paraId="64865D15"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1ADEBEA"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0</w:t>
            </w:r>
          </w:p>
        </w:tc>
        <w:tc>
          <w:tcPr>
            <w:tcW w:w="1132" w:type="dxa"/>
            <w:tcBorders>
              <w:top w:val="nil"/>
              <w:left w:val="nil"/>
              <w:bottom w:val="nil"/>
              <w:right w:val="nil"/>
            </w:tcBorders>
            <w:shd w:val="clear" w:color="000000" w:fill="FFFFFF"/>
            <w:vAlign w:val="bottom"/>
            <w:hideMark/>
          </w:tcPr>
          <w:p w14:paraId="58401818" w14:textId="77777777" w:rsidR="00FB1530" w:rsidRPr="00FB1530" w:rsidRDefault="00FB1530" w:rsidP="00FB1530">
            <w:pPr>
              <w:rPr>
                <w:rFonts w:ascii="Aptos Narrow" w:eastAsia="Times New Roman" w:hAnsi="Aptos Narrow"/>
                <w:color w:val="000000"/>
                <w:sz w:val="20"/>
                <w:szCs w:val="20"/>
              </w:rPr>
            </w:pPr>
            <w:r w:rsidRPr="00FB1530">
              <w:rPr>
                <w:rFonts w:ascii="Aptos Narrow" w:eastAsia="Times New Roman" w:hAnsi="Aptos Narrow"/>
                <w:color w:val="000000"/>
                <w:sz w:val="20"/>
                <w:szCs w:val="20"/>
              </w:rPr>
              <w:t>−14,817.63</w:t>
            </w:r>
          </w:p>
        </w:tc>
        <w:tc>
          <w:tcPr>
            <w:tcW w:w="1008" w:type="dxa"/>
            <w:tcBorders>
              <w:top w:val="nil"/>
              <w:left w:val="nil"/>
              <w:bottom w:val="nil"/>
              <w:right w:val="nil"/>
            </w:tcBorders>
            <w:shd w:val="clear" w:color="000000" w:fill="FFFFFF"/>
            <w:vAlign w:val="bottom"/>
            <w:hideMark/>
          </w:tcPr>
          <w:p w14:paraId="2DE93161" w14:textId="77777777" w:rsidR="00FB1530" w:rsidRPr="00FB1530" w:rsidRDefault="00FB1530" w:rsidP="00FB1530">
            <w:pPr>
              <w:jc w:val="right"/>
              <w:rPr>
                <w:rFonts w:ascii="Aptos Narrow" w:eastAsia="Times New Roman" w:hAnsi="Aptos Narrow"/>
                <w:color w:val="000000"/>
                <w:sz w:val="20"/>
                <w:szCs w:val="20"/>
              </w:rPr>
            </w:pPr>
            <w:r w:rsidRPr="00FB1530">
              <w:rPr>
                <w:rFonts w:ascii="Aptos Narrow" w:eastAsia="Times New Roman" w:hAnsi="Aptos Narrow"/>
                <w:color w:val="000000"/>
                <w:sz w:val="20"/>
                <w:szCs w:val="20"/>
              </w:rPr>
              <w:t>1</w:t>
            </w:r>
          </w:p>
        </w:tc>
      </w:tr>
      <w:tr w:rsidR="00A82932" w:rsidRPr="00FB1530" w14:paraId="48CE56E6" w14:textId="77777777" w:rsidTr="00FB1530">
        <w:trPr>
          <w:trHeight w:val="285"/>
        </w:trPr>
        <w:tc>
          <w:tcPr>
            <w:tcW w:w="820" w:type="dxa"/>
            <w:tcBorders>
              <w:top w:val="nil"/>
              <w:left w:val="nil"/>
              <w:bottom w:val="nil"/>
              <w:right w:val="nil"/>
            </w:tcBorders>
            <w:shd w:val="clear" w:color="000000" w:fill="FFFFFF"/>
            <w:vAlign w:val="bottom"/>
          </w:tcPr>
          <w:p w14:paraId="51771223" w14:textId="77777777" w:rsidR="00A82932" w:rsidRPr="00FB1530" w:rsidRDefault="00A82932" w:rsidP="00FB1530">
            <w:pPr>
              <w:rPr>
                <w:rFonts w:ascii="Aptos Narrow" w:eastAsia="Times New Roman" w:hAnsi="Aptos Narrow"/>
                <w:color w:val="000000"/>
                <w:sz w:val="20"/>
                <w:szCs w:val="20"/>
              </w:rPr>
            </w:pPr>
          </w:p>
        </w:tc>
        <w:tc>
          <w:tcPr>
            <w:tcW w:w="419" w:type="dxa"/>
            <w:tcBorders>
              <w:top w:val="nil"/>
              <w:left w:val="nil"/>
              <w:bottom w:val="nil"/>
              <w:right w:val="nil"/>
            </w:tcBorders>
            <w:shd w:val="clear" w:color="000000" w:fill="FFFFFF"/>
            <w:vAlign w:val="bottom"/>
          </w:tcPr>
          <w:p w14:paraId="5FFF9FC8" w14:textId="77777777" w:rsidR="00A82932" w:rsidRPr="00FB1530" w:rsidRDefault="00A82932" w:rsidP="00FB1530">
            <w:pPr>
              <w:jc w:val="right"/>
              <w:rPr>
                <w:rFonts w:ascii="Aptos Narrow" w:eastAsia="Times New Roman" w:hAnsi="Aptos Narrow"/>
                <w:color w:val="000000"/>
                <w:sz w:val="20"/>
                <w:szCs w:val="20"/>
              </w:rPr>
            </w:pPr>
          </w:p>
        </w:tc>
        <w:tc>
          <w:tcPr>
            <w:tcW w:w="1030" w:type="dxa"/>
            <w:tcBorders>
              <w:top w:val="nil"/>
              <w:left w:val="nil"/>
              <w:bottom w:val="nil"/>
              <w:right w:val="nil"/>
            </w:tcBorders>
            <w:shd w:val="clear" w:color="000000" w:fill="FFFFFF"/>
            <w:vAlign w:val="bottom"/>
          </w:tcPr>
          <w:p w14:paraId="6CA1980A" w14:textId="77777777" w:rsidR="00A82932" w:rsidRPr="00FB1530" w:rsidRDefault="00A82932" w:rsidP="00FB1530">
            <w:pPr>
              <w:jc w:val="right"/>
              <w:rPr>
                <w:rFonts w:ascii="Aptos Narrow" w:eastAsia="Times New Roman" w:hAnsi="Aptos Narrow"/>
                <w:color w:val="000000"/>
                <w:sz w:val="20"/>
                <w:szCs w:val="20"/>
              </w:rPr>
            </w:pPr>
          </w:p>
        </w:tc>
        <w:tc>
          <w:tcPr>
            <w:tcW w:w="864" w:type="dxa"/>
            <w:tcBorders>
              <w:top w:val="nil"/>
              <w:left w:val="nil"/>
              <w:bottom w:val="nil"/>
              <w:right w:val="nil"/>
            </w:tcBorders>
            <w:shd w:val="clear" w:color="000000" w:fill="FFFFFF"/>
            <w:vAlign w:val="bottom"/>
          </w:tcPr>
          <w:p w14:paraId="0E52B66A" w14:textId="77777777" w:rsidR="00A82932" w:rsidRPr="00FB1530" w:rsidRDefault="00A82932" w:rsidP="00FB1530">
            <w:pPr>
              <w:jc w:val="right"/>
              <w:rPr>
                <w:rFonts w:ascii="Aptos Narrow" w:eastAsia="Times New Roman" w:hAnsi="Aptos Narrow"/>
                <w:color w:val="000000"/>
                <w:sz w:val="20"/>
                <w:szCs w:val="20"/>
              </w:rPr>
            </w:pPr>
          </w:p>
        </w:tc>
        <w:tc>
          <w:tcPr>
            <w:tcW w:w="1079" w:type="dxa"/>
            <w:tcBorders>
              <w:top w:val="nil"/>
              <w:left w:val="nil"/>
              <w:bottom w:val="nil"/>
              <w:right w:val="nil"/>
            </w:tcBorders>
            <w:shd w:val="clear" w:color="000000" w:fill="FFFFFF"/>
            <w:vAlign w:val="bottom"/>
          </w:tcPr>
          <w:p w14:paraId="162CC0E0" w14:textId="77777777" w:rsidR="00A82932" w:rsidRPr="00FB1530" w:rsidRDefault="00A82932" w:rsidP="00FB1530">
            <w:pPr>
              <w:jc w:val="right"/>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4DF005F9" w14:textId="77777777" w:rsidR="00A82932" w:rsidRPr="00FB1530" w:rsidRDefault="00A82932" w:rsidP="00FB1530">
            <w:pPr>
              <w:jc w:val="right"/>
              <w:rPr>
                <w:rFonts w:ascii="Aptos Narrow" w:eastAsia="Times New Roman" w:hAnsi="Aptos Narrow"/>
                <w:color w:val="000000"/>
                <w:sz w:val="20"/>
                <w:szCs w:val="20"/>
              </w:rPr>
            </w:pPr>
          </w:p>
        </w:tc>
        <w:tc>
          <w:tcPr>
            <w:tcW w:w="1132" w:type="dxa"/>
            <w:tcBorders>
              <w:top w:val="nil"/>
              <w:left w:val="nil"/>
              <w:bottom w:val="nil"/>
              <w:right w:val="nil"/>
            </w:tcBorders>
            <w:shd w:val="clear" w:color="000000" w:fill="FFFFFF"/>
            <w:vAlign w:val="bottom"/>
          </w:tcPr>
          <w:p w14:paraId="0C220EEE" w14:textId="77777777" w:rsidR="00A82932" w:rsidRPr="00FB1530" w:rsidRDefault="00A82932" w:rsidP="00FB1530">
            <w:pPr>
              <w:rPr>
                <w:rFonts w:ascii="Aptos Narrow" w:eastAsia="Times New Roman" w:hAnsi="Aptos Narrow"/>
                <w:color w:val="000000"/>
                <w:sz w:val="20"/>
                <w:szCs w:val="20"/>
              </w:rPr>
            </w:pPr>
          </w:p>
        </w:tc>
        <w:tc>
          <w:tcPr>
            <w:tcW w:w="1008" w:type="dxa"/>
            <w:tcBorders>
              <w:top w:val="nil"/>
              <w:left w:val="nil"/>
              <w:bottom w:val="nil"/>
              <w:right w:val="nil"/>
            </w:tcBorders>
            <w:shd w:val="clear" w:color="000000" w:fill="FFFFFF"/>
            <w:vAlign w:val="bottom"/>
          </w:tcPr>
          <w:p w14:paraId="11A38267" w14:textId="77777777" w:rsidR="00A82932" w:rsidRPr="00FB1530" w:rsidRDefault="00A82932" w:rsidP="00FB1530">
            <w:pPr>
              <w:jc w:val="right"/>
              <w:rPr>
                <w:rFonts w:ascii="Aptos Narrow" w:eastAsia="Times New Roman" w:hAnsi="Aptos Narrow"/>
                <w:color w:val="000000"/>
                <w:sz w:val="20"/>
                <w:szCs w:val="20"/>
              </w:rPr>
            </w:pPr>
          </w:p>
        </w:tc>
      </w:tr>
    </w:tbl>
    <w:p w14:paraId="17D252D5" w14:textId="2E01C1B1" w:rsidR="00A82932" w:rsidRDefault="00A82932" w:rsidP="00A82932">
      <w:pPr>
        <w:pStyle w:val="NormalWeb"/>
        <w:spacing w:before="180" w:beforeAutospacing="0" w:after="0" w:afterAutospacing="0"/>
        <w:rPr>
          <w:color w:val="000000"/>
        </w:rPr>
      </w:pPr>
      <w:r w:rsidRPr="00A82932">
        <w:rPr>
          <w:color w:val="212121"/>
        </w:rPr>
        <w:t xml:space="preserve">Table 2: Model selection table for the </w:t>
      </w:r>
      <w:r w:rsidR="00634A0C">
        <w:rPr>
          <w:color w:val="212121"/>
        </w:rPr>
        <w:t>diurnal subset of telemetry data for mule deer (</w:t>
      </w:r>
      <w:r w:rsidR="00634A0C">
        <w:rPr>
          <w:i/>
          <w:iCs/>
          <w:color w:val="212121"/>
        </w:rPr>
        <w:t>Odocoileus hemionus</w:t>
      </w:r>
      <w:r w:rsidR="00634A0C">
        <w:rPr>
          <w:color w:val="212121"/>
        </w:rPr>
        <w:t>)</w:t>
      </w:r>
      <w:r w:rsidRPr="00A82932">
        <w:rPr>
          <w:color w:val="212121"/>
        </w:rPr>
        <w:t xml:space="preserve"> </w:t>
      </w:r>
      <w:r w:rsidR="00634A0C">
        <w:rPr>
          <w:color w:val="212121"/>
        </w:rPr>
        <w:t>modeled 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and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A82932" w:rsidRPr="00A82932" w14:paraId="1D032F61" w14:textId="77777777" w:rsidTr="000943B4">
        <w:trPr>
          <w:trHeight w:val="285"/>
        </w:trPr>
        <w:tc>
          <w:tcPr>
            <w:tcW w:w="7258" w:type="dxa"/>
            <w:gridSpan w:val="8"/>
            <w:tcBorders>
              <w:top w:val="nil"/>
              <w:left w:val="nil"/>
              <w:bottom w:val="nil"/>
              <w:right w:val="nil"/>
            </w:tcBorders>
            <w:shd w:val="clear" w:color="000000" w:fill="FFFFFF"/>
            <w:vAlign w:val="center"/>
          </w:tcPr>
          <w:p w14:paraId="69AC95FE" w14:textId="19E43A0C" w:rsidR="00A82932" w:rsidRPr="00A82932" w:rsidRDefault="00A82932" w:rsidP="00A82932">
            <w:pPr>
              <w:jc w:val="center"/>
              <w:rPr>
                <w:rFonts w:ascii="Aptos Narrow" w:hAnsi="Aptos Narrow"/>
                <w:b/>
                <w:bCs/>
                <w:color w:val="000000"/>
                <w:sz w:val="20"/>
                <w:szCs w:val="20"/>
              </w:rPr>
            </w:pPr>
            <w:r w:rsidRPr="00A82932">
              <w:rPr>
                <w:rFonts w:ascii="Aptos Narrow" w:hAnsi="Aptos Narrow"/>
                <w:b/>
                <w:bCs/>
                <w:color w:val="000000"/>
                <w:sz w:val="20"/>
                <w:szCs w:val="20"/>
              </w:rPr>
              <w:lastRenderedPageBreak/>
              <w:t>Model Selection- Day</w:t>
            </w:r>
          </w:p>
        </w:tc>
      </w:tr>
      <w:tr w:rsidR="00A82932" w:rsidRPr="00A82932" w14:paraId="7B05C56D" w14:textId="77777777" w:rsidTr="00A82932">
        <w:trPr>
          <w:trHeight w:val="285"/>
        </w:trPr>
        <w:tc>
          <w:tcPr>
            <w:tcW w:w="820" w:type="dxa"/>
            <w:tcBorders>
              <w:top w:val="nil"/>
              <w:left w:val="nil"/>
              <w:bottom w:val="nil"/>
              <w:right w:val="nil"/>
            </w:tcBorders>
            <w:shd w:val="clear" w:color="000000" w:fill="FFFFFF"/>
            <w:vAlign w:val="center"/>
            <w:hideMark/>
          </w:tcPr>
          <w:p w14:paraId="4F3DA461"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0AD7EFE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191A985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2C539A13"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Δ </w:t>
            </w:r>
            <w:proofErr w:type="spellStart"/>
            <w:r w:rsidRPr="00A82932">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1E4A9B87"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2F3D4E9B" w14:textId="77777777" w:rsidR="00A82932" w:rsidRPr="00A82932" w:rsidRDefault="00A82932" w:rsidP="00A82932">
            <w:pPr>
              <w:jc w:val="center"/>
              <w:rPr>
                <w:rFonts w:ascii="Aptos Narrow" w:eastAsia="Times New Roman" w:hAnsi="Aptos Narrow"/>
                <w:b/>
                <w:bCs/>
                <w:color w:val="000000"/>
                <w:sz w:val="20"/>
                <w:szCs w:val="20"/>
              </w:rPr>
            </w:pPr>
            <w:proofErr w:type="spellStart"/>
            <w:r w:rsidRPr="00A82932">
              <w:rPr>
                <w:rFonts w:ascii="Aptos Narrow" w:eastAsia="Times New Roman" w:hAnsi="Aptos Narrow"/>
                <w:b/>
                <w:bCs/>
                <w:color w:val="000000"/>
                <w:sz w:val="20"/>
                <w:szCs w:val="20"/>
              </w:rPr>
              <w:t>AICc</w:t>
            </w:r>
            <w:proofErr w:type="spellEnd"/>
            <w:r w:rsidRPr="00A82932">
              <w:rPr>
                <w:rFonts w:ascii="Aptos Narrow" w:eastAsia="Times New Roman" w:hAnsi="Aptos Narrow"/>
                <w:b/>
                <w:bCs/>
                <w:color w:val="000000"/>
                <w:sz w:val="20"/>
                <w:szCs w:val="20"/>
              </w:rPr>
              <w:t xml:space="preserve"> </w:t>
            </w:r>
            <w:proofErr w:type="spellStart"/>
            <w:r w:rsidRPr="00A82932">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5DFD4B80"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59465A5F" w14:textId="77777777" w:rsidR="00A82932" w:rsidRPr="00A82932" w:rsidRDefault="00A82932" w:rsidP="00A82932">
            <w:pPr>
              <w:jc w:val="center"/>
              <w:rPr>
                <w:rFonts w:ascii="Aptos Narrow" w:eastAsia="Times New Roman" w:hAnsi="Aptos Narrow"/>
                <w:b/>
                <w:bCs/>
                <w:color w:val="000000"/>
                <w:sz w:val="20"/>
                <w:szCs w:val="20"/>
              </w:rPr>
            </w:pPr>
            <w:r w:rsidRPr="00A82932">
              <w:rPr>
                <w:rFonts w:ascii="Aptos Narrow" w:eastAsia="Times New Roman" w:hAnsi="Aptos Narrow"/>
                <w:b/>
                <w:bCs/>
                <w:color w:val="000000"/>
                <w:sz w:val="20"/>
                <w:szCs w:val="20"/>
              </w:rPr>
              <w:t xml:space="preserve">Cum. </w:t>
            </w:r>
            <w:proofErr w:type="spellStart"/>
            <w:r w:rsidRPr="00A82932">
              <w:rPr>
                <w:rFonts w:ascii="Aptos Narrow" w:eastAsia="Times New Roman" w:hAnsi="Aptos Narrow"/>
                <w:b/>
                <w:bCs/>
                <w:color w:val="000000"/>
                <w:sz w:val="20"/>
                <w:szCs w:val="20"/>
              </w:rPr>
              <w:t>Wt</w:t>
            </w:r>
            <w:proofErr w:type="spellEnd"/>
          </w:p>
        </w:tc>
      </w:tr>
      <w:tr w:rsidR="00A82932" w:rsidRPr="00A82932" w14:paraId="6CDDDEBE" w14:textId="77777777" w:rsidTr="00A82932">
        <w:trPr>
          <w:trHeight w:val="285"/>
        </w:trPr>
        <w:tc>
          <w:tcPr>
            <w:tcW w:w="820" w:type="dxa"/>
            <w:tcBorders>
              <w:top w:val="nil"/>
              <w:left w:val="nil"/>
              <w:bottom w:val="nil"/>
              <w:right w:val="nil"/>
            </w:tcBorders>
            <w:shd w:val="clear" w:color="000000" w:fill="FFFFFF"/>
            <w:vAlign w:val="bottom"/>
            <w:hideMark/>
          </w:tcPr>
          <w:p w14:paraId="2773DB6A"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22B52B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1B611D53"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13,609.83</w:t>
            </w:r>
          </w:p>
        </w:tc>
        <w:tc>
          <w:tcPr>
            <w:tcW w:w="864" w:type="dxa"/>
            <w:tcBorders>
              <w:top w:val="nil"/>
              <w:left w:val="nil"/>
              <w:bottom w:val="nil"/>
              <w:right w:val="nil"/>
            </w:tcBorders>
            <w:shd w:val="clear" w:color="000000" w:fill="FFFFFF"/>
            <w:vAlign w:val="bottom"/>
            <w:hideMark/>
          </w:tcPr>
          <w:p w14:paraId="77AEB0AC"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03BCA72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77664A6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2A404DB2"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−6,788.89</w:t>
            </w:r>
          </w:p>
        </w:tc>
        <w:tc>
          <w:tcPr>
            <w:tcW w:w="1008" w:type="dxa"/>
            <w:tcBorders>
              <w:top w:val="nil"/>
              <w:left w:val="nil"/>
              <w:bottom w:val="nil"/>
              <w:right w:val="nil"/>
            </w:tcBorders>
            <w:shd w:val="clear" w:color="000000" w:fill="FFFFFF"/>
            <w:vAlign w:val="bottom"/>
            <w:hideMark/>
          </w:tcPr>
          <w:p w14:paraId="7FF1733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5D347D42" w14:textId="77777777" w:rsidTr="00A82932">
        <w:trPr>
          <w:trHeight w:val="285"/>
        </w:trPr>
        <w:tc>
          <w:tcPr>
            <w:tcW w:w="820" w:type="dxa"/>
            <w:tcBorders>
              <w:top w:val="nil"/>
              <w:left w:val="nil"/>
              <w:bottom w:val="nil"/>
              <w:right w:val="nil"/>
            </w:tcBorders>
            <w:shd w:val="clear" w:color="000000" w:fill="FFFFFF"/>
            <w:vAlign w:val="bottom"/>
            <w:hideMark/>
          </w:tcPr>
          <w:p w14:paraId="16B7103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07F6DFB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15</w:t>
            </w:r>
          </w:p>
        </w:tc>
        <w:tc>
          <w:tcPr>
            <w:tcW w:w="1030" w:type="dxa"/>
            <w:tcBorders>
              <w:top w:val="nil"/>
              <w:left w:val="nil"/>
              <w:bottom w:val="nil"/>
              <w:right w:val="nil"/>
            </w:tcBorders>
            <w:shd w:val="clear" w:color="000000" w:fill="FFFFFF"/>
            <w:vAlign w:val="bottom"/>
            <w:hideMark/>
          </w:tcPr>
          <w:p w14:paraId="24F0092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13,676.19</w:t>
            </w:r>
          </w:p>
        </w:tc>
        <w:tc>
          <w:tcPr>
            <w:tcW w:w="864" w:type="dxa"/>
            <w:tcBorders>
              <w:top w:val="nil"/>
              <w:left w:val="nil"/>
              <w:bottom w:val="nil"/>
              <w:right w:val="nil"/>
            </w:tcBorders>
            <w:shd w:val="clear" w:color="000000" w:fill="FFFFFF"/>
            <w:vAlign w:val="bottom"/>
            <w:hideMark/>
          </w:tcPr>
          <w:p w14:paraId="279BE91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66.37</w:t>
            </w:r>
          </w:p>
        </w:tc>
        <w:tc>
          <w:tcPr>
            <w:tcW w:w="1079" w:type="dxa"/>
            <w:tcBorders>
              <w:top w:val="nil"/>
              <w:left w:val="nil"/>
              <w:bottom w:val="nil"/>
              <w:right w:val="nil"/>
            </w:tcBorders>
            <w:shd w:val="clear" w:color="000000" w:fill="FFFFFF"/>
            <w:vAlign w:val="bottom"/>
            <w:hideMark/>
          </w:tcPr>
          <w:p w14:paraId="23493175"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9FB07C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E6658ED"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−6,823.08</w:t>
            </w:r>
          </w:p>
        </w:tc>
        <w:tc>
          <w:tcPr>
            <w:tcW w:w="1008" w:type="dxa"/>
            <w:tcBorders>
              <w:top w:val="nil"/>
              <w:left w:val="nil"/>
              <w:bottom w:val="nil"/>
              <w:right w:val="nil"/>
            </w:tcBorders>
            <w:shd w:val="clear" w:color="000000" w:fill="FFFFFF"/>
            <w:vAlign w:val="bottom"/>
            <w:hideMark/>
          </w:tcPr>
          <w:p w14:paraId="776E4AB2"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32E1335B" w14:textId="77777777" w:rsidTr="00A82932">
        <w:trPr>
          <w:trHeight w:val="285"/>
        </w:trPr>
        <w:tc>
          <w:tcPr>
            <w:tcW w:w="820" w:type="dxa"/>
            <w:tcBorders>
              <w:top w:val="nil"/>
              <w:left w:val="nil"/>
              <w:bottom w:val="nil"/>
              <w:right w:val="nil"/>
            </w:tcBorders>
            <w:shd w:val="clear" w:color="000000" w:fill="FFFFFF"/>
            <w:vAlign w:val="bottom"/>
            <w:hideMark/>
          </w:tcPr>
          <w:p w14:paraId="41B62AB6"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04916AE0"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59BDD64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13,695.43</w:t>
            </w:r>
          </w:p>
        </w:tc>
        <w:tc>
          <w:tcPr>
            <w:tcW w:w="864" w:type="dxa"/>
            <w:tcBorders>
              <w:top w:val="nil"/>
              <w:left w:val="nil"/>
              <w:bottom w:val="nil"/>
              <w:right w:val="nil"/>
            </w:tcBorders>
            <w:shd w:val="clear" w:color="000000" w:fill="FFFFFF"/>
            <w:vAlign w:val="bottom"/>
            <w:hideMark/>
          </w:tcPr>
          <w:p w14:paraId="62D2903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85.61</w:t>
            </w:r>
          </w:p>
        </w:tc>
        <w:tc>
          <w:tcPr>
            <w:tcW w:w="1079" w:type="dxa"/>
            <w:tcBorders>
              <w:top w:val="nil"/>
              <w:left w:val="nil"/>
              <w:bottom w:val="nil"/>
              <w:right w:val="nil"/>
            </w:tcBorders>
            <w:shd w:val="clear" w:color="000000" w:fill="FFFFFF"/>
            <w:vAlign w:val="bottom"/>
            <w:hideMark/>
          </w:tcPr>
          <w:p w14:paraId="42F3D5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F52F7A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4CF2AAB0"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−6,835.71</w:t>
            </w:r>
          </w:p>
        </w:tc>
        <w:tc>
          <w:tcPr>
            <w:tcW w:w="1008" w:type="dxa"/>
            <w:tcBorders>
              <w:top w:val="nil"/>
              <w:left w:val="nil"/>
              <w:bottom w:val="nil"/>
              <w:right w:val="nil"/>
            </w:tcBorders>
            <w:shd w:val="clear" w:color="000000" w:fill="FFFFFF"/>
            <w:vAlign w:val="bottom"/>
            <w:hideMark/>
          </w:tcPr>
          <w:p w14:paraId="148AFB8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0306985" w14:textId="77777777" w:rsidTr="00A82932">
        <w:trPr>
          <w:trHeight w:val="285"/>
        </w:trPr>
        <w:tc>
          <w:tcPr>
            <w:tcW w:w="820" w:type="dxa"/>
            <w:tcBorders>
              <w:top w:val="nil"/>
              <w:left w:val="nil"/>
              <w:bottom w:val="nil"/>
              <w:right w:val="nil"/>
            </w:tcBorders>
            <w:shd w:val="clear" w:color="000000" w:fill="FFFFFF"/>
            <w:vAlign w:val="bottom"/>
            <w:hideMark/>
          </w:tcPr>
          <w:p w14:paraId="047BE974"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20B7ADE1"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4196670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13,709.38</w:t>
            </w:r>
          </w:p>
        </w:tc>
        <w:tc>
          <w:tcPr>
            <w:tcW w:w="864" w:type="dxa"/>
            <w:tcBorders>
              <w:top w:val="nil"/>
              <w:left w:val="nil"/>
              <w:bottom w:val="nil"/>
              <w:right w:val="nil"/>
            </w:tcBorders>
            <w:shd w:val="clear" w:color="000000" w:fill="FFFFFF"/>
            <w:vAlign w:val="bottom"/>
            <w:hideMark/>
          </w:tcPr>
          <w:p w14:paraId="41FC678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99.55</w:t>
            </w:r>
          </w:p>
        </w:tc>
        <w:tc>
          <w:tcPr>
            <w:tcW w:w="1079" w:type="dxa"/>
            <w:tcBorders>
              <w:top w:val="nil"/>
              <w:left w:val="nil"/>
              <w:bottom w:val="nil"/>
              <w:right w:val="nil"/>
            </w:tcBorders>
            <w:shd w:val="clear" w:color="000000" w:fill="FFFFFF"/>
            <w:vAlign w:val="bottom"/>
            <w:hideMark/>
          </w:tcPr>
          <w:p w14:paraId="0B1C0E38"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4E5A36F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75FB532E"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−6,847.69</w:t>
            </w:r>
          </w:p>
        </w:tc>
        <w:tc>
          <w:tcPr>
            <w:tcW w:w="1008" w:type="dxa"/>
            <w:tcBorders>
              <w:top w:val="nil"/>
              <w:left w:val="nil"/>
              <w:bottom w:val="nil"/>
              <w:right w:val="nil"/>
            </w:tcBorders>
            <w:shd w:val="clear" w:color="000000" w:fill="FFFFFF"/>
            <w:vAlign w:val="bottom"/>
            <w:hideMark/>
          </w:tcPr>
          <w:p w14:paraId="45B3076B"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r w:rsidR="00A82932" w:rsidRPr="00A82932" w14:paraId="0A4DF9FC" w14:textId="77777777" w:rsidTr="00A82932">
        <w:trPr>
          <w:trHeight w:val="285"/>
        </w:trPr>
        <w:tc>
          <w:tcPr>
            <w:tcW w:w="820" w:type="dxa"/>
            <w:tcBorders>
              <w:top w:val="nil"/>
              <w:left w:val="nil"/>
              <w:bottom w:val="nil"/>
              <w:right w:val="nil"/>
            </w:tcBorders>
            <w:shd w:val="clear" w:color="000000" w:fill="FFFFFF"/>
            <w:vAlign w:val="bottom"/>
            <w:hideMark/>
          </w:tcPr>
          <w:p w14:paraId="5C4CB808"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063CE4E7"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6926132F"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13,746.63</w:t>
            </w:r>
          </w:p>
        </w:tc>
        <w:tc>
          <w:tcPr>
            <w:tcW w:w="864" w:type="dxa"/>
            <w:tcBorders>
              <w:top w:val="nil"/>
              <w:left w:val="nil"/>
              <w:bottom w:val="nil"/>
              <w:right w:val="nil"/>
            </w:tcBorders>
            <w:shd w:val="clear" w:color="000000" w:fill="FFFFFF"/>
            <w:vAlign w:val="bottom"/>
            <w:hideMark/>
          </w:tcPr>
          <w:p w14:paraId="74BAE4C9"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136.8</w:t>
            </w:r>
          </w:p>
        </w:tc>
        <w:tc>
          <w:tcPr>
            <w:tcW w:w="1079" w:type="dxa"/>
            <w:tcBorders>
              <w:top w:val="nil"/>
              <w:left w:val="nil"/>
              <w:bottom w:val="nil"/>
              <w:right w:val="nil"/>
            </w:tcBorders>
            <w:shd w:val="clear" w:color="000000" w:fill="FFFFFF"/>
            <w:vAlign w:val="bottom"/>
            <w:hideMark/>
          </w:tcPr>
          <w:p w14:paraId="40E7F6BE"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1DF1BD74"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5DFDCA3B" w14:textId="77777777" w:rsidR="00A82932" w:rsidRPr="00A82932" w:rsidRDefault="00A82932" w:rsidP="00A82932">
            <w:pPr>
              <w:rPr>
                <w:rFonts w:ascii="Aptos Narrow" w:eastAsia="Times New Roman" w:hAnsi="Aptos Narrow"/>
                <w:color w:val="000000"/>
                <w:sz w:val="20"/>
                <w:szCs w:val="20"/>
              </w:rPr>
            </w:pPr>
            <w:r w:rsidRPr="00A82932">
              <w:rPr>
                <w:rFonts w:ascii="Aptos Narrow" w:eastAsia="Times New Roman" w:hAnsi="Aptos Narrow"/>
                <w:color w:val="000000"/>
                <w:sz w:val="20"/>
                <w:szCs w:val="20"/>
              </w:rPr>
              <w:t>−6,869.31</w:t>
            </w:r>
          </w:p>
        </w:tc>
        <w:tc>
          <w:tcPr>
            <w:tcW w:w="1008" w:type="dxa"/>
            <w:tcBorders>
              <w:top w:val="nil"/>
              <w:left w:val="nil"/>
              <w:bottom w:val="nil"/>
              <w:right w:val="nil"/>
            </w:tcBorders>
            <w:shd w:val="clear" w:color="000000" w:fill="FFFFFF"/>
            <w:vAlign w:val="bottom"/>
            <w:hideMark/>
          </w:tcPr>
          <w:p w14:paraId="6C441106" w14:textId="77777777" w:rsidR="00A82932" w:rsidRPr="00A82932" w:rsidRDefault="00A82932" w:rsidP="00A82932">
            <w:pPr>
              <w:jc w:val="right"/>
              <w:rPr>
                <w:rFonts w:ascii="Aptos Narrow" w:eastAsia="Times New Roman" w:hAnsi="Aptos Narrow"/>
                <w:color w:val="000000"/>
                <w:sz w:val="20"/>
                <w:szCs w:val="20"/>
              </w:rPr>
            </w:pPr>
            <w:r w:rsidRPr="00A82932">
              <w:rPr>
                <w:rFonts w:ascii="Aptos Narrow" w:eastAsia="Times New Roman" w:hAnsi="Aptos Narrow"/>
                <w:color w:val="000000"/>
                <w:sz w:val="20"/>
                <w:szCs w:val="20"/>
              </w:rPr>
              <w:t>1</w:t>
            </w:r>
          </w:p>
        </w:tc>
      </w:tr>
    </w:tbl>
    <w:p w14:paraId="25C2CD98" w14:textId="77777777" w:rsidR="00A82932" w:rsidRDefault="00A82932" w:rsidP="00A82932">
      <w:pPr>
        <w:pStyle w:val="NormalWeb"/>
        <w:spacing w:before="180" w:beforeAutospacing="0" w:after="0" w:afterAutospacing="0"/>
        <w:rPr>
          <w:color w:val="000000"/>
        </w:rPr>
      </w:pPr>
    </w:p>
    <w:p w14:paraId="539FD6B5" w14:textId="2137BDE5" w:rsidR="00A82932" w:rsidRPr="00A82932" w:rsidRDefault="00A82932" w:rsidP="00A82932">
      <w:pPr>
        <w:pStyle w:val="NormalWeb"/>
        <w:spacing w:before="180" w:beforeAutospacing="0" w:after="0" w:afterAutospacing="0"/>
      </w:pPr>
      <w:r w:rsidRPr="00A82932">
        <w:rPr>
          <w:color w:val="212121"/>
        </w:rPr>
        <w:t xml:space="preserve">Table 3: Model selection table for the </w:t>
      </w:r>
      <w:r w:rsidR="00634A0C">
        <w:rPr>
          <w:color w:val="212121"/>
        </w:rPr>
        <w:t>nocturnal subset of telemetry data for mule deer (</w:t>
      </w:r>
      <w:r w:rsidR="00634A0C">
        <w:rPr>
          <w:i/>
          <w:iCs/>
          <w:color w:val="212121"/>
        </w:rPr>
        <w:t>Odocoileus hemionus</w:t>
      </w:r>
      <w:r w:rsidR="00634A0C">
        <w:rPr>
          <w:color w:val="212121"/>
        </w:rPr>
        <w:t xml:space="preserve">) </w:t>
      </w:r>
      <w:r w:rsidRPr="00A82932">
        <w:rPr>
          <w:color w:val="212121"/>
        </w:rPr>
        <w:t>model</w:t>
      </w:r>
      <w:r w:rsidR="00634A0C">
        <w:rPr>
          <w:color w:val="212121"/>
        </w:rPr>
        <w:t>ed</w:t>
      </w:r>
      <w:r w:rsidRPr="00A82932">
        <w:rPr>
          <w:color w:val="212121"/>
        </w:rPr>
        <w:t xml:space="preserve"> </w:t>
      </w:r>
      <w:r w:rsidR="00634A0C">
        <w:rPr>
          <w:color w:val="212121"/>
        </w:rPr>
        <w:t>with an integrated step selection function</w:t>
      </w:r>
      <w:r w:rsidRPr="00A82932">
        <w:rPr>
          <w:color w:val="212121"/>
        </w:rPr>
        <w:t xml:space="preserve">. </w:t>
      </w:r>
      <w:r w:rsidRPr="00A82932">
        <w:rPr>
          <w:color w:val="000000"/>
        </w:rPr>
        <w:t>Global 2 model represents a model with an interaction between forest land cover and rolling average of human activity, the global model contains an interaction between movement characteristics (log step length, log step length squared) and rolling average of human activity.</w:t>
      </w:r>
    </w:p>
    <w:tbl>
      <w:tblPr>
        <w:tblW w:w="7258" w:type="dxa"/>
        <w:tblLook w:val="04A0" w:firstRow="1" w:lastRow="0" w:firstColumn="1" w:lastColumn="0" w:noHBand="0" w:noVBand="1"/>
      </w:tblPr>
      <w:tblGrid>
        <w:gridCol w:w="820"/>
        <w:gridCol w:w="419"/>
        <w:gridCol w:w="1030"/>
        <w:gridCol w:w="864"/>
        <w:gridCol w:w="1079"/>
        <w:gridCol w:w="1008"/>
        <w:gridCol w:w="1030"/>
        <w:gridCol w:w="1008"/>
      </w:tblGrid>
      <w:tr w:rsidR="00193A49" w:rsidRPr="00193A49" w14:paraId="2B318889" w14:textId="77777777" w:rsidTr="00193A49">
        <w:trPr>
          <w:trHeight w:val="285"/>
        </w:trPr>
        <w:tc>
          <w:tcPr>
            <w:tcW w:w="820" w:type="dxa"/>
            <w:tcBorders>
              <w:top w:val="nil"/>
              <w:left w:val="nil"/>
              <w:bottom w:val="nil"/>
              <w:right w:val="nil"/>
            </w:tcBorders>
            <w:shd w:val="clear" w:color="000000" w:fill="FFFFFF"/>
            <w:vAlign w:val="center"/>
            <w:hideMark/>
          </w:tcPr>
          <w:p w14:paraId="3469A98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Models</w:t>
            </w:r>
          </w:p>
        </w:tc>
        <w:tc>
          <w:tcPr>
            <w:tcW w:w="419" w:type="dxa"/>
            <w:tcBorders>
              <w:top w:val="nil"/>
              <w:left w:val="nil"/>
              <w:bottom w:val="nil"/>
              <w:right w:val="nil"/>
            </w:tcBorders>
            <w:shd w:val="clear" w:color="000000" w:fill="FFFFFF"/>
            <w:vAlign w:val="center"/>
            <w:hideMark/>
          </w:tcPr>
          <w:p w14:paraId="5498E287"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K</w:t>
            </w:r>
          </w:p>
        </w:tc>
        <w:tc>
          <w:tcPr>
            <w:tcW w:w="1030" w:type="dxa"/>
            <w:tcBorders>
              <w:top w:val="nil"/>
              <w:left w:val="nil"/>
              <w:bottom w:val="nil"/>
              <w:right w:val="nil"/>
            </w:tcBorders>
            <w:shd w:val="clear" w:color="000000" w:fill="FFFFFF"/>
            <w:vAlign w:val="center"/>
            <w:hideMark/>
          </w:tcPr>
          <w:p w14:paraId="08373584"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490CCA4A"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Δ </w:t>
            </w:r>
            <w:proofErr w:type="spellStart"/>
            <w:r w:rsidRPr="00193A49">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AB961B6"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04E63B05" w14:textId="77777777" w:rsidR="00193A49" w:rsidRPr="00193A49" w:rsidRDefault="00193A49" w:rsidP="00193A49">
            <w:pPr>
              <w:jc w:val="center"/>
              <w:rPr>
                <w:rFonts w:ascii="Aptos Narrow" w:eastAsia="Times New Roman" w:hAnsi="Aptos Narrow"/>
                <w:b/>
                <w:bCs/>
                <w:color w:val="000000"/>
                <w:sz w:val="20"/>
                <w:szCs w:val="20"/>
              </w:rPr>
            </w:pPr>
            <w:proofErr w:type="spellStart"/>
            <w:r w:rsidRPr="00193A49">
              <w:rPr>
                <w:rFonts w:ascii="Aptos Narrow" w:eastAsia="Times New Roman" w:hAnsi="Aptos Narrow"/>
                <w:b/>
                <w:bCs/>
                <w:color w:val="000000"/>
                <w:sz w:val="20"/>
                <w:szCs w:val="20"/>
              </w:rPr>
              <w:t>AICc</w:t>
            </w:r>
            <w:proofErr w:type="spellEnd"/>
            <w:r w:rsidRPr="00193A49">
              <w:rPr>
                <w:rFonts w:ascii="Aptos Narrow" w:eastAsia="Times New Roman" w:hAnsi="Aptos Narrow"/>
                <w:b/>
                <w:bCs/>
                <w:color w:val="000000"/>
                <w:sz w:val="20"/>
                <w:szCs w:val="20"/>
              </w:rPr>
              <w:t xml:space="preserve"> </w:t>
            </w:r>
            <w:proofErr w:type="spellStart"/>
            <w:r w:rsidRPr="00193A49">
              <w:rPr>
                <w:rFonts w:ascii="Aptos Narrow" w:eastAsia="Times New Roman" w:hAnsi="Aptos Narrow"/>
                <w:b/>
                <w:bCs/>
                <w:color w:val="000000"/>
                <w:sz w:val="20"/>
                <w:szCs w:val="20"/>
              </w:rPr>
              <w:t>Wt</w:t>
            </w:r>
            <w:proofErr w:type="spellEnd"/>
          </w:p>
        </w:tc>
        <w:tc>
          <w:tcPr>
            <w:tcW w:w="1030" w:type="dxa"/>
            <w:tcBorders>
              <w:top w:val="nil"/>
              <w:left w:val="nil"/>
              <w:bottom w:val="nil"/>
              <w:right w:val="nil"/>
            </w:tcBorders>
            <w:shd w:val="clear" w:color="000000" w:fill="FFFFFF"/>
            <w:vAlign w:val="center"/>
            <w:hideMark/>
          </w:tcPr>
          <w:p w14:paraId="0F72CF43"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428609C4" w14:textId="77777777" w:rsidR="00193A49" w:rsidRPr="00193A49" w:rsidRDefault="00193A49" w:rsidP="00193A49">
            <w:pPr>
              <w:jc w:val="center"/>
              <w:rPr>
                <w:rFonts w:ascii="Aptos Narrow" w:eastAsia="Times New Roman" w:hAnsi="Aptos Narrow"/>
                <w:b/>
                <w:bCs/>
                <w:color w:val="000000"/>
                <w:sz w:val="20"/>
                <w:szCs w:val="20"/>
              </w:rPr>
            </w:pPr>
            <w:r w:rsidRPr="00193A49">
              <w:rPr>
                <w:rFonts w:ascii="Aptos Narrow" w:eastAsia="Times New Roman" w:hAnsi="Aptos Narrow"/>
                <w:b/>
                <w:bCs/>
                <w:color w:val="000000"/>
                <w:sz w:val="20"/>
                <w:szCs w:val="20"/>
              </w:rPr>
              <w:t xml:space="preserve">Cum. </w:t>
            </w:r>
            <w:proofErr w:type="spellStart"/>
            <w:r w:rsidRPr="00193A49">
              <w:rPr>
                <w:rFonts w:ascii="Aptos Narrow" w:eastAsia="Times New Roman" w:hAnsi="Aptos Narrow"/>
                <w:b/>
                <w:bCs/>
                <w:color w:val="000000"/>
                <w:sz w:val="20"/>
                <w:szCs w:val="20"/>
              </w:rPr>
              <w:t>Wt</w:t>
            </w:r>
            <w:proofErr w:type="spellEnd"/>
          </w:p>
        </w:tc>
      </w:tr>
      <w:tr w:rsidR="00193A49" w:rsidRPr="00193A49" w14:paraId="2A0C3AAE" w14:textId="77777777" w:rsidTr="00193A49">
        <w:trPr>
          <w:trHeight w:val="285"/>
        </w:trPr>
        <w:tc>
          <w:tcPr>
            <w:tcW w:w="820" w:type="dxa"/>
            <w:tcBorders>
              <w:top w:val="nil"/>
              <w:left w:val="nil"/>
              <w:bottom w:val="nil"/>
              <w:right w:val="nil"/>
            </w:tcBorders>
            <w:shd w:val="clear" w:color="000000" w:fill="FFFFFF"/>
            <w:vAlign w:val="bottom"/>
            <w:hideMark/>
          </w:tcPr>
          <w:p w14:paraId="264FAB9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w:t>
            </w:r>
          </w:p>
        </w:tc>
        <w:tc>
          <w:tcPr>
            <w:tcW w:w="419" w:type="dxa"/>
            <w:tcBorders>
              <w:top w:val="nil"/>
              <w:left w:val="nil"/>
              <w:bottom w:val="nil"/>
              <w:right w:val="nil"/>
            </w:tcBorders>
            <w:shd w:val="clear" w:color="000000" w:fill="FFFFFF"/>
            <w:vAlign w:val="bottom"/>
            <w:hideMark/>
          </w:tcPr>
          <w:p w14:paraId="59758B3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0D6A2635"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12,427.25</w:t>
            </w:r>
          </w:p>
        </w:tc>
        <w:tc>
          <w:tcPr>
            <w:tcW w:w="864" w:type="dxa"/>
            <w:tcBorders>
              <w:top w:val="nil"/>
              <w:left w:val="nil"/>
              <w:bottom w:val="nil"/>
              <w:right w:val="nil"/>
            </w:tcBorders>
            <w:shd w:val="clear" w:color="000000" w:fill="FFFFFF"/>
            <w:vAlign w:val="bottom"/>
            <w:hideMark/>
          </w:tcPr>
          <w:p w14:paraId="3C486A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4124501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29215CF2"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c>
          <w:tcPr>
            <w:tcW w:w="1030" w:type="dxa"/>
            <w:tcBorders>
              <w:top w:val="nil"/>
              <w:left w:val="nil"/>
              <w:bottom w:val="nil"/>
              <w:right w:val="nil"/>
            </w:tcBorders>
            <w:shd w:val="clear" w:color="000000" w:fill="FFFFFF"/>
            <w:vAlign w:val="bottom"/>
            <w:hideMark/>
          </w:tcPr>
          <w:p w14:paraId="7FF77A8A"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−6,197.60</w:t>
            </w:r>
          </w:p>
        </w:tc>
        <w:tc>
          <w:tcPr>
            <w:tcW w:w="1008" w:type="dxa"/>
            <w:tcBorders>
              <w:top w:val="nil"/>
              <w:left w:val="nil"/>
              <w:bottom w:val="nil"/>
              <w:right w:val="nil"/>
            </w:tcBorders>
            <w:shd w:val="clear" w:color="000000" w:fill="FFFFFF"/>
            <w:vAlign w:val="bottom"/>
            <w:hideMark/>
          </w:tcPr>
          <w:p w14:paraId="5424FD0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133A9051" w14:textId="77777777" w:rsidTr="00193A49">
        <w:trPr>
          <w:trHeight w:val="285"/>
        </w:trPr>
        <w:tc>
          <w:tcPr>
            <w:tcW w:w="820" w:type="dxa"/>
            <w:tcBorders>
              <w:top w:val="nil"/>
              <w:left w:val="nil"/>
              <w:bottom w:val="nil"/>
              <w:right w:val="nil"/>
            </w:tcBorders>
            <w:shd w:val="clear" w:color="000000" w:fill="FFFFFF"/>
            <w:vAlign w:val="bottom"/>
            <w:hideMark/>
          </w:tcPr>
          <w:p w14:paraId="3233FB1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human</w:t>
            </w:r>
          </w:p>
        </w:tc>
        <w:tc>
          <w:tcPr>
            <w:tcW w:w="419" w:type="dxa"/>
            <w:tcBorders>
              <w:top w:val="nil"/>
              <w:left w:val="nil"/>
              <w:bottom w:val="nil"/>
              <w:right w:val="nil"/>
            </w:tcBorders>
            <w:shd w:val="clear" w:color="000000" w:fill="FFFFFF"/>
            <w:vAlign w:val="bottom"/>
            <w:hideMark/>
          </w:tcPr>
          <w:p w14:paraId="0F340E4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7</w:t>
            </w:r>
          </w:p>
        </w:tc>
        <w:tc>
          <w:tcPr>
            <w:tcW w:w="1030" w:type="dxa"/>
            <w:tcBorders>
              <w:top w:val="nil"/>
              <w:left w:val="nil"/>
              <w:bottom w:val="nil"/>
              <w:right w:val="nil"/>
            </w:tcBorders>
            <w:shd w:val="clear" w:color="000000" w:fill="FFFFFF"/>
            <w:vAlign w:val="bottom"/>
            <w:hideMark/>
          </w:tcPr>
          <w:p w14:paraId="5B137AE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12,444.06</w:t>
            </w:r>
          </w:p>
        </w:tc>
        <w:tc>
          <w:tcPr>
            <w:tcW w:w="864" w:type="dxa"/>
            <w:tcBorders>
              <w:top w:val="nil"/>
              <w:left w:val="nil"/>
              <w:bottom w:val="nil"/>
              <w:right w:val="nil"/>
            </w:tcBorders>
            <w:shd w:val="clear" w:color="000000" w:fill="FFFFFF"/>
            <w:vAlign w:val="bottom"/>
            <w:hideMark/>
          </w:tcPr>
          <w:p w14:paraId="155DC41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16.82</w:t>
            </w:r>
          </w:p>
        </w:tc>
        <w:tc>
          <w:tcPr>
            <w:tcW w:w="1079" w:type="dxa"/>
            <w:tcBorders>
              <w:top w:val="nil"/>
              <w:left w:val="nil"/>
              <w:bottom w:val="nil"/>
              <w:right w:val="nil"/>
            </w:tcBorders>
            <w:shd w:val="clear" w:color="000000" w:fill="FFFFFF"/>
            <w:vAlign w:val="bottom"/>
            <w:hideMark/>
          </w:tcPr>
          <w:p w14:paraId="49392CC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3176C60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496B85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−6,215.03</w:t>
            </w:r>
          </w:p>
        </w:tc>
        <w:tc>
          <w:tcPr>
            <w:tcW w:w="1008" w:type="dxa"/>
            <w:tcBorders>
              <w:top w:val="nil"/>
              <w:left w:val="nil"/>
              <w:bottom w:val="nil"/>
              <w:right w:val="nil"/>
            </w:tcBorders>
            <w:shd w:val="clear" w:color="000000" w:fill="FFFFFF"/>
            <w:vAlign w:val="bottom"/>
            <w:hideMark/>
          </w:tcPr>
          <w:p w14:paraId="152A4F8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32F75CCE" w14:textId="77777777" w:rsidTr="00193A49">
        <w:trPr>
          <w:trHeight w:val="285"/>
        </w:trPr>
        <w:tc>
          <w:tcPr>
            <w:tcW w:w="820" w:type="dxa"/>
            <w:tcBorders>
              <w:top w:val="nil"/>
              <w:left w:val="nil"/>
              <w:bottom w:val="nil"/>
              <w:right w:val="nil"/>
            </w:tcBorders>
            <w:shd w:val="clear" w:color="000000" w:fill="FFFFFF"/>
            <w:vAlign w:val="bottom"/>
            <w:hideMark/>
          </w:tcPr>
          <w:p w14:paraId="48BF40D4"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global2</w:t>
            </w:r>
          </w:p>
        </w:tc>
        <w:tc>
          <w:tcPr>
            <w:tcW w:w="419" w:type="dxa"/>
            <w:tcBorders>
              <w:top w:val="nil"/>
              <w:left w:val="nil"/>
              <w:bottom w:val="nil"/>
              <w:right w:val="nil"/>
            </w:tcBorders>
            <w:shd w:val="clear" w:color="000000" w:fill="FFFFFF"/>
            <w:vAlign w:val="bottom"/>
            <w:hideMark/>
          </w:tcPr>
          <w:p w14:paraId="6C26D0D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16</w:t>
            </w:r>
          </w:p>
        </w:tc>
        <w:tc>
          <w:tcPr>
            <w:tcW w:w="1030" w:type="dxa"/>
            <w:tcBorders>
              <w:top w:val="nil"/>
              <w:left w:val="nil"/>
              <w:bottom w:val="nil"/>
              <w:right w:val="nil"/>
            </w:tcBorders>
            <w:shd w:val="clear" w:color="000000" w:fill="FFFFFF"/>
            <w:vAlign w:val="bottom"/>
            <w:hideMark/>
          </w:tcPr>
          <w:p w14:paraId="2826C16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12,449.57</w:t>
            </w:r>
          </w:p>
        </w:tc>
        <w:tc>
          <w:tcPr>
            <w:tcW w:w="864" w:type="dxa"/>
            <w:tcBorders>
              <w:top w:val="nil"/>
              <w:left w:val="nil"/>
              <w:bottom w:val="nil"/>
              <w:right w:val="nil"/>
            </w:tcBorders>
            <w:shd w:val="clear" w:color="000000" w:fill="FFFFFF"/>
            <w:vAlign w:val="bottom"/>
            <w:hideMark/>
          </w:tcPr>
          <w:p w14:paraId="71D6DC5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22.32</w:t>
            </w:r>
          </w:p>
        </w:tc>
        <w:tc>
          <w:tcPr>
            <w:tcW w:w="1079" w:type="dxa"/>
            <w:tcBorders>
              <w:top w:val="nil"/>
              <w:left w:val="nil"/>
              <w:bottom w:val="nil"/>
              <w:right w:val="nil"/>
            </w:tcBorders>
            <w:shd w:val="clear" w:color="000000" w:fill="FFFFFF"/>
            <w:vAlign w:val="bottom"/>
            <w:hideMark/>
          </w:tcPr>
          <w:p w14:paraId="5ACFF7D4"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77637487"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3D7A4A31"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−6,208.76</w:t>
            </w:r>
          </w:p>
        </w:tc>
        <w:tc>
          <w:tcPr>
            <w:tcW w:w="1008" w:type="dxa"/>
            <w:tcBorders>
              <w:top w:val="nil"/>
              <w:left w:val="nil"/>
              <w:bottom w:val="nil"/>
              <w:right w:val="nil"/>
            </w:tcBorders>
            <w:shd w:val="clear" w:color="000000" w:fill="FFFFFF"/>
            <w:vAlign w:val="bottom"/>
            <w:hideMark/>
          </w:tcPr>
          <w:p w14:paraId="177D0A0D"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6E19E6B4" w14:textId="77777777" w:rsidTr="00193A49">
        <w:trPr>
          <w:trHeight w:val="285"/>
        </w:trPr>
        <w:tc>
          <w:tcPr>
            <w:tcW w:w="820" w:type="dxa"/>
            <w:tcBorders>
              <w:top w:val="nil"/>
              <w:left w:val="nil"/>
              <w:bottom w:val="nil"/>
              <w:right w:val="nil"/>
            </w:tcBorders>
            <w:shd w:val="clear" w:color="000000" w:fill="FFFFFF"/>
            <w:vAlign w:val="bottom"/>
            <w:hideMark/>
          </w:tcPr>
          <w:p w14:paraId="56B01AA2"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habitat</w:t>
            </w:r>
          </w:p>
        </w:tc>
        <w:tc>
          <w:tcPr>
            <w:tcW w:w="419" w:type="dxa"/>
            <w:tcBorders>
              <w:top w:val="nil"/>
              <w:left w:val="nil"/>
              <w:bottom w:val="nil"/>
              <w:right w:val="nil"/>
            </w:tcBorders>
            <w:shd w:val="clear" w:color="000000" w:fill="FFFFFF"/>
            <w:vAlign w:val="bottom"/>
            <w:hideMark/>
          </w:tcPr>
          <w:p w14:paraId="3CFAA3DA"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w:t>
            </w:r>
          </w:p>
        </w:tc>
        <w:tc>
          <w:tcPr>
            <w:tcW w:w="1030" w:type="dxa"/>
            <w:tcBorders>
              <w:top w:val="nil"/>
              <w:left w:val="nil"/>
              <w:bottom w:val="nil"/>
              <w:right w:val="nil"/>
            </w:tcBorders>
            <w:shd w:val="clear" w:color="000000" w:fill="FFFFFF"/>
            <w:vAlign w:val="bottom"/>
            <w:hideMark/>
          </w:tcPr>
          <w:p w14:paraId="766CA45B"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12,459.93</w:t>
            </w:r>
          </w:p>
        </w:tc>
        <w:tc>
          <w:tcPr>
            <w:tcW w:w="864" w:type="dxa"/>
            <w:tcBorders>
              <w:top w:val="nil"/>
              <w:left w:val="nil"/>
              <w:bottom w:val="nil"/>
              <w:right w:val="nil"/>
            </w:tcBorders>
            <w:shd w:val="clear" w:color="000000" w:fill="FFFFFF"/>
            <w:vAlign w:val="bottom"/>
            <w:hideMark/>
          </w:tcPr>
          <w:p w14:paraId="40EA1FCF"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32.68</w:t>
            </w:r>
          </w:p>
        </w:tc>
        <w:tc>
          <w:tcPr>
            <w:tcW w:w="1079" w:type="dxa"/>
            <w:tcBorders>
              <w:top w:val="nil"/>
              <w:left w:val="nil"/>
              <w:bottom w:val="nil"/>
              <w:right w:val="nil"/>
            </w:tcBorders>
            <w:shd w:val="clear" w:color="000000" w:fill="FFFFFF"/>
            <w:vAlign w:val="bottom"/>
            <w:hideMark/>
          </w:tcPr>
          <w:p w14:paraId="70D31FA3"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6E71AF7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1A646C60"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−6,217.95</w:t>
            </w:r>
          </w:p>
        </w:tc>
        <w:tc>
          <w:tcPr>
            <w:tcW w:w="1008" w:type="dxa"/>
            <w:tcBorders>
              <w:top w:val="nil"/>
              <w:left w:val="nil"/>
              <w:bottom w:val="nil"/>
              <w:right w:val="nil"/>
            </w:tcBorders>
            <w:shd w:val="clear" w:color="000000" w:fill="FFFFFF"/>
            <w:vAlign w:val="bottom"/>
            <w:hideMark/>
          </w:tcPr>
          <w:p w14:paraId="199E6F2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r w:rsidR="00193A49" w:rsidRPr="00193A49" w14:paraId="75586F30" w14:textId="77777777" w:rsidTr="00193A49">
        <w:trPr>
          <w:trHeight w:val="285"/>
        </w:trPr>
        <w:tc>
          <w:tcPr>
            <w:tcW w:w="820" w:type="dxa"/>
            <w:tcBorders>
              <w:top w:val="nil"/>
              <w:left w:val="nil"/>
              <w:bottom w:val="nil"/>
              <w:right w:val="nil"/>
            </w:tcBorders>
            <w:shd w:val="clear" w:color="000000" w:fill="FFFFFF"/>
            <w:vAlign w:val="bottom"/>
            <w:hideMark/>
          </w:tcPr>
          <w:p w14:paraId="72B47D8D"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control</w:t>
            </w:r>
          </w:p>
        </w:tc>
        <w:tc>
          <w:tcPr>
            <w:tcW w:w="419" w:type="dxa"/>
            <w:tcBorders>
              <w:top w:val="nil"/>
              <w:left w:val="nil"/>
              <w:bottom w:val="nil"/>
              <w:right w:val="nil"/>
            </w:tcBorders>
            <w:shd w:val="clear" w:color="000000" w:fill="FFFFFF"/>
            <w:vAlign w:val="bottom"/>
            <w:hideMark/>
          </w:tcPr>
          <w:p w14:paraId="1141754C"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4</w:t>
            </w:r>
          </w:p>
        </w:tc>
        <w:tc>
          <w:tcPr>
            <w:tcW w:w="1030" w:type="dxa"/>
            <w:tcBorders>
              <w:top w:val="nil"/>
              <w:left w:val="nil"/>
              <w:bottom w:val="nil"/>
              <w:right w:val="nil"/>
            </w:tcBorders>
            <w:shd w:val="clear" w:color="000000" w:fill="FFFFFF"/>
            <w:vAlign w:val="bottom"/>
            <w:hideMark/>
          </w:tcPr>
          <w:p w14:paraId="173DADD1"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12,464.49</w:t>
            </w:r>
          </w:p>
        </w:tc>
        <w:tc>
          <w:tcPr>
            <w:tcW w:w="864" w:type="dxa"/>
            <w:tcBorders>
              <w:top w:val="nil"/>
              <w:left w:val="nil"/>
              <w:bottom w:val="nil"/>
              <w:right w:val="nil"/>
            </w:tcBorders>
            <w:shd w:val="clear" w:color="000000" w:fill="FFFFFF"/>
            <w:vAlign w:val="bottom"/>
            <w:hideMark/>
          </w:tcPr>
          <w:p w14:paraId="3441F029"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37.24</w:t>
            </w:r>
          </w:p>
        </w:tc>
        <w:tc>
          <w:tcPr>
            <w:tcW w:w="1079" w:type="dxa"/>
            <w:tcBorders>
              <w:top w:val="nil"/>
              <w:left w:val="nil"/>
              <w:bottom w:val="nil"/>
              <w:right w:val="nil"/>
            </w:tcBorders>
            <w:shd w:val="clear" w:color="000000" w:fill="FFFFFF"/>
            <w:vAlign w:val="bottom"/>
            <w:hideMark/>
          </w:tcPr>
          <w:p w14:paraId="60A72870"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08" w:type="dxa"/>
            <w:tcBorders>
              <w:top w:val="nil"/>
              <w:left w:val="nil"/>
              <w:bottom w:val="nil"/>
              <w:right w:val="nil"/>
            </w:tcBorders>
            <w:shd w:val="clear" w:color="000000" w:fill="FFFFFF"/>
            <w:vAlign w:val="bottom"/>
            <w:hideMark/>
          </w:tcPr>
          <w:p w14:paraId="07C73ED6"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0</w:t>
            </w:r>
          </w:p>
        </w:tc>
        <w:tc>
          <w:tcPr>
            <w:tcW w:w="1030" w:type="dxa"/>
            <w:tcBorders>
              <w:top w:val="nil"/>
              <w:left w:val="nil"/>
              <w:bottom w:val="nil"/>
              <w:right w:val="nil"/>
            </w:tcBorders>
            <w:shd w:val="clear" w:color="000000" w:fill="FFFFFF"/>
            <w:vAlign w:val="bottom"/>
            <w:hideMark/>
          </w:tcPr>
          <w:p w14:paraId="01C24BAC" w14:textId="77777777" w:rsidR="00193A49" w:rsidRPr="00193A49" w:rsidRDefault="00193A49" w:rsidP="00193A49">
            <w:pPr>
              <w:rPr>
                <w:rFonts w:ascii="Aptos Narrow" w:eastAsia="Times New Roman" w:hAnsi="Aptos Narrow"/>
                <w:color w:val="000000"/>
                <w:sz w:val="20"/>
                <w:szCs w:val="20"/>
              </w:rPr>
            </w:pPr>
            <w:r w:rsidRPr="00193A49">
              <w:rPr>
                <w:rFonts w:ascii="Aptos Narrow" w:eastAsia="Times New Roman" w:hAnsi="Aptos Narrow"/>
                <w:color w:val="000000"/>
                <w:sz w:val="20"/>
                <w:szCs w:val="20"/>
              </w:rPr>
              <w:t>−6,228.24</w:t>
            </w:r>
          </w:p>
        </w:tc>
        <w:tc>
          <w:tcPr>
            <w:tcW w:w="1008" w:type="dxa"/>
            <w:tcBorders>
              <w:top w:val="nil"/>
              <w:left w:val="nil"/>
              <w:bottom w:val="nil"/>
              <w:right w:val="nil"/>
            </w:tcBorders>
            <w:shd w:val="clear" w:color="000000" w:fill="FFFFFF"/>
            <w:vAlign w:val="bottom"/>
            <w:hideMark/>
          </w:tcPr>
          <w:p w14:paraId="15DDB43E" w14:textId="77777777" w:rsidR="00193A49" w:rsidRPr="00193A49" w:rsidRDefault="00193A49" w:rsidP="00193A49">
            <w:pPr>
              <w:jc w:val="right"/>
              <w:rPr>
                <w:rFonts w:ascii="Aptos Narrow" w:eastAsia="Times New Roman" w:hAnsi="Aptos Narrow"/>
                <w:color w:val="000000"/>
                <w:sz w:val="20"/>
                <w:szCs w:val="20"/>
              </w:rPr>
            </w:pPr>
            <w:r w:rsidRPr="00193A49">
              <w:rPr>
                <w:rFonts w:ascii="Aptos Narrow" w:eastAsia="Times New Roman" w:hAnsi="Aptos Narrow"/>
                <w:color w:val="000000"/>
                <w:sz w:val="20"/>
                <w:szCs w:val="20"/>
              </w:rPr>
              <w:t>1</w:t>
            </w:r>
          </w:p>
        </w:tc>
      </w:tr>
    </w:tbl>
    <w:p w14:paraId="04B6618F" w14:textId="734E6F1B" w:rsidR="00FF0183" w:rsidRDefault="00FF0183" w:rsidP="007037D1">
      <w:pPr>
        <w:rPr>
          <w:lang w:eastAsia="ja-JP"/>
        </w:rPr>
      </w:pPr>
    </w:p>
    <w:p w14:paraId="3CCDA647" w14:textId="6D3E6872" w:rsidR="00487426" w:rsidRPr="00487426" w:rsidRDefault="00487426" w:rsidP="007037D1">
      <w:pPr>
        <w:rPr>
          <w:lang w:eastAsia="ja-JP"/>
        </w:rPr>
      </w:pPr>
      <w:r w:rsidRPr="00487426">
        <w:rPr>
          <w:color w:val="000000"/>
        </w:rPr>
        <w:t xml:space="preserve">Table 4: Model selection results </w:t>
      </w:r>
      <w:r w:rsidR="003D062A">
        <w:rPr>
          <w:color w:val="000000"/>
        </w:rPr>
        <w:t>for the generalized linear models of mule deer (</w:t>
      </w:r>
      <w:r w:rsidR="003D062A">
        <w:rPr>
          <w:i/>
          <w:iCs/>
          <w:color w:val="000000"/>
        </w:rPr>
        <w:t>Odocoileus hemionus</w:t>
      </w:r>
      <w:r w:rsidR="003D062A">
        <w:rPr>
          <w:color w:val="000000"/>
        </w:rPr>
        <w:t>)</w:t>
      </w:r>
      <w:r w:rsidRPr="00487426">
        <w:rPr>
          <w:color w:val="000000"/>
        </w:rPr>
        <w:t xml:space="preserve"> density estimate at individual cameras</w:t>
      </w:r>
      <w:r w:rsidR="003D062A">
        <w:rPr>
          <w:color w:val="000000"/>
        </w:rPr>
        <w:t>. Model evaluation is based on Akaike’s Information Criterion for small sample sizes (</w:t>
      </w:r>
      <w:proofErr w:type="spellStart"/>
      <w:r w:rsidR="003D062A">
        <w:rPr>
          <w:color w:val="000000"/>
        </w:rPr>
        <w:t>AIC</w:t>
      </w:r>
      <w:r w:rsidR="003D062A">
        <w:rPr>
          <w:color w:val="000000"/>
          <w:vertAlign w:val="subscript"/>
        </w:rPr>
        <w:t>c</w:t>
      </w:r>
      <w:proofErr w:type="spellEnd"/>
      <w:r w:rsidR="003D062A">
        <w:rPr>
          <w:color w:val="000000"/>
        </w:rPr>
        <w:t xml:space="preserve">). The total number of parameters is represented by K. The scale at which the covariate was assessed is in </w:t>
      </w:r>
      <w:proofErr w:type="spellStart"/>
      <w:r w:rsidR="003D062A">
        <w:rPr>
          <w:color w:val="000000"/>
        </w:rPr>
        <w:t>parantheses</w:t>
      </w:r>
      <w:proofErr w:type="spellEnd"/>
      <w:r w:rsidR="003D062A">
        <w:rPr>
          <w:color w:val="000000"/>
        </w:rPr>
        <w:t xml:space="preserve"> such as in Shrub (100m) and Trail Density (Grid), which represents the scale of the camera grid.</w:t>
      </w:r>
    </w:p>
    <w:tbl>
      <w:tblPr>
        <w:tblW w:w="9424" w:type="dxa"/>
        <w:tblLook w:val="04A0" w:firstRow="1" w:lastRow="0" w:firstColumn="1" w:lastColumn="0" w:noHBand="0" w:noVBand="1"/>
      </w:tblPr>
      <w:tblGrid>
        <w:gridCol w:w="3687"/>
        <w:gridCol w:w="329"/>
        <w:gridCol w:w="674"/>
        <w:gridCol w:w="864"/>
        <w:gridCol w:w="1079"/>
        <w:gridCol w:w="1008"/>
        <w:gridCol w:w="775"/>
        <w:gridCol w:w="1008"/>
      </w:tblGrid>
      <w:tr w:rsidR="00487426" w:rsidRPr="00487426" w14:paraId="2C1E5D83" w14:textId="77777777" w:rsidTr="00487426">
        <w:trPr>
          <w:trHeight w:val="285"/>
        </w:trPr>
        <w:tc>
          <w:tcPr>
            <w:tcW w:w="3687" w:type="dxa"/>
            <w:tcBorders>
              <w:top w:val="nil"/>
              <w:left w:val="nil"/>
              <w:bottom w:val="nil"/>
              <w:right w:val="nil"/>
            </w:tcBorders>
            <w:shd w:val="clear" w:color="000000" w:fill="FFFFFF"/>
            <w:vAlign w:val="center"/>
            <w:hideMark/>
          </w:tcPr>
          <w:p w14:paraId="6B2D2A41" w14:textId="768E9B10"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Model</w:t>
            </w:r>
          </w:p>
        </w:tc>
        <w:tc>
          <w:tcPr>
            <w:tcW w:w="329" w:type="dxa"/>
            <w:tcBorders>
              <w:top w:val="nil"/>
              <w:left w:val="nil"/>
              <w:bottom w:val="nil"/>
              <w:right w:val="nil"/>
            </w:tcBorders>
            <w:shd w:val="clear" w:color="000000" w:fill="FFFFFF"/>
            <w:vAlign w:val="center"/>
            <w:hideMark/>
          </w:tcPr>
          <w:p w14:paraId="3EBAFB9F"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K</w:t>
            </w:r>
          </w:p>
        </w:tc>
        <w:tc>
          <w:tcPr>
            <w:tcW w:w="674" w:type="dxa"/>
            <w:tcBorders>
              <w:top w:val="nil"/>
              <w:left w:val="nil"/>
              <w:bottom w:val="nil"/>
              <w:right w:val="nil"/>
            </w:tcBorders>
            <w:shd w:val="clear" w:color="000000" w:fill="FFFFFF"/>
            <w:vAlign w:val="center"/>
            <w:hideMark/>
          </w:tcPr>
          <w:p w14:paraId="2653CDEB"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p>
        </w:tc>
        <w:tc>
          <w:tcPr>
            <w:tcW w:w="864" w:type="dxa"/>
            <w:tcBorders>
              <w:top w:val="nil"/>
              <w:left w:val="nil"/>
              <w:bottom w:val="nil"/>
              <w:right w:val="nil"/>
            </w:tcBorders>
            <w:shd w:val="clear" w:color="000000" w:fill="FFFFFF"/>
            <w:vAlign w:val="center"/>
            <w:hideMark/>
          </w:tcPr>
          <w:p w14:paraId="780F6AF6"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Δ </w:t>
            </w:r>
            <w:proofErr w:type="spellStart"/>
            <w:r w:rsidRPr="00487426">
              <w:rPr>
                <w:rFonts w:ascii="Aptos Narrow" w:eastAsia="Times New Roman" w:hAnsi="Aptos Narrow"/>
                <w:b/>
                <w:bCs/>
                <w:color w:val="000000"/>
                <w:sz w:val="20"/>
                <w:szCs w:val="20"/>
              </w:rPr>
              <w:t>AICc</w:t>
            </w:r>
            <w:proofErr w:type="spellEnd"/>
          </w:p>
        </w:tc>
        <w:tc>
          <w:tcPr>
            <w:tcW w:w="1079" w:type="dxa"/>
            <w:tcBorders>
              <w:top w:val="nil"/>
              <w:left w:val="nil"/>
              <w:bottom w:val="nil"/>
              <w:right w:val="nil"/>
            </w:tcBorders>
            <w:shd w:val="clear" w:color="000000" w:fill="FFFFFF"/>
            <w:vAlign w:val="center"/>
            <w:hideMark/>
          </w:tcPr>
          <w:p w14:paraId="0287613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Likelihood</w:t>
            </w:r>
          </w:p>
        </w:tc>
        <w:tc>
          <w:tcPr>
            <w:tcW w:w="1008" w:type="dxa"/>
            <w:tcBorders>
              <w:top w:val="nil"/>
              <w:left w:val="nil"/>
              <w:bottom w:val="nil"/>
              <w:right w:val="nil"/>
            </w:tcBorders>
            <w:shd w:val="clear" w:color="000000" w:fill="FFFFFF"/>
            <w:vAlign w:val="center"/>
            <w:hideMark/>
          </w:tcPr>
          <w:p w14:paraId="1EA972F1" w14:textId="77777777" w:rsidR="00487426" w:rsidRPr="00487426" w:rsidRDefault="00487426" w:rsidP="00487426">
            <w:pPr>
              <w:jc w:val="center"/>
              <w:rPr>
                <w:rFonts w:ascii="Aptos Narrow" w:eastAsia="Times New Roman" w:hAnsi="Aptos Narrow"/>
                <w:b/>
                <w:bCs/>
                <w:color w:val="000000"/>
                <w:sz w:val="20"/>
                <w:szCs w:val="20"/>
              </w:rPr>
            </w:pPr>
            <w:proofErr w:type="spellStart"/>
            <w:r w:rsidRPr="00487426">
              <w:rPr>
                <w:rFonts w:ascii="Aptos Narrow" w:eastAsia="Times New Roman" w:hAnsi="Aptos Narrow"/>
                <w:b/>
                <w:bCs/>
                <w:color w:val="000000"/>
                <w:sz w:val="20"/>
                <w:szCs w:val="20"/>
              </w:rPr>
              <w:t>AICc</w:t>
            </w:r>
            <w:proofErr w:type="spellEnd"/>
            <w:r w:rsidRPr="00487426">
              <w:rPr>
                <w:rFonts w:ascii="Aptos Narrow" w:eastAsia="Times New Roman" w:hAnsi="Aptos Narrow"/>
                <w:b/>
                <w:bCs/>
                <w:color w:val="000000"/>
                <w:sz w:val="20"/>
                <w:szCs w:val="20"/>
              </w:rPr>
              <w:t xml:space="preserve"> </w:t>
            </w:r>
            <w:proofErr w:type="spellStart"/>
            <w:r w:rsidRPr="00487426">
              <w:rPr>
                <w:rFonts w:ascii="Aptos Narrow" w:eastAsia="Times New Roman" w:hAnsi="Aptos Narrow"/>
                <w:b/>
                <w:bCs/>
                <w:color w:val="000000"/>
                <w:sz w:val="20"/>
                <w:szCs w:val="20"/>
              </w:rPr>
              <w:t>Wt</w:t>
            </w:r>
            <w:proofErr w:type="spellEnd"/>
          </w:p>
        </w:tc>
        <w:tc>
          <w:tcPr>
            <w:tcW w:w="775" w:type="dxa"/>
            <w:tcBorders>
              <w:top w:val="nil"/>
              <w:left w:val="nil"/>
              <w:bottom w:val="nil"/>
              <w:right w:val="nil"/>
            </w:tcBorders>
            <w:shd w:val="clear" w:color="000000" w:fill="FFFFFF"/>
            <w:vAlign w:val="center"/>
            <w:hideMark/>
          </w:tcPr>
          <w:p w14:paraId="65AB59F9"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LL</w:t>
            </w:r>
          </w:p>
        </w:tc>
        <w:tc>
          <w:tcPr>
            <w:tcW w:w="1008" w:type="dxa"/>
            <w:tcBorders>
              <w:top w:val="nil"/>
              <w:left w:val="nil"/>
              <w:bottom w:val="nil"/>
              <w:right w:val="nil"/>
            </w:tcBorders>
            <w:shd w:val="clear" w:color="000000" w:fill="FFFFFF"/>
            <w:vAlign w:val="center"/>
            <w:hideMark/>
          </w:tcPr>
          <w:p w14:paraId="79A78ECE" w14:textId="77777777" w:rsidR="00487426" w:rsidRPr="00487426" w:rsidRDefault="00487426" w:rsidP="00487426">
            <w:pPr>
              <w:jc w:val="center"/>
              <w:rPr>
                <w:rFonts w:ascii="Aptos Narrow" w:eastAsia="Times New Roman" w:hAnsi="Aptos Narrow"/>
                <w:b/>
                <w:bCs/>
                <w:color w:val="000000"/>
                <w:sz w:val="20"/>
                <w:szCs w:val="20"/>
              </w:rPr>
            </w:pPr>
            <w:r w:rsidRPr="00487426">
              <w:rPr>
                <w:rFonts w:ascii="Aptos Narrow" w:eastAsia="Times New Roman" w:hAnsi="Aptos Narrow"/>
                <w:b/>
                <w:bCs/>
                <w:color w:val="000000"/>
                <w:sz w:val="20"/>
                <w:szCs w:val="20"/>
              </w:rPr>
              <w:t xml:space="preserve">Cum. </w:t>
            </w:r>
            <w:proofErr w:type="spellStart"/>
            <w:r w:rsidRPr="00487426">
              <w:rPr>
                <w:rFonts w:ascii="Aptos Narrow" w:eastAsia="Times New Roman" w:hAnsi="Aptos Narrow"/>
                <w:b/>
                <w:bCs/>
                <w:color w:val="000000"/>
                <w:sz w:val="20"/>
                <w:szCs w:val="20"/>
              </w:rPr>
              <w:t>Wt</w:t>
            </w:r>
            <w:proofErr w:type="spellEnd"/>
          </w:p>
        </w:tc>
      </w:tr>
      <w:tr w:rsidR="00487426" w:rsidRPr="00487426" w14:paraId="742D8313" w14:textId="77777777" w:rsidTr="00487426">
        <w:trPr>
          <w:trHeight w:val="285"/>
        </w:trPr>
        <w:tc>
          <w:tcPr>
            <w:tcW w:w="3687" w:type="dxa"/>
            <w:tcBorders>
              <w:top w:val="nil"/>
              <w:left w:val="nil"/>
              <w:bottom w:val="nil"/>
              <w:right w:val="nil"/>
            </w:tcBorders>
            <w:shd w:val="clear" w:color="000000" w:fill="FFFFFF"/>
            <w:vAlign w:val="bottom"/>
            <w:hideMark/>
          </w:tcPr>
          <w:p w14:paraId="23F63AF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w:t>
            </w:r>
          </w:p>
        </w:tc>
        <w:tc>
          <w:tcPr>
            <w:tcW w:w="329" w:type="dxa"/>
            <w:tcBorders>
              <w:top w:val="nil"/>
              <w:left w:val="nil"/>
              <w:bottom w:val="nil"/>
              <w:right w:val="nil"/>
            </w:tcBorders>
            <w:shd w:val="clear" w:color="000000" w:fill="FFFFFF"/>
            <w:vAlign w:val="bottom"/>
            <w:hideMark/>
          </w:tcPr>
          <w:p w14:paraId="3841D1E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01F5F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w:t>
            </w:r>
          </w:p>
        </w:tc>
        <w:tc>
          <w:tcPr>
            <w:tcW w:w="864" w:type="dxa"/>
            <w:tcBorders>
              <w:top w:val="nil"/>
              <w:left w:val="nil"/>
              <w:bottom w:val="nil"/>
              <w:right w:val="nil"/>
            </w:tcBorders>
            <w:shd w:val="clear" w:color="000000" w:fill="FFFFFF"/>
            <w:vAlign w:val="bottom"/>
            <w:hideMark/>
          </w:tcPr>
          <w:p w14:paraId="5E8D08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w:t>
            </w:r>
          </w:p>
        </w:tc>
        <w:tc>
          <w:tcPr>
            <w:tcW w:w="1079" w:type="dxa"/>
            <w:tcBorders>
              <w:top w:val="nil"/>
              <w:left w:val="nil"/>
              <w:bottom w:val="nil"/>
              <w:right w:val="nil"/>
            </w:tcBorders>
            <w:shd w:val="clear" w:color="000000" w:fill="FFFFFF"/>
            <w:vAlign w:val="bottom"/>
            <w:hideMark/>
          </w:tcPr>
          <w:p w14:paraId="63806E0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c>
          <w:tcPr>
            <w:tcW w:w="1008" w:type="dxa"/>
            <w:tcBorders>
              <w:top w:val="nil"/>
              <w:left w:val="nil"/>
              <w:bottom w:val="nil"/>
              <w:right w:val="nil"/>
            </w:tcBorders>
            <w:shd w:val="clear" w:color="000000" w:fill="FFFFFF"/>
            <w:vAlign w:val="bottom"/>
            <w:hideMark/>
          </w:tcPr>
          <w:p w14:paraId="510928A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775" w:type="dxa"/>
            <w:tcBorders>
              <w:top w:val="nil"/>
              <w:left w:val="nil"/>
              <w:bottom w:val="nil"/>
              <w:right w:val="nil"/>
            </w:tcBorders>
            <w:shd w:val="clear" w:color="000000" w:fill="FFFFFF"/>
            <w:vAlign w:val="bottom"/>
            <w:hideMark/>
          </w:tcPr>
          <w:p w14:paraId="6768838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−28.80</w:t>
            </w:r>
          </w:p>
        </w:tc>
        <w:tc>
          <w:tcPr>
            <w:tcW w:w="1008" w:type="dxa"/>
            <w:tcBorders>
              <w:top w:val="nil"/>
              <w:left w:val="nil"/>
              <w:bottom w:val="nil"/>
              <w:right w:val="nil"/>
            </w:tcBorders>
            <w:shd w:val="clear" w:color="000000" w:fill="FFFFFF"/>
            <w:vAlign w:val="bottom"/>
            <w:hideMark/>
          </w:tcPr>
          <w:p w14:paraId="2F8AA01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r>
      <w:tr w:rsidR="00487426" w:rsidRPr="00487426" w14:paraId="0F5DBA92" w14:textId="77777777" w:rsidTr="00487426">
        <w:trPr>
          <w:trHeight w:val="285"/>
        </w:trPr>
        <w:tc>
          <w:tcPr>
            <w:tcW w:w="3687" w:type="dxa"/>
            <w:tcBorders>
              <w:top w:val="nil"/>
              <w:left w:val="nil"/>
              <w:bottom w:val="nil"/>
              <w:right w:val="nil"/>
            </w:tcBorders>
            <w:shd w:val="clear" w:color="000000" w:fill="FFFFFF"/>
            <w:vAlign w:val="bottom"/>
            <w:hideMark/>
          </w:tcPr>
          <w:p w14:paraId="110A6A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w:t>
            </w:r>
          </w:p>
        </w:tc>
        <w:tc>
          <w:tcPr>
            <w:tcW w:w="329" w:type="dxa"/>
            <w:tcBorders>
              <w:top w:val="nil"/>
              <w:left w:val="nil"/>
              <w:bottom w:val="nil"/>
              <w:right w:val="nil"/>
            </w:tcBorders>
            <w:shd w:val="clear" w:color="000000" w:fill="FFFFFF"/>
            <w:vAlign w:val="bottom"/>
            <w:hideMark/>
          </w:tcPr>
          <w:p w14:paraId="57A3F72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84E7B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65.22</w:t>
            </w:r>
          </w:p>
        </w:tc>
        <w:tc>
          <w:tcPr>
            <w:tcW w:w="864" w:type="dxa"/>
            <w:tcBorders>
              <w:top w:val="nil"/>
              <w:left w:val="nil"/>
              <w:bottom w:val="nil"/>
              <w:right w:val="nil"/>
            </w:tcBorders>
            <w:shd w:val="clear" w:color="000000" w:fill="FFFFFF"/>
            <w:vAlign w:val="bottom"/>
            <w:hideMark/>
          </w:tcPr>
          <w:p w14:paraId="05DC04E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0.22</w:t>
            </w:r>
          </w:p>
        </w:tc>
        <w:tc>
          <w:tcPr>
            <w:tcW w:w="1079" w:type="dxa"/>
            <w:tcBorders>
              <w:top w:val="nil"/>
              <w:left w:val="nil"/>
              <w:bottom w:val="nil"/>
              <w:right w:val="nil"/>
            </w:tcBorders>
            <w:shd w:val="clear" w:color="000000" w:fill="FFFFFF"/>
            <w:vAlign w:val="bottom"/>
            <w:hideMark/>
          </w:tcPr>
          <w:p w14:paraId="64B599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c>
          <w:tcPr>
            <w:tcW w:w="1008" w:type="dxa"/>
            <w:tcBorders>
              <w:top w:val="nil"/>
              <w:left w:val="nil"/>
              <w:bottom w:val="nil"/>
              <w:right w:val="nil"/>
            </w:tcBorders>
            <w:shd w:val="clear" w:color="000000" w:fill="FFFFFF"/>
            <w:vAlign w:val="bottom"/>
            <w:hideMark/>
          </w:tcPr>
          <w:p w14:paraId="25BDF80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0.23</w:t>
            </w:r>
          </w:p>
        </w:tc>
        <w:tc>
          <w:tcPr>
            <w:tcW w:w="775" w:type="dxa"/>
            <w:tcBorders>
              <w:top w:val="nil"/>
              <w:left w:val="nil"/>
              <w:bottom w:val="nil"/>
              <w:right w:val="nil"/>
            </w:tcBorders>
            <w:shd w:val="clear" w:color="000000" w:fill="FFFFFF"/>
            <w:vAlign w:val="bottom"/>
            <w:hideMark/>
          </w:tcPr>
          <w:p w14:paraId="03E09F4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−28.90</w:t>
            </w:r>
          </w:p>
        </w:tc>
        <w:tc>
          <w:tcPr>
            <w:tcW w:w="1008" w:type="dxa"/>
            <w:tcBorders>
              <w:top w:val="nil"/>
              <w:left w:val="nil"/>
              <w:bottom w:val="nil"/>
              <w:right w:val="nil"/>
            </w:tcBorders>
            <w:shd w:val="clear" w:color="000000" w:fill="FFFFFF"/>
            <w:vAlign w:val="bottom"/>
            <w:hideMark/>
          </w:tcPr>
          <w:p w14:paraId="5B4C0B6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0.48</w:t>
            </w:r>
          </w:p>
        </w:tc>
      </w:tr>
      <w:tr w:rsidR="00487426" w:rsidRPr="00487426" w14:paraId="4B19B62E" w14:textId="77777777" w:rsidTr="00487426">
        <w:trPr>
          <w:trHeight w:val="285"/>
        </w:trPr>
        <w:tc>
          <w:tcPr>
            <w:tcW w:w="3687" w:type="dxa"/>
            <w:tcBorders>
              <w:top w:val="nil"/>
              <w:left w:val="nil"/>
              <w:bottom w:val="nil"/>
              <w:right w:val="nil"/>
            </w:tcBorders>
            <w:shd w:val="clear" w:color="000000" w:fill="FFFFFF"/>
            <w:vAlign w:val="bottom"/>
            <w:hideMark/>
          </w:tcPr>
          <w:p w14:paraId="19CB3235"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Slope</w:t>
            </w:r>
          </w:p>
        </w:tc>
        <w:tc>
          <w:tcPr>
            <w:tcW w:w="329" w:type="dxa"/>
            <w:tcBorders>
              <w:top w:val="nil"/>
              <w:left w:val="nil"/>
              <w:bottom w:val="nil"/>
              <w:right w:val="nil"/>
            </w:tcBorders>
            <w:shd w:val="clear" w:color="000000" w:fill="FFFFFF"/>
            <w:vAlign w:val="bottom"/>
            <w:hideMark/>
          </w:tcPr>
          <w:p w14:paraId="2351D37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529C57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66.42</w:t>
            </w:r>
          </w:p>
        </w:tc>
        <w:tc>
          <w:tcPr>
            <w:tcW w:w="864" w:type="dxa"/>
            <w:tcBorders>
              <w:top w:val="nil"/>
              <w:left w:val="nil"/>
              <w:bottom w:val="nil"/>
              <w:right w:val="nil"/>
            </w:tcBorders>
            <w:shd w:val="clear" w:color="000000" w:fill="FFFFFF"/>
            <w:vAlign w:val="bottom"/>
            <w:hideMark/>
          </w:tcPr>
          <w:p w14:paraId="7E88FBC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1.41</w:t>
            </w:r>
          </w:p>
        </w:tc>
        <w:tc>
          <w:tcPr>
            <w:tcW w:w="1079" w:type="dxa"/>
            <w:tcBorders>
              <w:top w:val="nil"/>
              <w:left w:val="nil"/>
              <w:bottom w:val="nil"/>
              <w:right w:val="nil"/>
            </w:tcBorders>
            <w:shd w:val="clear" w:color="000000" w:fill="FFFFFF"/>
            <w:vAlign w:val="bottom"/>
            <w:hideMark/>
          </w:tcPr>
          <w:p w14:paraId="68311A0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0.49</w:t>
            </w:r>
          </w:p>
        </w:tc>
        <w:tc>
          <w:tcPr>
            <w:tcW w:w="1008" w:type="dxa"/>
            <w:tcBorders>
              <w:top w:val="nil"/>
              <w:left w:val="nil"/>
              <w:bottom w:val="nil"/>
              <w:right w:val="nil"/>
            </w:tcBorders>
            <w:shd w:val="clear" w:color="000000" w:fill="FFFFFF"/>
            <w:vAlign w:val="bottom"/>
            <w:hideMark/>
          </w:tcPr>
          <w:p w14:paraId="3EC052B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0.13</w:t>
            </w:r>
          </w:p>
        </w:tc>
        <w:tc>
          <w:tcPr>
            <w:tcW w:w="775" w:type="dxa"/>
            <w:tcBorders>
              <w:top w:val="nil"/>
              <w:left w:val="nil"/>
              <w:bottom w:val="nil"/>
              <w:right w:val="nil"/>
            </w:tcBorders>
            <w:shd w:val="clear" w:color="000000" w:fill="FFFFFF"/>
            <w:vAlign w:val="bottom"/>
            <w:hideMark/>
          </w:tcPr>
          <w:p w14:paraId="7331031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−27.96</w:t>
            </w:r>
          </w:p>
        </w:tc>
        <w:tc>
          <w:tcPr>
            <w:tcW w:w="1008" w:type="dxa"/>
            <w:tcBorders>
              <w:top w:val="nil"/>
              <w:left w:val="nil"/>
              <w:bottom w:val="nil"/>
              <w:right w:val="nil"/>
            </w:tcBorders>
            <w:shd w:val="clear" w:color="000000" w:fill="FFFFFF"/>
            <w:vAlign w:val="bottom"/>
            <w:hideMark/>
          </w:tcPr>
          <w:p w14:paraId="3A50DC2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0.61</w:t>
            </w:r>
          </w:p>
        </w:tc>
      </w:tr>
      <w:tr w:rsidR="00487426" w:rsidRPr="00487426" w14:paraId="030B64BD" w14:textId="77777777" w:rsidTr="00487426">
        <w:trPr>
          <w:trHeight w:val="285"/>
        </w:trPr>
        <w:tc>
          <w:tcPr>
            <w:tcW w:w="3687" w:type="dxa"/>
            <w:tcBorders>
              <w:top w:val="nil"/>
              <w:left w:val="nil"/>
              <w:bottom w:val="nil"/>
              <w:right w:val="nil"/>
            </w:tcBorders>
            <w:shd w:val="clear" w:color="000000" w:fill="FFFFFF"/>
            <w:vAlign w:val="bottom"/>
            <w:hideMark/>
          </w:tcPr>
          <w:p w14:paraId="346ED48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Human Activity + Trail Density (Grid)</w:t>
            </w:r>
          </w:p>
        </w:tc>
        <w:tc>
          <w:tcPr>
            <w:tcW w:w="329" w:type="dxa"/>
            <w:tcBorders>
              <w:top w:val="nil"/>
              <w:left w:val="nil"/>
              <w:bottom w:val="nil"/>
              <w:right w:val="nil"/>
            </w:tcBorders>
            <w:shd w:val="clear" w:color="000000" w:fill="FFFFFF"/>
            <w:vAlign w:val="bottom"/>
            <w:hideMark/>
          </w:tcPr>
          <w:p w14:paraId="1ADC4CB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0788E4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66.76</w:t>
            </w:r>
          </w:p>
        </w:tc>
        <w:tc>
          <w:tcPr>
            <w:tcW w:w="864" w:type="dxa"/>
            <w:tcBorders>
              <w:top w:val="nil"/>
              <w:left w:val="nil"/>
              <w:bottom w:val="nil"/>
              <w:right w:val="nil"/>
            </w:tcBorders>
            <w:shd w:val="clear" w:color="000000" w:fill="FFFFFF"/>
            <w:vAlign w:val="bottom"/>
            <w:hideMark/>
          </w:tcPr>
          <w:p w14:paraId="7BF72CA8"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1.76</w:t>
            </w:r>
          </w:p>
        </w:tc>
        <w:tc>
          <w:tcPr>
            <w:tcW w:w="1079" w:type="dxa"/>
            <w:tcBorders>
              <w:top w:val="nil"/>
              <w:left w:val="nil"/>
              <w:bottom w:val="nil"/>
              <w:right w:val="nil"/>
            </w:tcBorders>
            <w:shd w:val="clear" w:color="000000" w:fill="FFFFFF"/>
            <w:vAlign w:val="bottom"/>
            <w:hideMark/>
          </w:tcPr>
          <w:p w14:paraId="547914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0.42</w:t>
            </w:r>
          </w:p>
        </w:tc>
        <w:tc>
          <w:tcPr>
            <w:tcW w:w="1008" w:type="dxa"/>
            <w:tcBorders>
              <w:top w:val="nil"/>
              <w:left w:val="nil"/>
              <w:bottom w:val="nil"/>
              <w:right w:val="nil"/>
            </w:tcBorders>
            <w:shd w:val="clear" w:color="000000" w:fill="FFFFFF"/>
            <w:vAlign w:val="bottom"/>
            <w:hideMark/>
          </w:tcPr>
          <w:p w14:paraId="440DB88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0.11</w:t>
            </w:r>
          </w:p>
        </w:tc>
        <w:tc>
          <w:tcPr>
            <w:tcW w:w="775" w:type="dxa"/>
            <w:tcBorders>
              <w:top w:val="nil"/>
              <w:left w:val="nil"/>
              <w:bottom w:val="nil"/>
              <w:right w:val="nil"/>
            </w:tcBorders>
            <w:shd w:val="clear" w:color="000000" w:fill="FFFFFF"/>
            <w:vAlign w:val="bottom"/>
            <w:hideMark/>
          </w:tcPr>
          <w:p w14:paraId="5D6DD17D"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−28.13</w:t>
            </w:r>
          </w:p>
        </w:tc>
        <w:tc>
          <w:tcPr>
            <w:tcW w:w="1008" w:type="dxa"/>
            <w:tcBorders>
              <w:top w:val="nil"/>
              <w:left w:val="nil"/>
              <w:bottom w:val="nil"/>
              <w:right w:val="nil"/>
            </w:tcBorders>
            <w:shd w:val="clear" w:color="000000" w:fill="FFFFFF"/>
            <w:vAlign w:val="bottom"/>
            <w:hideMark/>
          </w:tcPr>
          <w:p w14:paraId="590A81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0.71</w:t>
            </w:r>
          </w:p>
        </w:tc>
      </w:tr>
      <w:tr w:rsidR="00487426" w:rsidRPr="00487426" w14:paraId="66A9087E" w14:textId="77777777" w:rsidTr="00487426">
        <w:trPr>
          <w:trHeight w:val="285"/>
        </w:trPr>
        <w:tc>
          <w:tcPr>
            <w:tcW w:w="3687" w:type="dxa"/>
            <w:tcBorders>
              <w:top w:val="nil"/>
              <w:left w:val="nil"/>
              <w:bottom w:val="nil"/>
              <w:right w:val="nil"/>
            </w:tcBorders>
            <w:shd w:val="clear" w:color="000000" w:fill="FFFFFF"/>
            <w:vAlign w:val="bottom"/>
            <w:hideMark/>
          </w:tcPr>
          <w:p w14:paraId="672446A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Shrub (100m) + Human Activity</w:t>
            </w:r>
          </w:p>
        </w:tc>
        <w:tc>
          <w:tcPr>
            <w:tcW w:w="329" w:type="dxa"/>
            <w:tcBorders>
              <w:top w:val="nil"/>
              <w:left w:val="nil"/>
              <w:bottom w:val="nil"/>
              <w:right w:val="nil"/>
            </w:tcBorders>
            <w:shd w:val="clear" w:color="000000" w:fill="FFFFFF"/>
            <w:vAlign w:val="bottom"/>
            <w:hideMark/>
          </w:tcPr>
          <w:p w14:paraId="75B7640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1784B4C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67.09</w:t>
            </w:r>
          </w:p>
        </w:tc>
        <w:tc>
          <w:tcPr>
            <w:tcW w:w="864" w:type="dxa"/>
            <w:tcBorders>
              <w:top w:val="nil"/>
              <w:left w:val="nil"/>
              <w:bottom w:val="nil"/>
              <w:right w:val="nil"/>
            </w:tcBorders>
            <w:shd w:val="clear" w:color="000000" w:fill="FFFFFF"/>
            <w:vAlign w:val="bottom"/>
            <w:hideMark/>
          </w:tcPr>
          <w:p w14:paraId="591859D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2.09</w:t>
            </w:r>
          </w:p>
        </w:tc>
        <w:tc>
          <w:tcPr>
            <w:tcW w:w="1079" w:type="dxa"/>
            <w:tcBorders>
              <w:top w:val="nil"/>
              <w:left w:val="nil"/>
              <w:bottom w:val="nil"/>
              <w:right w:val="nil"/>
            </w:tcBorders>
            <w:shd w:val="clear" w:color="000000" w:fill="FFFFFF"/>
            <w:vAlign w:val="bottom"/>
            <w:hideMark/>
          </w:tcPr>
          <w:p w14:paraId="163C3AC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0.35</w:t>
            </w:r>
          </w:p>
        </w:tc>
        <w:tc>
          <w:tcPr>
            <w:tcW w:w="1008" w:type="dxa"/>
            <w:tcBorders>
              <w:top w:val="nil"/>
              <w:left w:val="nil"/>
              <w:bottom w:val="nil"/>
              <w:right w:val="nil"/>
            </w:tcBorders>
            <w:shd w:val="clear" w:color="000000" w:fill="FFFFFF"/>
            <w:vAlign w:val="bottom"/>
            <w:hideMark/>
          </w:tcPr>
          <w:p w14:paraId="1FA755F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0.09</w:t>
            </w:r>
          </w:p>
        </w:tc>
        <w:tc>
          <w:tcPr>
            <w:tcW w:w="775" w:type="dxa"/>
            <w:tcBorders>
              <w:top w:val="nil"/>
              <w:left w:val="nil"/>
              <w:bottom w:val="nil"/>
              <w:right w:val="nil"/>
            </w:tcBorders>
            <w:shd w:val="clear" w:color="000000" w:fill="FFFFFF"/>
            <w:vAlign w:val="bottom"/>
            <w:hideMark/>
          </w:tcPr>
          <w:p w14:paraId="719A63C9"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−28.30</w:t>
            </w:r>
          </w:p>
        </w:tc>
        <w:tc>
          <w:tcPr>
            <w:tcW w:w="1008" w:type="dxa"/>
            <w:tcBorders>
              <w:top w:val="nil"/>
              <w:left w:val="nil"/>
              <w:bottom w:val="nil"/>
              <w:right w:val="nil"/>
            </w:tcBorders>
            <w:shd w:val="clear" w:color="000000" w:fill="FFFFFF"/>
            <w:vAlign w:val="bottom"/>
            <w:hideMark/>
          </w:tcPr>
          <w:p w14:paraId="4AF2FB8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w:t>
            </w:r>
          </w:p>
        </w:tc>
      </w:tr>
      <w:tr w:rsidR="00487426" w:rsidRPr="00487426" w14:paraId="64D049A8" w14:textId="77777777" w:rsidTr="00487426">
        <w:trPr>
          <w:trHeight w:val="285"/>
        </w:trPr>
        <w:tc>
          <w:tcPr>
            <w:tcW w:w="3687" w:type="dxa"/>
            <w:tcBorders>
              <w:top w:val="nil"/>
              <w:left w:val="nil"/>
              <w:bottom w:val="nil"/>
              <w:right w:val="nil"/>
            </w:tcBorders>
            <w:shd w:val="clear" w:color="000000" w:fill="FFFFFF"/>
            <w:vAlign w:val="bottom"/>
            <w:hideMark/>
          </w:tcPr>
          <w:p w14:paraId="7DB7B36B"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Slope</w:t>
            </w:r>
          </w:p>
        </w:tc>
        <w:tc>
          <w:tcPr>
            <w:tcW w:w="329" w:type="dxa"/>
            <w:tcBorders>
              <w:top w:val="nil"/>
              <w:left w:val="nil"/>
              <w:bottom w:val="nil"/>
              <w:right w:val="nil"/>
            </w:tcBorders>
            <w:shd w:val="clear" w:color="000000" w:fill="FFFFFF"/>
            <w:vAlign w:val="bottom"/>
            <w:hideMark/>
          </w:tcPr>
          <w:p w14:paraId="0B6B14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674" w:type="dxa"/>
            <w:tcBorders>
              <w:top w:val="nil"/>
              <w:left w:val="nil"/>
              <w:bottom w:val="nil"/>
              <w:right w:val="nil"/>
            </w:tcBorders>
            <w:shd w:val="clear" w:color="000000" w:fill="FFFFFF"/>
            <w:vAlign w:val="bottom"/>
            <w:hideMark/>
          </w:tcPr>
          <w:p w14:paraId="25FB332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67.76</w:t>
            </w:r>
          </w:p>
        </w:tc>
        <w:tc>
          <w:tcPr>
            <w:tcW w:w="864" w:type="dxa"/>
            <w:tcBorders>
              <w:top w:val="nil"/>
              <w:left w:val="nil"/>
              <w:bottom w:val="nil"/>
              <w:right w:val="nil"/>
            </w:tcBorders>
            <w:shd w:val="clear" w:color="000000" w:fill="FFFFFF"/>
            <w:vAlign w:val="bottom"/>
            <w:hideMark/>
          </w:tcPr>
          <w:p w14:paraId="30E6105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2.75</w:t>
            </w:r>
          </w:p>
        </w:tc>
        <w:tc>
          <w:tcPr>
            <w:tcW w:w="1079" w:type="dxa"/>
            <w:tcBorders>
              <w:top w:val="nil"/>
              <w:left w:val="nil"/>
              <w:bottom w:val="nil"/>
              <w:right w:val="nil"/>
            </w:tcBorders>
            <w:shd w:val="clear" w:color="000000" w:fill="FFFFFF"/>
            <w:vAlign w:val="bottom"/>
            <w:hideMark/>
          </w:tcPr>
          <w:p w14:paraId="050CF9A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0.25</w:t>
            </w:r>
          </w:p>
        </w:tc>
        <w:tc>
          <w:tcPr>
            <w:tcW w:w="1008" w:type="dxa"/>
            <w:tcBorders>
              <w:top w:val="nil"/>
              <w:left w:val="nil"/>
              <w:bottom w:val="nil"/>
              <w:right w:val="nil"/>
            </w:tcBorders>
            <w:shd w:val="clear" w:color="000000" w:fill="FFFFFF"/>
            <w:vAlign w:val="bottom"/>
            <w:hideMark/>
          </w:tcPr>
          <w:p w14:paraId="5DD12ED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0.06</w:t>
            </w:r>
          </w:p>
        </w:tc>
        <w:tc>
          <w:tcPr>
            <w:tcW w:w="775" w:type="dxa"/>
            <w:tcBorders>
              <w:top w:val="nil"/>
              <w:left w:val="nil"/>
              <w:bottom w:val="nil"/>
              <w:right w:val="nil"/>
            </w:tcBorders>
            <w:shd w:val="clear" w:color="000000" w:fill="FFFFFF"/>
            <w:vAlign w:val="bottom"/>
            <w:hideMark/>
          </w:tcPr>
          <w:p w14:paraId="3CFDCA8A"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−28.63</w:t>
            </w:r>
          </w:p>
        </w:tc>
        <w:tc>
          <w:tcPr>
            <w:tcW w:w="1008" w:type="dxa"/>
            <w:tcBorders>
              <w:top w:val="nil"/>
              <w:left w:val="nil"/>
              <w:bottom w:val="nil"/>
              <w:right w:val="nil"/>
            </w:tcBorders>
            <w:shd w:val="clear" w:color="000000" w:fill="FFFFFF"/>
            <w:vAlign w:val="bottom"/>
            <w:hideMark/>
          </w:tcPr>
          <w:p w14:paraId="6F4FD5F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0.87</w:t>
            </w:r>
          </w:p>
        </w:tc>
      </w:tr>
      <w:tr w:rsidR="00487426" w:rsidRPr="00487426" w14:paraId="0028B9AB" w14:textId="77777777" w:rsidTr="00487426">
        <w:trPr>
          <w:trHeight w:val="285"/>
        </w:trPr>
        <w:tc>
          <w:tcPr>
            <w:tcW w:w="3687" w:type="dxa"/>
            <w:tcBorders>
              <w:top w:val="nil"/>
              <w:left w:val="nil"/>
              <w:bottom w:val="nil"/>
              <w:right w:val="nil"/>
            </w:tcBorders>
            <w:shd w:val="clear" w:color="000000" w:fill="FFFFFF"/>
            <w:vAlign w:val="bottom"/>
            <w:hideMark/>
          </w:tcPr>
          <w:p w14:paraId="25A6A5A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 + Slope</w:t>
            </w:r>
          </w:p>
        </w:tc>
        <w:tc>
          <w:tcPr>
            <w:tcW w:w="329" w:type="dxa"/>
            <w:tcBorders>
              <w:top w:val="nil"/>
              <w:left w:val="nil"/>
              <w:bottom w:val="nil"/>
              <w:right w:val="nil"/>
            </w:tcBorders>
            <w:shd w:val="clear" w:color="000000" w:fill="FFFFFF"/>
            <w:vAlign w:val="bottom"/>
            <w:hideMark/>
          </w:tcPr>
          <w:p w14:paraId="052D8F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3FDB4C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69.01</w:t>
            </w:r>
          </w:p>
        </w:tc>
        <w:tc>
          <w:tcPr>
            <w:tcW w:w="864" w:type="dxa"/>
            <w:tcBorders>
              <w:top w:val="nil"/>
              <w:left w:val="nil"/>
              <w:bottom w:val="nil"/>
              <w:right w:val="nil"/>
            </w:tcBorders>
            <w:shd w:val="clear" w:color="000000" w:fill="FFFFFF"/>
            <w:vAlign w:val="bottom"/>
            <w:hideMark/>
          </w:tcPr>
          <w:p w14:paraId="5B0CF4B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w:t>
            </w:r>
          </w:p>
        </w:tc>
        <w:tc>
          <w:tcPr>
            <w:tcW w:w="1079" w:type="dxa"/>
            <w:tcBorders>
              <w:top w:val="nil"/>
              <w:left w:val="nil"/>
              <w:bottom w:val="nil"/>
              <w:right w:val="nil"/>
            </w:tcBorders>
            <w:shd w:val="clear" w:color="000000" w:fill="FFFFFF"/>
            <w:vAlign w:val="bottom"/>
            <w:hideMark/>
          </w:tcPr>
          <w:p w14:paraId="1B149FB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0.14</w:t>
            </w:r>
          </w:p>
        </w:tc>
        <w:tc>
          <w:tcPr>
            <w:tcW w:w="1008" w:type="dxa"/>
            <w:tcBorders>
              <w:top w:val="nil"/>
              <w:left w:val="nil"/>
              <w:bottom w:val="nil"/>
              <w:right w:val="nil"/>
            </w:tcBorders>
            <w:shd w:val="clear" w:color="000000" w:fill="FFFFFF"/>
            <w:vAlign w:val="bottom"/>
            <w:hideMark/>
          </w:tcPr>
          <w:p w14:paraId="013F1E4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6D791627"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−27.50</w:t>
            </w:r>
          </w:p>
        </w:tc>
        <w:tc>
          <w:tcPr>
            <w:tcW w:w="1008" w:type="dxa"/>
            <w:tcBorders>
              <w:top w:val="nil"/>
              <w:left w:val="nil"/>
              <w:bottom w:val="nil"/>
              <w:right w:val="nil"/>
            </w:tcBorders>
            <w:shd w:val="clear" w:color="000000" w:fill="FFFFFF"/>
            <w:vAlign w:val="bottom"/>
            <w:hideMark/>
          </w:tcPr>
          <w:p w14:paraId="5953D53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w:t>
            </w:r>
          </w:p>
        </w:tc>
      </w:tr>
      <w:tr w:rsidR="00487426" w:rsidRPr="00487426" w14:paraId="5BB14C94" w14:textId="77777777" w:rsidTr="00487426">
        <w:trPr>
          <w:trHeight w:val="285"/>
        </w:trPr>
        <w:tc>
          <w:tcPr>
            <w:tcW w:w="3687" w:type="dxa"/>
            <w:tcBorders>
              <w:top w:val="nil"/>
              <w:left w:val="nil"/>
              <w:bottom w:val="nil"/>
              <w:right w:val="nil"/>
            </w:tcBorders>
            <w:shd w:val="clear" w:color="000000" w:fill="FFFFFF"/>
            <w:vAlign w:val="bottom"/>
            <w:hideMark/>
          </w:tcPr>
          <w:p w14:paraId="3567783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Distance to Herbaceous</w:t>
            </w:r>
          </w:p>
        </w:tc>
        <w:tc>
          <w:tcPr>
            <w:tcW w:w="329" w:type="dxa"/>
            <w:tcBorders>
              <w:top w:val="nil"/>
              <w:left w:val="nil"/>
              <w:bottom w:val="nil"/>
              <w:right w:val="nil"/>
            </w:tcBorders>
            <w:shd w:val="clear" w:color="000000" w:fill="FFFFFF"/>
            <w:vAlign w:val="bottom"/>
            <w:hideMark/>
          </w:tcPr>
          <w:p w14:paraId="5D7AA39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44E23A5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69.17</w:t>
            </w:r>
          </w:p>
        </w:tc>
        <w:tc>
          <w:tcPr>
            <w:tcW w:w="864" w:type="dxa"/>
            <w:tcBorders>
              <w:top w:val="nil"/>
              <w:left w:val="nil"/>
              <w:bottom w:val="nil"/>
              <w:right w:val="nil"/>
            </w:tcBorders>
            <w:shd w:val="clear" w:color="000000" w:fill="FFFFFF"/>
            <w:vAlign w:val="bottom"/>
            <w:hideMark/>
          </w:tcPr>
          <w:p w14:paraId="35E4B95A"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4.17</w:t>
            </w:r>
          </w:p>
        </w:tc>
        <w:tc>
          <w:tcPr>
            <w:tcW w:w="1079" w:type="dxa"/>
            <w:tcBorders>
              <w:top w:val="nil"/>
              <w:left w:val="nil"/>
              <w:bottom w:val="nil"/>
              <w:right w:val="nil"/>
            </w:tcBorders>
            <w:shd w:val="clear" w:color="000000" w:fill="FFFFFF"/>
            <w:vAlign w:val="bottom"/>
            <w:hideMark/>
          </w:tcPr>
          <w:p w14:paraId="22A78FCF"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144B11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1349D43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−30.88</w:t>
            </w:r>
          </w:p>
        </w:tc>
        <w:tc>
          <w:tcPr>
            <w:tcW w:w="1008" w:type="dxa"/>
            <w:tcBorders>
              <w:top w:val="nil"/>
              <w:left w:val="nil"/>
              <w:bottom w:val="nil"/>
              <w:right w:val="nil"/>
            </w:tcBorders>
            <w:shd w:val="clear" w:color="000000" w:fill="FFFFFF"/>
            <w:vAlign w:val="bottom"/>
            <w:hideMark/>
          </w:tcPr>
          <w:p w14:paraId="125ED8D6"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0.93</w:t>
            </w:r>
          </w:p>
        </w:tc>
      </w:tr>
      <w:tr w:rsidR="00487426" w:rsidRPr="00487426" w14:paraId="6A6D367A" w14:textId="77777777" w:rsidTr="00487426">
        <w:trPr>
          <w:trHeight w:val="285"/>
        </w:trPr>
        <w:tc>
          <w:tcPr>
            <w:tcW w:w="3687" w:type="dxa"/>
            <w:tcBorders>
              <w:top w:val="nil"/>
              <w:left w:val="nil"/>
              <w:bottom w:val="nil"/>
              <w:right w:val="nil"/>
            </w:tcBorders>
            <w:shd w:val="clear" w:color="000000" w:fill="FFFFFF"/>
            <w:vAlign w:val="bottom"/>
            <w:hideMark/>
          </w:tcPr>
          <w:p w14:paraId="3BD3A481"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Slope (100m)</w:t>
            </w:r>
          </w:p>
        </w:tc>
        <w:tc>
          <w:tcPr>
            <w:tcW w:w="329" w:type="dxa"/>
            <w:tcBorders>
              <w:top w:val="nil"/>
              <w:left w:val="nil"/>
              <w:bottom w:val="nil"/>
              <w:right w:val="nil"/>
            </w:tcBorders>
            <w:shd w:val="clear" w:color="000000" w:fill="FFFFFF"/>
            <w:vAlign w:val="bottom"/>
            <w:hideMark/>
          </w:tcPr>
          <w:p w14:paraId="415AC16E"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3</w:t>
            </w:r>
          </w:p>
        </w:tc>
        <w:tc>
          <w:tcPr>
            <w:tcW w:w="674" w:type="dxa"/>
            <w:tcBorders>
              <w:top w:val="nil"/>
              <w:left w:val="nil"/>
              <w:bottom w:val="nil"/>
              <w:right w:val="nil"/>
            </w:tcBorders>
            <w:shd w:val="clear" w:color="000000" w:fill="FFFFFF"/>
            <w:vAlign w:val="bottom"/>
            <w:hideMark/>
          </w:tcPr>
          <w:p w14:paraId="51BB674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69.21</w:t>
            </w:r>
          </w:p>
        </w:tc>
        <w:tc>
          <w:tcPr>
            <w:tcW w:w="864" w:type="dxa"/>
            <w:tcBorders>
              <w:top w:val="nil"/>
              <w:left w:val="nil"/>
              <w:bottom w:val="nil"/>
              <w:right w:val="nil"/>
            </w:tcBorders>
            <w:shd w:val="clear" w:color="000000" w:fill="FFFFFF"/>
            <w:vAlign w:val="bottom"/>
            <w:hideMark/>
          </w:tcPr>
          <w:p w14:paraId="1D754810"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4.2</w:t>
            </w:r>
          </w:p>
        </w:tc>
        <w:tc>
          <w:tcPr>
            <w:tcW w:w="1079" w:type="dxa"/>
            <w:tcBorders>
              <w:top w:val="nil"/>
              <w:left w:val="nil"/>
              <w:bottom w:val="nil"/>
              <w:right w:val="nil"/>
            </w:tcBorders>
            <w:shd w:val="clear" w:color="000000" w:fill="FFFFFF"/>
            <w:vAlign w:val="bottom"/>
            <w:hideMark/>
          </w:tcPr>
          <w:p w14:paraId="375A55AB"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0.12</w:t>
            </w:r>
          </w:p>
        </w:tc>
        <w:tc>
          <w:tcPr>
            <w:tcW w:w="1008" w:type="dxa"/>
            <w:tcBorders>
              <w:top w:val="nil"/>
              <w:left w:val="nil"/>
              <w:bottom w:val="nil"/>
              <w:right w:val="nil"/>
            </w:tcBorders>
            <w:shd w:val="clear" w:color="000000" w:fill="FFFFFF"/>
            <w:vAlign w:val="bottom"/>
            <w:hideMark/>
          </w:tcPr>
          <w:p w14:paraId="1F95626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0.03</w:t>
            </w:r>
          </w:p>
        </w:tc>
        <w:tc>
          <w:tcPr>
            <w:tcW w:w="775" w:type="dxa"/>
            <w:tcBorders>
              <w:top w:val="nil"/>
              <w:left w:val="nil"/>
              <w:bottom w:val="nil"/>
              <w:right w:val="nil"/>
            </w:tcBorders>
            <w:shd w:val="clear" w:color="000000" w:fill="FFFFFF"/>
            <w:vAlign w:val="bottom"/>
            <w:hideMark/>
          </w:tcPr>
          <w:p w14:paraId="40EBF43C"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−30.90</w:t>
            </w:r>
          </w:p>
        </w:tc>
        <w:tc>
          <w:tcPr>
            <w:tcW w:w="1008" w:type="dxa"/>
            <w:tcBorders>
              <w:top w:val="nil"/>
              <w:left w:val="nil"/>
              <w:bottom w:val="nil"/>
              <w:right w:val="nil"/>
            </w:tcBorders>
            <w:shd w:val="clear" w:color="000000" w:fill="FFFFFF"/>
            <w:vAlign w:val="bottom"/>
            <w:hideMark/>
          </w:tcPr>
          <w:p w14:paraId="37058933"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0.96</w:t>
            </w:r>
          </w:p>
        </w:tc>
      </w:tr>
      <w:tr w:rsidR="00487426" w:rsidRPr="00487426" w14:paraId="45B5B829" w14:textId="77777777" w:rsidTr="00487426">
        <w:trPr>
          <w:trHeight w:val="285"/>
        </w:trPr>
        <w:tc>
          <w:tcPr>
            <w:tcW w:w="3687" w:type="dxa"/>
            <w:tcBorders>
              <w:top w:val="nil"/>
              <w:left w:val="nil"/>
              <w:bottom w:val="nil"/>
              <w:right w:val="nil"/>
            </w:tcBorders>
            <w:shd w:val="clear" w:color="000000" w:fill="FFFFFF"/>
            <w:vAlign w:val="bottom"/>
            <w:hideMark/>
          </w:tcPr>
          <w:p w14:paraId="7ACFD51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Trail Density (Grid) * Human Activity</w:t>
            </w:r>
          </w:p>
        </w:tc>
        <w:tc>
          <w:tcPr>
            <w:tcW w:w="329" w:type="dxa"/>
            <w:tcBorders>
              <w:top w:val="nil"/>
              <w:left w:val="nil"/>
              <w:bottom w:val="nil"/>
              <w:right w:val="nil"/>
            </w:tcBorders>
            <w:shd w:val="clear" w:color="000000" w:fill="FFFFFF"/>
            <w:vAlign w:val="bottom"/>
            <w:hideMark/>
          </w:tcPr>
          <w:p w14:paraId="122DB27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E2519A2"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70.21</w:t>
            </w:r>
          </w:p>
        </w:tc>
        <w:tc>
          <w:tcPr>
            <w:tcW w:w="864" w:type="dxa"/>
            <w:tcBorders>
              <w:top w:val="nil"/>
              <w:left w:val="nil"/>
              <w:bottom w:val="nil"/>
              <w:right w:val="nil"/>
            </w:tcBorders>
            <w:shd w:val="clear" w:color="000000" w:fill="FFFFFF"/>
            <w:vAlign w:val="bottom"/>
            <w:hideMark/>
          </w:tcPr>
          <w:p w14:paraId="70554CD7"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5.21</w:t>
            </w:r>
          </w:p>
        </w:tc>
        <w:tc>
          <w:tcPr>
            <w:tcW w:w="1079" w:type="dxa"/>
            <w:tcBorders>
              <w:top w:val="nil"/>
              <w:left w:val="nil"/>
              <w:bottom w:val="nil"/>
              <w:right w:val="nil"/>
            </w:tcBorders>
            <w:shd w:val="clear" w:color="000000" w:fill="FFFFFF"/>
            <w:vAlign w:val="bottom"/>
            <w:hideMark/>
          </w:tcPr>
          <w:p w14:paraId="1371D10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106C322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21CC3E96"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−28.11</w:t>
            </w:r>
          </w:p>
        </w:tc>
        <w:tc>
          <w:tcPr>
            <w:tcW w:w="1008" w:type="dxa"/>
            <w:tcBorders>
              <w:top w:val="nil"/>
              <w:left w:val="nil"/>
              <w:bottom w:val="nil"/>
              <w:right w:val="nil"/>
            </w:tcBorders>
            <w:shd w:val="clear" w:color="000000" w:fill="FFFFFF"/>
            <w:vAlign w:val="bottom"/>
            <w:hideMark/>
          </w:tcPr>
          <w:p w14:paraId="3389BA1D"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0.98</w:t>
            </w:r>
          </w:p>
        </w:tc>
      </w:tr>
      <w:tr w:rsidR="00487426" w:rsidRPr="00487426" w14:paraId="36AC2056" w14:textId="77777777" w:rsidTr="00487426">
        <w:trPr>
          <w:trHeight w:val="533"/>
        </w:trPr>
        <w:tc>
          <w:tcPr>
            <w:tcW w:w="3687" w:type="dxa"/>
            <w:tcBorders>
              <w:top w:val="nil"/>
              <w:left w:val="nil"/>
              <w:bottom w:val="nil"/>
              <w:right w:val="nil"/>
            </w:tcBorders>
            <w:shd w:val="clear" w:color="000000" w:fill="FFFFFF"/>
            <w:vAlign w:val="bottom"/>
            <w:hideMark/>
          </w:tcPr>
          <w:p w14:paraId="6766DDA0"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lastRenderedPageBreak/>
              <w:t>Trail Density (Grid) + Human Activity + Distance to Herbaceous</w:t>
            </w:r>
          </w:p>
        </w:tc>
        <w:tc>
          <w:tcPr>
            <w:tcW w:w="329" w:type="dxa"/>
            <w:tcBorders>
              <w:top w:val="nil"/>
              <w:left w:val="nil"/>
              <w:bottom w:val="nil"/>
              <w:right w:val="nil"/>
            </w:tcBorders>
            <w:shd w:val="clear" w:color="000000" w:fill="FFFFFF"/>
            <w:vAlign w:val="bottom"/>
            <w:hideMark/>
          </w:tcPr>
          <w:p w14:paraId="7051301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w:t>
            </w:r>
          </w:p>
        </w:tc>
        <w:tc>
          <w:tcPr>
            <w:tcW w:w="674" w:type="dxa"/>
            <w:tcBorders>
              <w:top w:val="nil"/>
              <w:left w:val="nil"/>
              <w:bottom w:val="nil"/>
              <w:right w:val="nil"/>
            </w:tcBorders>
            <w:shd w:val="clear" w:color="000000" w:fill="FFFFFF"/>
            <w:vAlign w:val="bottom"/>
            <w:hideMark/>
          </w:tcPr>
          <w:p w14:paraId="75AE006C"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70.23</w:t>
            </w:r>
          </w:p>
        </w:tc>
        <w:tc>
          <w:tcPr>
            <w:tcW w:w="864" w:type="dxa"/>
            <w:tcBorders>
              <w:top w:val="nil"/>
              <w:left w:val="nil"/>
              <w:bottom w:val="nil"/>
              <w:right w:val="nil"/>
            </w:tcBorders>
            <w:shd w:val="clear" w:color="000000" w:fill="FFFFFF"/>
            <w:vAlign w:val="bottom"/>
            <w:hideMark/>
          </w:tcPr>
          <w:p w14:paraId="2F532001"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5.23</w:t>
            </w:r>
          </w:p>
        </w:tc>
        <w:tc>
          <w:tcPr>
            <w:tcW w:w="1079" w:type="dxa"/>
            <w:tcBorders>
              <w:top w:val="nil"/>
              <w:left w:val="nil"/>
              <w:bottom w:val="nil"/>
              <w:right w:val="nil"/>
            </w:tcBorders>
            <w:shd w:val="clear" w:color="000000" w:fill="FFFFFF"/>
            <w:vAlign w:val="bottom"/>
            <w:hideMark/>
          </w:tcPr>
          <w:p w14:paraId="22FF881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0.07</w:t>
            </w:r>
          </w:p>
        </w:tc>
        <w:tc>
          <w:tcPr>
            <w:tcW w:w="1008" w:type="dxa"/>
            <w:tcBorders>
              <w:top w:val="nil"/>
              <w:left w:val="nil"/>
              <w:bottom w:val="nil"/>
              <w:right w:val="nil"/>
            </w:tcBorders>
            <w:shd w:val="clear" w:color="000000" w:fill="FFFFFF"/>
            <w:vAlign w:val="bottom"/>
            <w:hideMark/>
          </w:tcPr>
          <w:p w14:paraId="40142635"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0.02</w:t>
            </w:r>
          </w:p>
        </w:tc>
        <w:tc>
          <w:tcPr>
            <w:tcW w:w="775" w:type="dxa"/>
            <w:tcBorders>
              <w:top w:val="nil"/>
              <w:left w:val="nil"/>
              <w:bottom w:val="nil"/>
              <w:right w:val="nil"/>
            </w:tcBorders>
            <w:shd w:val="clear" w:color="000000" w:fill="FFFFFF"/>
            <w:vAlign w:val="bottom"/>
            <w:hideMark/>
          </w:tcPr>
          <w:p w14:paraId="600A88E8" w14:textId="77777777" w:rsidR="00487426" w:rsidRPr="00487426" w:rsidRDefault="00487426" w:rsidP="00487426">
            <w:pPr>
              <w:rPr>
                <w:rFonts w:ascii="Aptos Narrow" w:eastAsia="Times New Roman" w:hAnsi="Aptos Narrow"/>
                <w:color w:val="000000"/>
                <w:sz w:val="20"/>
                <w:szCs w:val="20"/>
              </w:rPr>
            </w:pPr>
            <w:r w:rsidRPr="00487426">
              <w:rPr>
                <w:rFonts w:ascii="Aptos Narrow" w:eastAsia="Times New Roman" w:hAnsi="Aptos Narrow"/>
                <w:color w:val="000000"/>
                <w:sz w:val="20"/>
                <w:szCs w:val="20"/>
              </w:rPr>
              <w:t>−28.12</w:t>
            </w:r>
          </w:p>
        </w:tc>
        <w:tc>
          <w:tcPr>
            <w:tcW w:w="1008" w:type="dxa"/>
            <w:tcBorders>
              <w:top w:val="nil"/>
              <w:left w:val="nil"/>
              <w:bottom w:val="nil"/>
              <w:right w:val="nil"/>
            </w:tcBorders>
            <w:shd w:val="clear" w:color="000000" w:fill="FFFFFF"/>
            <w:vAlign w:val="bottom"/>
            <w:hideMark/>
          </w:tcPr>
          <w:p w14:paraId="0F331B54" w14:textId="77777777" w:rsidR="00487426" w:rsidRPr="00487426" w:rsidRDefault="00487426" w:rsidP="00487426">
            <w:pPr>
              <w:jc w:val="right"/>
              <w:rPr>
                <w:rFonts w:ascii="Aptos Narrow" w:eastAsia="Times New Roman" w:hAnsi="Aptos Narrow"/>
                <w:color w:val="000000"/>
                <w:sz w:val="20"/>
                <w:szCs w:val="20"/>
              </w:rPr>
            </w:pPr>
            <w:r w:rsidRPr="00487426">
              <w:rPr>
                <w:rFonts w:ascii="Aptos Narrow" w:eastAsia="Times New Roman" w:hAnsi="Aptos Narrow"/>
                <w:color w:val="000000"/>
                <w:sz w:val="20"/>
                <w:szCs w:val="20"/>
              </w:rPr>
              <w:t>1</w:t>
            </w:r>
          </w:p>
        </w:tc>
      </w:tr>
    </w:tbl>
    <w:p w14:paraId="53917190" w14:textId="3D47B0B0" w:rsidR="00FF0183" w:rsidRPr="007037D1" w:rsidRDefault="00FF0183" w:rsidP="007037D1">
      <w:pPr>
        <w:rPr>
          <w:lang w:eastAsia="ja-JP"/>
        </w:rPr>
      </w:pPr>
    </w:p>
    <w:sectPr w:rsidR="00FF0183" w:rsidRPr="007037D1" w:rsidSect="00024667">
      <w:headerReference w:type="default" r:id="rId16"/>
      <w:footerReference w:type="default" r:id="rId17"/>
      <w:pgSz w:w="11906" w:h="16838" w:code="9"/>
      <w:pgMar w:top="1440" w:right="1440" w:bottom="1440" w:left="1440" w:header="851" w:footer="992" w:gutter="0"/>
      <w:lnNumType w:countBy="1" w:restart="continuous"/>
      <w:pgNumType w:start="1"/>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dey,Eli" w:date="2024-10-06T18:13:00Z" w:initials="W">
    <w:p w14:paraId="19EE25DD" w14:textId="77777777" w:rsidR="006009CB" w:rsidRDefault="006009CB" w:rsidP="006009CB">
      <w:pPr>
        <w:pStyle w:val="CommentText"/>
      </w:pPr>
      <w:r>
        <w:rPr>
          <w:rStyle w:val="CommentReference"/>
        </w:rPr>
        <w:annotationRef/>
      </w:r>
      <w:r>
        <w:t>Mention # of people on trails at some point in paper</w:t>
      </w:r>
    </w:p>
  </w:comment>
  <w:comment w:id="1" w:author="Wildey,Eli" w:date="2024-10-06T18:14:00Z" w:initials="W">
    <w:p w14:paraId="602F5CD6" w14:textId="77777777" w:rsidR="006009CB" w:rsidRDefault="006009CB" w:rsidP="006009CB">
      <w:pPr>
        <w:pStyle w:val="CommentText"/>
      </w:pPr>
      <w:r>
        <w:rPr>
          <w:rStyle w:val="CommentReference"/>
        </w:rPr>
        <w:annotationRef/>
      </w:r>
      <w:r>
        <w:t>Maybe even in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9EE25DD" w15:done="0"/>
  <w15:commentEx w15:paraId="602F5CD6" w15:paraIdParent="19EE25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2979D5" w16cex:dateUtc="2024-10-06T23:13:00Z"/>
  <w16cex:commentExtensible w16cex:durableId="42476304" w16cex:dateUtc="2024-10-06T23: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9EE25DD" w16cid:durableId="662979D5"/>
  <w16cid:commentId w16cid:paraId="602F5CD6" w16cid:durableId="4247630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E51F9" w14:textId="77777777" w:rsidR="0072365B" w:rsidRDefault="0072365B" w:rsidP="00724CD0">
      <w:r>
        <w:separator/>
      </w:r>
    </w:p>
  </w:endnote>
  <w:endnote w:type="continuationSeparator" w:id="0">
    <w:p w14:paraId="6F203FD0" w14:textId="77777777" w:rsidR="0072365B" w:rsidRDefault="0072365B" w:rsidP="0072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DC385" w14:textId="77777777" w:rsidR="004161ED" w:rsidRDefault="004161ED">
    <w:pPr>
      <w:pStyle w:val="Footer"/>
      <w:jc w:val="center"/>
    </w:pPr>
    <w:r>
      <w:fldChar w:fldCharType="begin"/>
    </w:r>
    <w:r>
      <w:instrText xml:space="preserve"> PAGE   \* MERGEFORMAT </w:instrText>
    </w:r>
    <w:r>
      <w:fldChar w:fldCharType="separate"/>
    </w:r>
    <w:r w:rsidR="009C5DC4">
      <w:rPr>
        <w:noProof/>
      </w:rPr>
      <w:t>13</w:t>
    </w:r>
    <w:r>
      <w:rPr>
        <w:noProof/>
      </w:rPr>
      <w:fldChar w:fldCharType="end"/>
    </w:r>
  </w:p>
  <w:p w14:paraId="7F229E8D" w14:textId="77777777" w:rsidR="004161ED" w:rsidRDefault="004161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9586C" w14:textId="77777777" w:rsidR="0072365B" w:rsidRDefault="0072365B" w:rsidP="00724CD0">
      <w:r>
        <w:separator/>
      </w:r>
    </w:p>
  </w:footnote>
  <w:footnote w:type="continuationSeparator" w:id="0">
    <w:p w14:paraId="6819045C" w14:textId="77777777" w:rsidR="0072365B" w:rsidRDefault="0072365B" w:rsidP="0072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9528582"/>
      <w:docPartObj>
        <w:docPartGallery w:val="Page Numbers (Top of Page)"/>
        <w:docPartUnique/>
      </w:docPartObj>
    </w:sdtPr>
    <w:sdtEndPr>
      <w:rPr>
        <w:noProof/>
      </w:rPr>
    </w:sdtEndPr>
    <w:sdtContent>
      <w:p w14:paraId="1BA9B755" w14:textId="31AD17DE" w:rsidR="00E11684" w:rsidRPr="00E11684" w:rsidRDefault="00E11684">
        <w:pPr>
          <w:pStyle w:val="Header"/>
        </w:pPr>
        <w:r w:rsidRPr="00E11684">
          <w:fldChar w:fldCharType="begin"/>
        </w:r>
        <w:r w:rsidRPr="00E11684">
          <w:instrText xml:space="preserve"> PAGE   \* MERGEFORMAT </w:instrText>
        </w:r>
        <w:r w:rsidRPr="00E11684">
          <w:fldChar w:fldCharType="separate"/>
        </w:r>
        <w:r w:rsidRPr="00E11684">
          <w:rPr>
            <w:noProof/>
          </w:rPr>
          <w:t>2</w:t>
        </w:r>
        <w:r w:rsidRPr="00E11684">
          <w:rPr>
            <w:noProof/>
          </w:rPr>
          <w:fldChar w:fldCharType="end"/>
        </w:r>
        <w:r w:rsidRPr="00E11684">
          <w:rPr>
            <w:noProof/>
          </w:rPr>
          <w:t xml:space="preserve"> | Wildey and Bickford</w:t>
        </w:r>
      </w:p>
    </w:sdtContent>
  </w:sdt>
  <w:p w14:paraId="7166D7E3" w14:textId="77777777" w:rsidR="00E11684" w:rsidRDefault="00E116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92D"/>
    <w:multiLevelType w:val="hybridMultilevel"/>
    <w:tmpl w:val="325E9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31490"/>
    <w:multiLevelType w:val="hybridMultilevel"/>
    <w:tmpl w:val="32BE1C32"/>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10EA137A"/>
    <w:multiLevelType w:val="hybridMultilevel"/>
    <w:tmpl w:val="D0D66178"/>
    <w:lvl w:ilvl="0" w:tplc="C7C09B50">
      <w:start w:val="1"/>
      <w:numFmt w:val="bullet"/>
      <w:lvlText w:val="•"/>
      <w:lvlJc w:val="left"/>
      <w:pPr>
        <w:tabs>
          <w:tab w:val="num" w:pos="720"/>
        </w:tabs>
        <w:ind w:left="720" w:hanging="360"/>
      </w:pPr>
      <w:rPr>
        <w:rFonts w:ascii="Times New Roman" w:hAnsi="Times New Roman" w:hint="default"/>
      </w:rPr>
    </w:lvl>
    <w:lvl w:ilvl="1" w:tplc="C2C69954" w:tentative="1">
      <w:start w:val="1"/>
      <w:numFmt w:val="bullet"/>
      <w:lvlText w:val="•"/>
      <w:lvlJc w:val="left"/>
      <w:pPr>
        <w:tabs>
          <w:tab w:val="num" w:pos="1440"/>
        </w:tabs>
        <w:ind w:left="1440" w:hanging="360"/>
      </w:pPr>
      <w:rPr>
        <w:rFonts w:ascii="Times New Roman" w:hAnsi="Times New Roman" w:hint="default"/>
      </w:rPr>
    </w:lvl>
    <w:lvl w:ilvl="2" w:tplc="9B5A63FA" w:tentative="1">
      <w:start w:val="1"/>
      <w:numFmt w:val="bullet"/>
      <w:lvlText w:val="•"/>
      <w:lvlJc w:val="left"/>
      <w:pPr>
        <w:tabs>
          <w:tab w:val="num" w:pos="2160"/>
        </w:tabs>
        <w:ind w:left="2160" w:hanging="360"/>
      </w:pPr>
      <w:rPr>
        <w:rFonts w:ascii="Times New Roman" w:hAnsi="Times New Roman" w:hint="default"/>
      </w:rPr>
    </w:lvl>
    <w:lvl w:ilvl="3" w:tplc="CE063BBE" w:tentative="1">
      <w:start w:val="1"/>
      <w:numFmt w:val="bullet"/>
      <w:lvlText w:val="•"/>
      <w:lvlJc w:val="left"/>
      <w:pPr>
        <w:tabs>
          <w:tab w:val="num" w:pos="2880"/>
        </w:tabs>
        <w:ind w:left="2880" w:hanging="360"/>
      </w:pPr>
      <w:rPr>
        <w:rFonts w:ascii="Times New Roman" w:hAnsi="Times New Roman" w:hint="default"/>
      </w:rPr>
    </w:lvl>
    <w:lvl w:ilvl="4" w:tplc="49F81C3E" w:tentative="1">
      <w:start w:val="1"/>
      <w:numFmt w:val="bullet"/>
      <w:lvlText w:val="•"/>
      <w:lvlJc w:val="left"/>
      <w:pPr>
        <w:tabs>
          <w:tab w:val="num" w:pos="3600"/>
        </w:tabs>
        <w:ind w:left="3600" w:hanging="360"/>
      </w:pPr>
      <w:rPr>
        <w:rFonts w:ascii="Times New Roman" w:hAnsi="Times New Roman" w:hint="default"/>
      </w:rPr>
    </w:lvl>
    <w:lvl w:ilvl="5" w:tplc="ECF87684" w:tentative="1">
      <w:start w:val="1"/>
      <w:numFmt w:val="bullet"/>
      <w:lvlText w:val="•"/>
      <w:lvlJc w:val="left"/>
      <w:pPr>
        <w:tabs>
          <w:tab w:val="num" w:pos="4320"/>
        </w:tabs>
        <w:ind w:left="4320" w:hanging="360"/>
      </w:pPr>
      <w:rPr>
        <w:rFonts w:ascii="Times New Roman" w:hAnsi="Times New Roman" w:hint="default"/>
      </w:rPr>
    </w:lvl>
    <w:lvl w:ilvl="6" w:tplc="182C91EA" w:tentative="1">
      <w:start w:val="1"/>
      <w:numFmt w:val="bullet"/>
      <w:lvlText w:val="•"/>
      <w:lvlJc w:val="left"/>
      <w:pPr>
        <w:tabs>
          <w:tab w:val="num" w:pos="5040"/>
        </w:tabs>
        <w:ind w:left="5040" w:hanging="360"/>
      </w:pPr>
      <w:rPr>
        <w:rFonts w:ascii="Times New Roman" w:hAnsi="Times New Roman" w:hint="default"/>
      </w:rPr>
    </w:lvl>
    <w:lvl w:ilvl="7" w:tplc="32764300" w:tentative="1">
      <w:start w:val="1"/>
      <w:numFmt w:val="bullet"/>
      <w:lvlText w:val="•"/>
      <w:lvlJc w:val="left"/>
      <w:pPr>
        <w:tabs>
          <w:tab w:val="num" w:pos="5760"/>
        </w:tabs>
        <w:ind w:left="5760" w:hanging="360"/>
      </w:pPr>
      <w:rPr>
        <w:rFonts w:ascii="Times New Roman" w:hAnsi="Times New Roman" w:hint="default"/>
      </w:rPr>
    </w:lvl>
    <w:lvl w:ilvl="8" w:tplc="DBA25FC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2631F45"/>
    <w:multiLevelType w:val="hybridMultilevel"/>
    <w:tmpl w:val="AD30A1E6"/>
    <w:lvl w:ilvl="0" w:tplc="6F26686E">
      <w:start w:val="1"/>
      <w:numFmt w:val="bullet"/>
      <w:lvlText w:val=""/>
      <w:lvlJc w:val="left"/>
      <w:pPr>
        <w:tabs>
          <w:tab w:val="num" w:pos="720"/>
        </w:tabs>
        <w:ind w:left="720" w:hanging="360"/>
      </w:pPr>
      <w:rPr>
        <w:rFonts w:ascii="Wingdings" w:hAnsi="Wingdings" w:hint="default"/>
      </w:rPr>
    </w:lvl>
    <w:lvl w:ilvl="1" w:tplc="B67EA93A" w:tentative="1">
      <w:start w:val="1"/>
      <w:numFmt w:val="bullet"/>
      <w:lvlText w:val=""/>
      <w:lvlJc w:val="left"/>
      <w:pPr>
        <w:tabs>
          <w:tab w:val="num" w:pos="1440"/>
        </w:tabs>
        <w:ind w:left="1440" w:hanging="360"/>
      </w:pPr>
      <w:rPr>
        <w:rFonts w:ascii="Wingdings" w:hAnsi="Wingdings" w:hint="default"/>
      </w:rPr>
    </w:lvl>
    <w:lvl w:ilvl="2" w:tplc="A7C60844" w:tentative="1">
      <w:start w:val="1"/>
      <w:numFmt w:val="bullet"/>
      <w:lvlText w:val=""/>
      <w:lvlJc w:val="left"/>
      <w:pPr>
        <w:tabs>
          <w:tab w:val="num" w:pos="2160"/>
        </w:tabs>
        <w:ind w:left="2160" w:hanging="360"/>
      </w:pPr>
      <w:rPr>
        <w:rFonts w:ascii="Wingdings" w:hAnsi="Wingdings" w:hint="default"/>
      </w:rPr>
    </w:lvl>
    <w:lvl w:ilvl="3" w:tplc="524CA1C8" w:tentative="1">
      <w:start w:val="1"/>
      <w:numFmt w:val="bullet"/>
      <w:lvlText w:val=""/>
      <w:lvlJc w:val="left"/>
      <w:pPr>
        <w:tabs>
          <w:tab w:val="num" w:pos="2880"/>
        </w:tabs>
        <w:ind w:left="2880" w:hanging="360"/>
      </w:pPr>
      <w:rPr>
        <w:rFonts w:ascii="Wingdings" w:hAnsi="Wingdings" w:hint="default"/>
      </w:rPr>
    </w:lvl>
    <w:lvl w:ilvl="4" w:tplc="F45E7BFE" w:tentative="1">
      <w:start w:val="1"/>
      <w:numFmt w:val="bullet"/>
      <w:lvlText w:val=""/>
      <w:lvlJc w:val="left"/>
      <w:pPr>
        <w:tabs>
          <w:tab w:val="num" w:pos="3600"/>
        </w:tabs>
        <w:ind w:left="3600" w:hanging="360"/>
      </w:pPr>
      <w:rPr>
        <w:rFonts w:ascii="Wingdings" w:hAnsi="Wingdings" w:hint="default"/>
      </w:rPr>
    </w:lvl>
    <w:lvl w:ilvl="5" w:tplc="475E3ED0" w:tentative="1">
      <w:start w:val="1"/>
      <w:numFmt w:val="bullet"/>
      <w:lvlText w:val=""/>
      <w:lvlJc w:val="left"/>
      <w:pPr>
        <w:tabs>
          <w:tab w:val="num" w:pos="4320"/>
        </w:tabs>
        <w:ind w:left="4320" w:hanging="360"/>
      </w:pPr>
      <w:rPr>
        <w:rFonts w:ascii="Wingdings" w:hAnsi="Wingdings" w:hint="default"/>
      </w:rPr>
    </w:lvl>
    <w:lvl w:ilvl="6" w:tplc="2CDC62DE" w:tentative="1">
      <w:start w:val="1"/>
      <w:numFmt w:val="bullet"/>
      <w:lvlText w:val=""/>
      <w:lvlJc w:val="left"/>
      <w:pPr>
        <w:tabs>
          <w:tab w:val="num" w:pos="5040"/>
        </w:tabs>
        <w:ind w:left="5040" w:hanging="360"/>
      </w:pPr>
      <w:rPr>
        <w:rFonts w:ascii="Wingdings" w:hAnsi="Wingdings" w:hint="default"/>
      </w:rPr>
    </w:lvl>
    <w:lvl w:ilvl="7" w:tplc="36C8E9EE" w:tentative="1">
      <w:start w:val="1"/>
      <w:numFmt w:val="bullet"/>
      <w:lvlText w:val=""/>
      <w:lvlJc w:val="left"/>
      <w:pPr>
        <w:tabs>
          <w:tab w:val="num" w:pos="5760"/>
        </w:tabs>
        <w:ind w:left="5760" w:hanging="360"/>
      </w:pPr>
      <w:rPr>
        <w:rFonts w:ascii="Wingdings" w:hAnsi="Wingdings" w:hint="default"/>
      </w:rPr>
    </w:lvl>
    <w:lvl w:ilvl="8" w:tplc="FA3C8B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E93B43"/>
    <w:multiLevelType w:val="hybridMultilevel"/>
    <w:tmpl w:val="C5E43ED0"/>
    <w:lvl w:ilvl="0" w:tplc="0409000F">
      <w:start w:val="1"/>
      <w:numFmt w:val="decimal"/>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31C4624A"/>
    <w:multiLevelType w:val="hybridMultilevel"/>
    <w:tmpl w:val="EB782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2D5537"/>
    <w:multiLevelType w:val="hybridMultilevel"/>
    <w:tmpl w:val="37728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C359E2"/>
    <w:multiLevelType w:val="hybridMultilevel"/>
    <w:tmpl w:val="D8FA6B14"/>
    <w:lvl w:ilvl="0" w:tplc="5DA051A4">
      <w:start w:val="1"/>
      <w:numFmt w:val="bullet"/>
      <w:lvlText w:val="•"/>
      <w:lvlJc w:val="left"/>
      <w:pPr>
        <w:tabs>
          <w:tab w:val="num" w:pos="720"/>
        </w:tabs>
        <w:ind w:left="720" w:hanging="360"/>
      </w:pPr>
      <w:rPr>
        <w:rFonts w:ascii="Times New Roman" w:hAnsi="Times New Roman" w:hint="default"/>
      </w:rPr>
    </w:lvl>
    <w:lvl w:ilvl="1" w:tplc="5A6A0B6E" w:tentative="1">
      <w:start w:val="1"/>
      <w:numFmt w:val="bullet"/>
      <w:lvlText w:val="•"/>
      <w:lvlJc w:val="left"/>
      <w:pPr>
        <w:tabs>
          <w:tab w:val="num" w:pos="1440"/>
        </w:tabs>
        <w:ind w:left="1440" w:hanging="360"/>
      </w:pPr>
      <w:rPr>
        <w:rFonts w:ascii="Times New Roman" w:hAnsi="Times New Roman" w:hint="default"/>
      </w:rPr>
    </w:lvl>
    <w:lvl w:ilvl="2" w:tplc="E6EA5702" w:tentative="1">
      <w:start w:val="1"/>
      <w:numFmt w:val="bullet"/>
      <w:lvlText w:val="•"/>
      <w:lvlJc w:val="left"/>
      <w:pPr>
        <w:tabs>
          <w:tab w:val="num" w:pos="2160"/>
        </w:tabs>
        <w:ind w:left="2160" w:hanging="360"/>
      </w:pPr>
      <w:rPr>
        <w:rFonts w:ascii="Times New Roman" w:hAnsi="Times New Roman" w:hint="default"/>
      </w:rPr>
    </w:lvl>
    <w:lvl w:ilvl="3" w:tplc="3CE69984" w:tentative="1">
      <w:start w:val="1"/>
      <w:numFmt w:val="bullet"/>
      <w:lvlText w:val="•"/>
      <w:lvlJc w:val="left"/>
      <w:pPr>
        <w:tabs>
          <w:tab w:val="num" w:pos="2880"/>
        </w:tabs>
        <w:ind w:left="2880" w:hanging="360"/>
      </w:pPr>
      <w:rPr>
        <w:rFonts w:ascii="Times New Roman" w:hAnsi="Times New Roman" w:hint="default"/>
      </w:rPr>
    </w:lvl>
    <w:lvl w:ilvl="4" w:tplc="E86ABD54" w:tentative="1">
      <w:start w:val="1"/>
      <w:numFmt w:val="bullet"/>
      <w:lvlText w:val="•"/>
      <w:lvlJc w:val="left"/>
      <w:pPr>
        <w:tabs>
          <w:tab w:val="num" w:pos="3600"/>
        </w:tabs>
        <w:ind w:left="3600" w:hanging="360"/>
      </w:pPr>
      <w:rPr>
        <w:rFonts w:ascii="Times New Roman" w:hAnsi="Times New Roman" w:hint="default"/>
      </w:rPr>
    </w:lvl>
    <w:lvl w:ilvl="5" w:tplc="ECB0D434" w:tentative="1">
      <w:start w:val="1"/>
      <w:numFmt w:val="bullet"/>
      <w:lvlText w:val="•"/>
      <w:lvlJc w:val="left"/>
      <w:pPr>
        <w:tabs>
          <w:tab w:val="num" w:pos="4320"/>
        </w:tabs>
        <w:ind w:left="4320" w:hanging="360"/>
      </w:pPr>
      <w:rPr>
        <w:rFonts w:ascii="Times New Roman" w:hAnsi="Times New Roman" w:hint="default"/>
      </w:rPr>
    </w:lvl>
    <w:lvl w:ilvl="6" w:tplc="8E503010" w:tentative="1">
      <w:start w:val="1"/>
      <w:numFmt w:val="bullet"/>
      <w:lvlText w:val="•"/>
      <w:lvlJc w:val="left"/>
      <w:pPr>
        <w:tabs>
          <w:tab w:val="num" w:pos="5040"/>
        </w:tabs>
        <w:ind w:left="5040" w:hanging="360"/>
      </w:pPr>
      <w:rPr>
        <w:rFonts w:ascii="Times New Roman" w:hAnsi="Times New Roman" w:hint="default"/>
      </w:rPr>
    </w:lvl>
    <w:lvl w:ilvl="7" w:tplc="56F8E83A" w:tentative="1">
      <w:start w:val="1"/>
      <w:numFmt w:val="bullet"/>
      <w:lvlText w:val="•"/>
      <w:lvlJc w:val="left"/>
      <w:pPr>
        <w:tabs>
          <w:tab w:val="num" w:pos="5760"/>
        </w:tabs>
        <w:ind w:left="5760" w:hanging="360"/>
      </w:pPr>
      <w:rPr>
        <w:rFonts w:ascii="Times New Roman" w:hAnsi="Times New Roman" w:hint="default"/>
      </w:rPr>
    </w:lvl>
    <w:lvl w:ilvl="8" w:tplc="A6E0766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46AC7310"/>
    <w:multiLevelType w:val="hybridMultilevel"/>
    <w:tmpl w:val="73786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615DF3"/>
    <w:multiLevelType w:val="hybridMultilevel"/>
    <w:tmpl w:val="AF746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7947AB"/>
    <w:multiLevelType w:val="hybridMultilevel"/>
    <w:tmpl w:val="29D6420C"/>
    <w:lvl w:ilvl="0" w:tplc="54CEF7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504C97"/>
    <w:multiLevelType w:val="hybridMultilevel"/>
    <w:tmpl w:val="EAD2010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62FA5BA2"/>
    <w:multiLevelType w:val="hybridMultilevel"/>
    <w:tmpl w:val="4D947550"/>
    <w:lvl w:ilvl="0" w:tplc="FD9C1514">
      <w:start w:val="1"/>
      <w:numFmt w:val="bullet"/>
      <w:lvlText w:val="•"/>
      <w:lvlJc w:val="left"/>
      <w:pPr>
        <w:tabs>
          <w:tab w:val="num" w:pos="720"/>
        </w:tabs>
        <w:ind w:left="720" w:hanging="360"/>
      </w:pPr>
      <w:rPr>
        <w:rFonts w:ascii="Times New Roman" w:hAnsi="Times New Roman" w:hint="default"/>
      </w:rPr>
    </w:lvl>
    <w:lvl w:ilvl="1" w:tplc="1D1C3650" w:tentative="1">
      <w:start w:val="1"/>
      <w:numFmt w:val="bullet"/>
      <w:lvlText w:val="•"/>
      <w:lvlJc w:val="left"/>
      <w:pPr>
        <w:tabs>
          <w:tab w:val="num" w:pos="1440"/>
        </w:tabs>
        <w:ind w:left="1440" w:hanging="360"/>
      </w:pPr>
      <w:rPr>
        <w:rFonts w:ascii="Times New Roman" w:hAnsi="Times New Roman" w:hint="default"/>
      </w:rPr>
    </w:lvl>
    <w:lvl w:ilvl="2" w:tplc="04BAD31A" w:tentative="1">
      <w:start w:val="1"/>
      <w:numFmt w:val="bullet"/>
      <w:lvlText w:val="•"/>
      <w:lvlJc w:val="left"/>
      <w:pPr>
        <w:tabs>
          <w:tab w:val="num" w:pos="2160"/>
        </w:tabs>
        <w:ind w:left="2160" w:hanging="360"/>
      </w:pPr>
      <w:rPr>
        <w:rFonts w:ascii="Times New Roman" w:hAnsi="Times New Roman" w:hint="default"/>
      </w:rPr>
    </w:lvl>
    <w:lvl w:ilvl="3" w:tplc="4080F330" w:tentative="1">
      <w:start w:val="1"/>
      <w:numFmt w:val="bullet"/>
      <w:lvlText w:val="•"/>
      <w:lvlJc w:val="left"/>
      <w:pPr>
        <w:tabs>
          <w:tab w:val="num" w:pos="2880"/>
        </w:tabs>
        <w:ind w:left="2880" w:hanging="360"/>
      </w:pPr>
      <w:rPr>
        <w:rFonts w:ascii="Times New Roman" w:hAnsi="Times New Roman" w:hint="default"/>
      </w:rPr>
    </w:lvl>
    <w:lvl w:ilvl="4" w:tplc="1CE26DC0" w:tentative="1">
      <w:start w:val="1"/>
      <w:numFmt w:val="bullet"/>
      <w:lvlText w:val="•"/>
      <w:lvlJc w:val="left"/>
      <w:pPr>
        <w:tabs>
          <w:tab w:val="num" w:pos="3600"/>
        </w:tabs>
        <w:ind w:left="3600" w:hanging="360"/>
      </w:pPr>
      <w:rPr>
        <w:rFonts w:ascii="Times New Roman" w:hAnsi="Times New Roman" w:hint="default"/>
      </w:rPr>
    </w:lvl>
    <w:lvl w:ilvl="5" w:tplc="BB9E2DA4" w:tentative="1">
      <w:start w:val="1"/>
      <w:numFmt w:val="bullet"/>
      <w:lvlText w:val="•"/>
      <w:lvlJc w:val="left"/>
      <w:pPr>
        <w:tabs>
          <w:tab w:val="num" w:pos="4320"/>
        </w:tabs>
        <w:ind w:left="4320" w:hanging="360"/>
      </w:pPr>
      <w:rPr>
        <w:rFonts w:ascii="Times New Roman" w:hAnsi="Times New Roman" w:hint="default"/>
      </w:rPr>
    </w:lvl>
    <w:lvl w:ilvl="6" w:tplc="5FF6BE94" w:tentative="1">
      <w:start w:val="1"/>
      <w:numFmt w:val="bullet"/>
      <w:lvlText w:val="•"/>
      <w:lvlJc w:val="left"/>
      <w:pPr>
        <w:tabs>
          <w:tab w:val="num" w:pos="5040"/>
        </w:tabs>
        <w:ind w:left="5040" w:hanging="360"/>
      </w:pPr>
      <w:rPr>
        <w:rFonts w:ascii="Times New Roman" w:hAnsi="Times New Roman" w:hint="default"/>
      </w:rPr>
    </w:lvl>
    <w:lvl w:ilvl="7" w:tplc="D3981570" w:tentative="1">
      <w:start w:val="1"/>
      <w:numFmt w:val="bullet"/>
      <w:lvlText w:val="•"/>
      <w:lvlJc w:val="left"/>
      <w:pPr>
        <w:tabs>
          <w:tab w:val="num" w:pos="5760"/>
        </w:tabs>
        <w:ind w:left="5760" w:hanging="360"/>
      </w:pPr>
      <w:rPr>
        <w:rFonts w:ascii="Times New Roman" w:hAnsi="Times New Roman" w:hint="default"/>
      </w:rPr>
    </w:lvl>
    <w:lvl w:ilvl="8" w:tplc="B6B03380" w:tentative="1">
      <w:start w:val="1"/>
      <w:numFmt w:val="bullet"/>
      <w:lvlText w:val="•"/>
      <w:lvlJc w:val="left"/>
      <w:pPr>
        <w:tabs>
          <w:tab w:val="num" w:pos="6480"/>
        </w:tabs>
        <w:ind w:left="6480" w:hanging="360"/>
      </w:pPr>
      <w:rPr>
        <w:rFonts w:ascii="Times New Roman" w:hAnsi="Times New Roman" w:hint="default"/>
      </w:rPr>
    </w:lvl>
  </w:abstractNum>
  <w:num w:numId="1" w16cid:durableId="1995376472">
    <w:abstractNumId w:val="7"/>
  </w:num>
  <w:num w:numId="2" w16cid:durableId="952520977">
    <w:abstractNumId w:val="2"/>
  </w:num>
  <w:num w:numId="3" w16cid:durableId="59789389">
    <w:abstractNumId w:val="12"/>
  </w:num>
  <w:num w:numId="4" w16cid:durableId="718826779">
    <w:abstractNumId w:val="4"/>
  </w:num>
  <w:num w:numId="5" w16cid:durableId="1699619354">
    <w:abstractNumId w:val="3"/>
  </w:num>
  <w:num w:numId="6" w16cid:durableId="1532256121">
    <w:abstractNumId w:val="11"/>
  </w:num>
  <w:num w:numId="7" w16cid:durableId="754937285">
    <w:abstractNumId w:val="1"/>
  </w:num>
  <w:num w:numId="8" w16cid:durableId="220404292">
    <w:abstractNumId w:val="6"/>
  </w:num>
  <w:num w:numId="9" w16cid:durableId="446655129">
    <w:abstractNumId w:val="10"/>
  </w:num>
  <w:num w:numId="10" w16cid:durableId="348455312">
    <w:abstractNumId w:val="5"/>
  </w:num>
  <w:num w:numId="11" w16cid:durableId="1128472517">
    <w:abstractNumId w:val="0"/>
  </w:num>
  <w:num w:numId="12" w16cid:durableId="1868834118">
    <w:abstractNumId w:val="9"/>
  </w:num>
  <w:num w:numId="13" w16cid:durableId="81151013">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dey,Eli">
    <w15:presenceInfo w15:providerId="AD" w15:userId="S::C834561176@colostate-pueblo.edu::d27f9813-fdeb-46fe-83fe-8fa135b93c04"/>
  </w15:person>
  <w15:person w15:author="Stenglein, Jennifer L - DNR">
    <w15:presenceInfo w15:providerId="AD" w15:userId="S::Jennifer.Stenglein@wisconsin.gov::ba8c93a8-996f-4994-bcf2-e513b957b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F7A"/>
    <w:rsid w:val="000101E4"/>
    <w:rsid w:val="00010684"/>
    <w:rsid w:val="00024667"/>
    <w:rsid w:val="00046AEB"/>
    <w:rsid w:val="00047A42"/>
    <w:rsid w:val="0005019E"/>
    <w:rsid w:val="00060803"/>
    <w:rsid w:val="000878DB"/>
    <w:rsid w:val="000943B4"/>
    <w:rsid w:val="000B3A40"/>
    <w:rsid w:val="000C68DC"/>
    <w:rsid w:val="000C789E"/>
    <w:rsid w:val="000E7884"/>
    <w:rsid w:val="000E7FB9"/>
    <w:rsid w:val="000F7F31"/>
    <w:rsid w:val="00102F79"/>
    <w:rsid w:val="00107237"/>
    <w:rsid w:val="001308DB"/>
    <w:rsid w:val="00134EF9"/>
    <w:rsid w:val="00140AF1"/>
    <w:rsid w:val="00151E72"/>
    <w:rsid w:val="00154921"/>
    <w:rsid w:val="0015785E"/>
    <w:rsid w:val="00161B81"/>
    <w:rsid w:val="0016237C"/>
    <w:rsid w:val="0016558B"/>
    <w:rsid w:val="001675D8"/>
    <w:rsid w:val="00167887"/>
    <w:rsid w:val="001739C7"/>
    <w:rsid w:val="00193A49"/>
    <w:rsid w:val="001B20DE"/>
    <w:rsid w:val="001E3075"/>
    <w:rsid w:val="001E73F2"/>
    <w:rsid w:val="001F0A76"/>
    <w:rsid w:val="001F0F7E"/>
    <w:rsid w:val="00201A28"/>
    <w:rsid w:val="00202F5F"/>
    <w:rsid w:val="00204958"/>
    <w:rsid w:val="00207D3B"/>
    <w:rsid w:val="00212AD2"/>
    <w:rsid w:val="0021471F"/>
    <w:rsid w:val="0021474C"/>
    <w:rsid w:val="00224F3E"/>
    <w:rsid w:val="0022680B"/>
    <w:rsid w:val="00227BB3"/>
    <w:rsid w:val="002302DF"/>
    <w:rsid w:val="002328FF"/>
    <w:rsid w:val="00234394"/>
    <w:rsid w:val="00235144"/>
    <w:rsid w:val="00237C97"/>
    <w:rsid w:val="00240C19"/>
    <w:rsid w:val="002432FD"/>
    <w:rsid w:val="00246E46"/>
    <w:rsid w:val="002505DE"/>
    <w:rsid w:val="0025356C"/>
    <w:rsid w:val="0027197E"/>
    <w:rsid w:val="00272559"/>
    <w:rsid w:val="00277AA8"/>
    <w:rsid w:val="00280583"/>
    <w:rsid w:val="0028094E"/>
    <w:rsid w:val="0028706D"/>
    <w:rsid w:val="002872B6"/>
    <w:rsid w:val="002910B3"/>
    <w:rsid w:val="00295471"/>
    <w:rsid w:val="002A098B"/>
    <w:rsid w:val="002A46B8"/>
    <w:rsid w:val="002A48F5"/>
    <w:rsid w:val="002B4E0E"/>
    <w:rsid w:val="002D4154"/>
    <w:rsid w:val="002D4454"/>
    <w:rsid w:val="002D4925"/>
    <w:rsid w:val="002F3F52"/>
    <w:rsid w:val="003009B0"/>
    <w:rsid w:val="003134D7"/>
    <w:rsid w:val="00361B9E"/>
    <w:rsid w:val="003661F8"/>
    <w:rsid w:val="003671CC"/>
    <w:rsid w:val="00367EFE"/>
    <w:rsid w:val="0037572C"/>
    <w:rsid w:val="00380A80"/>
    <w:rsid w:val="00386E32"/>
    <w:rsid w:val="003A1DF9"/>
    <w:rsid w:val="003A62E5"/>
    <w:rsid w:val="003A7454"/>
    <w:rsid w:val="003B4FA6"/>
    <w:rsid w:val="003D062A"/>
    <w:rsid w:val="003D0A8A"/>
    <w:rsid w:val="003D1F45"/>
    <w:rsid w:val="003D228B"/>
    <w:rsid w:val="003D259D"/>
    <w:rsid w:val="003D4508"/>
    <w:rsid w:val="003F5911"/>
    <w:rsid w:val="004161ED"/>
    <w:rsid w:val="00420F29"/>
    <w:rsid w:val="00424A86"/>
    <w:rsid w:val="00435632"/>
    <w:rsid w:val="00442D51"/>
    <w:rsid w:val="00444C4F"/>
    <w:rsid w:val="00454E42"/>
    <w:rsid w:val="00456DA1"/>
    <w:rsid w:val="00467BF0"/>
    <w:rsid w:val="00474EE1"/>
    <w:rsid w:val="0048206F"/>
    <w:rsid w:val="00487426"/>
    <w:rsid w:val="00493075"/>
    <w:rsid w:val="004C73A8"/>
    <w:rsid w:val="004C762F"/>
    <w:rsid w:val="004D19E7"/>
    <w:rsid w:val="004E65CE"/>
    <w:rsid w:val="00511003"/>
    <w:rsid w:val="005201A1"/>
    <w:rsid w:val="00560C59"/>
    <w:rsid w:val="005657AE"/>
    <w:rsid w:val="0058235A"/>
    <w:rsid w:val="00583AB5"/>
    <w:rsid w:val="005A2B12"/>
    <w:rsid w:val="005A7780"/>
    <w:rsid w:val="005E48AF"/>
    <w:rsid w:val="005F1A14"/>
    <w:rsid w:val="005F652F"/>
    <w:rsid w:val="006009CB"/>
    <w:rsid w:val="006145AA"/>
    <w:rsid w:val="006212E3"/>
    <w:rsid w:val="00624F56"/>
    <w:rsid w:val="00633147"/>
    <w:rsid w:val="006341ED"/>
    <w:rsid w:val="00634A0C"/>
    <w:rsid w:val="006500AB"/>
    <w:rsid w:val="00652E3C"/>
    <w:rsid w:val="00667E4B"/>
    <w:rsid w:val="00692600"/>
    <w:rsid w:val="0069502F"/>
    <w:rsid w:val="00695DD2"/>
    <w:rsid w:val="00696325"/>
    <w:rsid w:val="006A0F77"/>
    <w:rsid w:val="006A5001"/>
    <w:rsid w:val="006A5ABE"/>
    <w:rsid w:val="006C2DB2"/>
    <w:rsid w:val="006D2BE7"/>
    <w:rsid w:val="006D2EE2"/>
    <w:rsid w:val="006D3C47"/>
    <w:rsid w:val="006D402D"/>
    <w:rsid w:val="006D6868"/>
    <w:rsid w:val="006E44FF"/>
    <w:rsid w:val="006E4E78"/>
    <w:rsid w:val="006F3DC9"/>
    <w:rsid w:val="007037D1"/>
    <w:rsid w:val="00703C46"/>
    <w:rsid w:val="007044E1"/>
    <w:rsid w:val="00707D9C"/>
    <w:rsid w:val="007107FC"/>
    <w:rsid w:val="007207E3"/>
    <w:rsid w:val="0072365B"/>
    <w:rsid w:val="00724CD0"/>
    <w:rsid w:val="007361B9"/>
    <w:rsid w:val="00736E5C"/>
    <w:rsid w:val="00745223"/>
    <w:rsid w:val="00754A4E"/>
    <w:rsid w:val="00762147"/>
    <w:rsid w:val="0076619F"/>
    <w:rsid w:val="00782715"/>
    <w:rsid w:val="00783B17"/>
    <w:rsid w:val="00794191"/>
    <w:rsid w:val="007A6F41"/>
    <w:rsid w:val="007C00B6"/>
    <w:rsid w:val="007C05D7"/>
    <w:rsid w:val="007D6028"/>
    <w:rsid w:val="007E27FB"/>
    <w:rsid w:val="0080532F"/>
    <w:rsid w:val="00817640"/>
    <w:rsid w:val="00817810"/>
    <w:rsid w:val="00840261"/>
    <w:rsid w:val="008419E0"/>
    <w:rsid w:val="008465F8"/>
    <w:rsid w:val="00852E3A"/>
    <w:rsid w:val="008604AE"/>
    <w:rsid w:val="00866F9C"/>
    <w:rsid w:val="0088582F"/>
    <w:rsid w:val="00885EF8"/>
    <w:rsid w:val="008912BF"/>
    <w:rsid w:val="008934AC"/>
    <w:rsid w:val="008941DA"/>
    <w:rsid w:val="008A0F19"/>
    <w:rsid w:val="008A21FF"/>
    <w:rsid w:val="008A2B1E"/>
    <w:rsid w:val="008A5359"/>
    <w:rsid w:val="008B2F47"/>
    <w:rsid w:val="008B3DA5"/>
    <w:rsid w:val="008B7F59"/>
    <w:rsid w:val="008C759E"/>
    <w:rsid w:val="008D0F3B"/>
    <w:rsid w:val="008D2F18"/>
    <w:rsid w:val="008E74B6"/>
    <w:rsid w:val="008E7EE0"/>
    <w:rsid w:val="00913410"/>
    <w:rsid w:val="00914E0B"/>
    <w:rsid w:val="00916D6C"/>
    <w:rsid w:val="00952E94"/>
    <w:rsid w:val="00954EFA"/>
    <w:rsid w:val="00961B31"/>
    <w:rsid w:val="009673D4"/>
    <w:rsid w:val="00982AAC"/>
    <w:rsid w:val="00984EA3"/>
    <w:rsid w:val="00990089"/>
    <w:rsid w:val="00993FB1"/>
    <w:rsid w:val="0099675F"/>
    <w:rsid w:val="009971C6"/>
    <w:rsid w:val="00997BF1"/>
    <w:rsid w:val="009A0D5D"/>
    <w:rsid w:val="009B200F"/>
    <w:rsid w:val="009B330A"/>
    <w:rsid w:val="009B5806"/>
    <w:rsid w:val="009B5B7A"/>
    <w:rsid w:val="009C0773"/>
    <w:rsid w:val="009C250D"/>
    <w:rsid w:val="009C2B58"/>
    <w:rsid w:val="009C5DC4"/>
    <w:rsid w:val="009D5062"/>
    <w:rsid w:val="009E2324"/>
    <w:rsid w:val="009E24DB"/>
    <w:rsid w:val="009F5178"/>
    <w:rsid w:val="009F58A4"/>
    <w:rsid w:val="009F62C1"/>
    <w:rsid w:val="009F777B"/>
    <w:rsid w:val="00A06DCE"/>
    <w:rsid w:val="00A13D4A"/>
    <w:rsid w:val="00A16FB1"/>
    <w:rsid w:val="00A23B12"/>
    <w:rsid w:val="00A34097"/>
    <w:rsid w:val="00A413EC"/>
    <w:rsid w:val="00A420D9"/>
    <w:rsid w:val="00A43E55"/>
    <w:rsid w:val="00A67139"/>
    <w:rsid w:val="00A67321"/>
    <w:rsid w:val="00A75690"/>
    <w:rsid w:val="00A82932"/>
    <w:rsid w:val="00A8374C"/>
    <w:rsid w:val="00A86DD0"/>
    <w:rsid w:val="00A93484"/>
    <w:rsid w:val="00AA1EC3"/>
    <w:rsid w:val="00AA5DA1"/>
    <w:rsid w:val="00AA612A"/>
    <w:rsid w:val="00AA777F"/>
    <w:rsid w:val="00AA7FA5"/>
    <w:rsid w:val="00AB7F7A"/>
    <w:rsid w:val="00AC5A63"/>
    <w:rsid w:val="00AF4F8D"/>
    <w:rsid w:val="00B1289C"/>
    <w:rsid w:val="00B30C55"/>
    <w:rsid w:val="00B34CF6"/>
    <w:rsid w:val="00B52153"/>
    <w:rsid w:val="00B52B00"/>
    <w:rsid w:val="00B6676B"/>
    <w:rsid w:val="00B71A0C"/>
    <w:rsid w:val="00B740C8"/>
    <w:rsid w:val="00B74EB7"/>
    <w:rsid w:val="00B839A6"/>
    <w:rsid w:val="00B85315"/>
    <w:rsid w:val="00B907FD"/>
    <w:rsid w:val="00BA2F61"/>
    <w:rsid w:val="00BA3DFA"/>
    <w:rsid w:val="00BB6B13"/>
    <w:rsid w:val="00BC11EC"/>
    <w:rsid w:val="00BD541D"/>
    <w:rsid w:val="00BD6078"/>
    <w:rsid w:val="00BF16C4"/>
    <w:rsid w:val="00BF47C1"/>
    <w:rsid w:val="00C02EEA"/>
    <w:rsid w:val="00C05EA7"/>
    <w:rsid w:val="00C11074"/>
    <w:rsid w:val="00C16284"/>
    <w:rsid w:val="00C23EB0"/>
    <w:rsid w:val="00C2667E"/>
    <w:rsid w:val="00C34FE7"/>
    <w:rsid w:val="00C40044"/>
    <w:rsid w:val="00C4147F"/>
    <w:rsid w:val="00C421F4"/>
    <w:rsid w:val="00C51359"/>
    <w:rsid w:val="00C5531C"/>
    <w:rsid w:val="00C7072E"/>
    <w:rsid w:val="00C748A2"/>
    <w:rsid w:val="00C75F45"/>
    <w:rsid w:val="00C7654D"/>
    <w:rsid w:val="00C92324"/>
    <w:rsid w:val="00CA443B"/>
    <w:rsid w:val="00CA51E8"/>
    <w:rsid w:val="00CA539F"/>
    <w:rsid w:val="00CB59B8"/>
    <w:rsid w:val="00CC6588"/>
    <w:rsid w:val="00CC6683"/>
    <w:rsid w:val="00CD1658"/>
    <w:rsid w:val="00CD4F4B"/>
    <w:rsid w:val="00CE4B5E"/>
    <w:rsid w:val="00CF5923"/>
    <w:rsid w:val="00CF5E08"/>
    <w:rsid w:val="00D03818"/>
    <w:rsid w:val="00D16B90"/>
    <w:rsid w:val="00D40027"/>
    <w:rsid w:val="00D41AAE"/>
    <w:rsid w:val="00D62841"/>
    <w:rsid w:val="00D63FFA"/>
    <w:rsid w:val="00D64005"/>
    <w:rsid w:val="00D832DD"/>
    <w:rsid w:val="00D92FB3"/>
    <w:rsid w:val="00DB0942"/>
    <w:rsid w:val="00DB0EC0"/>
    <w:rsid w:val="00DC784A"/>
    <w:rsid w:val="00DD3A1F"/>
    <w:rsid w:val="00DD3B02"/>
    <w:rsid w:val="00DD4D69"/>
    <w:rsid w:val="00DF07E3"/>
    <w:rsid w:val="00DF2998"/>
    <w:rsid w:val="00E11684"/>
    <w:rsid w:val="00E121B6"/>
    <w:rsid w:val="00E201A5"/>
    <w:rsid w:val="00E215B5"/>
    <w:rsid w:val="00E3494F"/>
    <w:rsid w:val="00E55F88"/>
    <w:rsid w:val="00E56B34"/>
    <w:rsid w:val="00E6204E"/>
    <w:rsid w:val="00E659F4"/>
    <w:rsid w:val="00E7320A"/>
    <w:rsid w:val="00E84E82"/>
    <w:rsid w:val="00E8731F"/>
    <w:rsid w:val="00E95694"/>
    <w:rsid w:val="00EA3C60"/>
    <w:rsid w:val="00EC09A8"/>
    <w:rsid w:val="00ED00AF"/>
    <w:rsid w:val="00ED69EB"/>
    <w:rsid w:val="00ED7EB8"/>
    <w:rsid w:val="00EE5E2B"/>
    <w:rsid w:val="00EF12F1"/>
    <w:rsid w:val="00F13AB5"/>
    <w:rsid w:val="00F2327F"/>
    <w:rsid w:val="00F25B2D"/>
    <w:rsid w:val="00F34D19"/>
    <w:rsid w:val="00F4608E"/>
    <w:rsid w:val="00F62F7E"/>
    <w:rsid w:val="00F71CDD"/>
    <w:rsid w:val="00F871B4"/>
    <w:rsid w:val="00F87717"/>
    <w:rsid w:val="00F96DD6"/>
    <w:rsid w:val="00FA0AB3"/>
    <w:rsid w:val="00FA1D83"/>
    <w:rsid w:val="00FA6888"/>
    <w:rsid w:val="00FB1530"/>
    <w:rsid w:val="00FB1735"/>
    <w:rsid w:val="00FB314D"/>
    <w:rsid w:val="00FB5B6B"/>
    <w:rsid w:val="00FC55B4"/>
    <w:rsid w:val="00FC7CA3"/>
    <w:rsid w:val="00FC7D59"/>
    <w:rsid w:val="00FF0183"/>
    <w:rsid w:val="00FF1C15"/>
    <w:rsid w:val="00FF7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978EA3"/>
  <w15:chartTrackingRefBased/>
  <w15:docId w15:val="{03EF9597-4BC1-4F4A-9C6A-40AC5577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654D"/>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rsid w:val="00046AEB"/>
  </w:style>
  <w:style w:type="paragraph" w:styleId="TableofFigures">
    <w:name w:val="table of figures"/>
    <w:basedOn w:val="Normal"/>
    <w:next w:val="Normal"/>
    <w:rsid w:val="00F13AB5"/>
  </w:style>
  <w:style w:type="table" w:styleId="TableGrid">
    <w:name w:val="Table Grid"/>
    <w:basedOn w:val="TableNormal"/>
    <w:rsid w:val="00F13A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24CD0"/>
    <w:pPr>
      <w:spacing w:before="100" w:beforeAutospacing="1" w:after="100" w:afterAutospacing="1"/>
    </w:pPr>
    <w:rPr>
      <w:rFonts w:eastAsia="Times New Roman"/>
    </w:rPr>
  </w:style>
  <w:style w:type="paragraph" w:styleId="Header">
    <w:name w:val="header"/>
    <w:basedOn w:val="Normal"/>
    <w:link w:val="HeaderChar"/>
    <w:uiPriority w:val="99"/>
    <w:rsid w:val="00724CD0"/>
    <w:pPr>
      <w:tabs>
        <w:tab w:val="center" w:pos="4680"/>
        <w:tab w:val="right" w:pos="9360"/>
      </w:tabs>
    </w:pPr>
  </w:style>
  <w:style w:type="character" w:customStyle="1" w:styleId="HeaderChar">
    <w:name w:val="Header Char"/>
    <w:link w:val="Header"/>
    <w:uiPriority w:val="99"/>
    <w:rsid w:val="00724CD0"/>
    <w:rPr>
      <w:rFonts w:ascii="Times New Roman" w:hAnsi="Times New Roman"/>
      <w:sz w:val="24"/>
      <w:szCs w:val="24"/>
    </w:rPr>
  </w:style>
  <w:style w:type="paragraph" w:styleId="Footer">
    <w:name w:val="footer"/>
    <w:basedOn w:val="Normal"/>
    <w:link w:val="FooterChar"/>
    <w:uiPriority w:val="99"/>
    <w:rsid w:val="00724CD0"/>
    <w:pPr>
      <w:tabs>
        <w:tab w:val="center" w:pos="4680"/>
        <w:tab w:val="right" w:pos="9360"/>
      </w:tabs>
    </w:pPr>
  </w:style>
  <w:style w:type="character" w:customStyle="1" w:styleId="FooterChar">
    <w:name w:val="Footer Char"/>
    <w:link w:val="Footer"/>
    <w:uiPriority w:val="99"/>
    <w:rsid w:val="00724CD0"/>
    <w:rPr>
      <w:rFonts w:ascii="Times New Roman" w:hAnsi="Times New Roman"/>
      <w:sz w:val="24"/>
      <w:szCs w:val="24"/>
    </w:rPr>
  </w:style>
  <w:style w:type="character" w:styleId="Hyperlink">
    <w:name w:val="Hyperlink"/>
    <w:basedOn w:val="DefaultParagraphFont"/>
    <w:uiPriority w:val="99"/>
    <w:unhideWhenUsed/>
    <w:rsid w:val="002505DE"/>
    <w:rPr>
      <w:color w:val="0000FF"/>
      <w:u w:val="single"/>
    </w:rPr>
  </w:style>
  <w:style w:type="table" w:styleId="TableWeb1">
    <w:name w:val="Table Web 1"/>
    <w:basedOn w:val="TableNormal"/>
    <w:rsid w:val="001B20DE"/>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ubtle1">
    <w:name w:val="Table Subtle 1"/>
    <w:basedOn w:val="TableNormal"/>
    <w:rsid w:val="008E74B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UnresolvedMention1">
    <w:name w:val="Unresolved Mention1"/>
    <w:basedOn w:val="DefaultParagraphFont"/>
    <w:uiPriority w:val="99"/>
    <w:semiHidden/>
    <w:unhideWhenUsed/>
    <w:rsid w:val="00BF16C4"/>
    <w:rPr>
      <w:color w:val="605E5C"/>
      <w:shd w:val="clear" w:color="auto" w:fill="E1DFDD"/>
    </w:rPr>
  </w:style>
  <w:style w:type="character" w:styleId="UnresolvedMention">
    <w:name w:val="Unresolved Mention"/>
    <w:basedOn w:val="DefaultParagraphFont"/>
    <w:uiPriority w:val="99"/>
    <w:semiHidden/>
    <w:unhideWhenUsed/>
    <w:rsid w:val="00234394"/>
    <w:rPr>
      <w:color w:val="605E5C"/>
      <w:shd w:val="clear" w:color="auto" w:fill="E1DFDD"/>
    </w:rPr>
  </w:style>
  <w:style w:type="character" w:styleId="LineNumber">
    <w:name w:val="line number"/>
    <w:basedOn w:val="DefaultParagraphFont"/>
    <w:rsid w:val="00234394"/>
  </w:style>
  <w:style w:type="paragraph" w:styleId="Revision">
    <w:name w:val="Revision"/>
    <w:hidden/>
    <w:uiPriority w:val="99"/>
    <w:semiHidden/>
    <w:rsid w:val="00A413EC"/>
    <w:rPr>
      <w:rFonts w:ascii="Times New Roman" w:hAnsi="Times New Roman"/>
      <w:sz w:val="24"/>
      <w:szCs w:val="24"/>
    </w:rPr>
  </w:style>
  <w:style w:type="character" w:styleId="CommentReference">
    <w:name w:val="annotation reference"/>
    <w:basedOn w:val="DefaultParagraphFont"/>
    <w:rsid w:val="00CC6588"/>
    <w:rPr>
      <w:sz w:val="16"/>
      <w:szCs w:val="16"/>
    </w:rPr>
  </w:style>
  <w:style w:type="paragraph" w:styleId="CommentText">
    <w:name w:val="annotation text"/>
    <w:basedOn w:val="Normal"/>
    <w:link w:val="CommentTextChar"/>
    <w:rsid w:val="00CC6588"/>
    <w:rPr>
      <w:sz w:val="20"/>
      <w:szCs w:val="20"/>
    </w:rPr>
  </w:style>
  <w:style w:type="character" w:customStyle="1" w:styleId="CommentTextChar">
    <w:name w:val="Comment Text Char"/>
    <w:basedOn w:val="DefaultParagraphFont"/>
    <w:link w:val="CommentText"/>
    <w:rsid w:val="00CC6588"/>
    <w:rPr>
      <w:rFonts w:ascii="Times New Roman" w:hAnsi="Times New Roman"/>
    </w:rPr>
  </w:style>
  <w:style w:type="paragraph" w:styleId="CommentSubject">
    <w:name w:val="annotation subject"/>
    <w:basedOn w:val="CommentText"/>
    <w:next w:val="CommentText"/>
    <w:link w:val="CommentSubjectChar"/>
    <w:semiHidden/>
    <w:unhideWhenUsed/>
    <w:rsid w:val="00CC6588"/>
    <w:rPr>
      <w:b/>
      <w:bCs/>
    </w:rPr>
  </w:style>
  <w:style w:type="character" w:customStyle="1" w:styleId="CommentSubjectChar">
    <w:name w:val="Comment Subject Char"/>
    <w:basedOn w:val="CommentTextChar"/>
    <w:link w:val="CommentSubject"/>
    <w:semiHidden/>
    <w:rsid w:val="00CC6588"/>
    <w:rPr>
      <w:rFonts w:ascii="Times New Roman" w:hAnsi="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593">
      <w:bodyDiv w:val="1"/>
      <w:marLeft w:val="0"/>
      <w:marRight w:val="0"/>
      <w:marTop w:val="0"/>
      <w:marBottom w:val="0"/>
      <w:divBdr>
        <w:top w:val="none" w:sz="0" w:space="0" w:color="auto"/>
        <w:left w:val="none" w:sz="0" w:space="0" w:color="auto"/>
        <w:bottom w:val="none" w:sz="0" w:space="0" w:color="auto"/>
        <w:right w:val="none" w:sz="0" w:space="0" w:color="auto"/>
      </w:divBdr>
    </w:div>
    <w:div w:id="45109729">
      <w:bodyDiv w:val="1"/>
      <w:marLeft w:val="0"/>
      <w:marRight w:val="0"/>
      <w:marTop w:val="0"/>
      <w:marBottom w:val="0"/>
      <w:divBdr>
        <w:top w:val="none" w:sz="0" w:space="0" w:color="auto"/>
        <w:left w:val="none" w:sz="0" w:space="0" w:color="auto"/>
        <w:bottom w:val="none" w:sz="0" w:space="0" w:color="auto"/>
        <w:right w:val="none" w:sz="0" w:space="0" w:color="auto"/>
      </w:divBdr>
      <w:divsChild>
        <w:div w:id="523253423">
          <w:marLeft w:val="0"/>
          <w:marRight w:val="0"/>
          <w:marTop w:val="0"/>
          <w:marBottom w:val="0"/>
          <w:divBdr>
            <w:top w:val="none" w:sz="0" w:space="0" w:color="auto"/>
            <w:left w:val="none" w:sz="0" w:space="0" w:color="auto"/>
            <w:bottom w:val="none" w:sz="0" w:space="0" w:color="auto"/>
            <w:right w:val="none" w:sz="0" w:space="0" w:color="auto"/>
          </w:divBdr>
        </w:div>
      </w:divsChild>
    </w:div>
    <w:div w:id="81026685">
      <w:bodyDiv w:val="1"/>
      <w:marLeft w:val="0"/>
      <w:marRight w:val="0"/>
      <w:marTop w:val="0"/>
      <w:marBottom w:val="0"/>
      <w:divBdr>
        <w:top w:val="none" w:sz="0" w:space="0" w:color="auto"/>
        <w:left w:val="none" w:sz="0" w:space="0" w:color="auto"/>
        <w:bottom w:val="none" w:sz="0" w:space="0" w:color="auto"/>
        <w:right w:val="none" w:sz="0" w:space="0" w:color="auto"/>
      </w:divBdr>
    </w:div>
    <w:div w:id="127090588">
      <w:bodyDiv w:val="1"/>
      <w:marLeft w:val="0"/>
      <w:marRight w:val="0"/>
      <w:marTop w:val="0"/>
      <w:marBottom w:val="0"/>
      <w:divBdr>
        <w:top w:val="none" w:sz="0" w:space="0" w:color="auto"/>
        <w:left w:val="none" w:sz="0" w:space="0" w:color="auto"/>
        <w:bottom w:val="none" w:sz="0" w:space="0" w:color="auto"/>
        <w:right w:val="none" w:sz="0" w:space="0" w:color="auto"/>
      </w:divBdr>
    </w:div>
    <w:div w:id="143860065">
      <w:bodyDiv w:val="1"/>
      <w:marLeft w:val="0"/>
      <w:marRight w:val="0"/>
      <w:marTop w:val="0"/>
      <w:marBottom w:val="0"/>
      <w:divBdr>
        <w:top w:val="none" w:sz="0" w:space="0" w:color="auto"/>
        <w:left w:val="none" w:sz="0" w:space="0" w:color="auto"/>
        <w:bottom w:val="none" w:sz="0" w:space="0" w:color="auto"/>
        <w:right w:val="none" w:sz="0" w:space="0" w:color="auto"/>
      </w:divBdr>
    </w:div>
    <w:div w:id="199631451">
      <w:bodyDiv w:val="1"/>
      <w:marLeft w:val="0"/>
      <w:marRight w:val="0"/>
      <w:marTop w:val="0"/>
      <w:marBottom w:val="0"/>
      <w:divBdr>
        <w:top w:val="none" w:sz="0" w:space="0" w:color="auto"/>
        <w:left w:val="none" w:sz="0" w:space="0" w:color="auto"/>
        <w:bottom w:val="none" w:sz="0" w:space="0" w:color="auto"/>
        <w:right w:val="none" w:sz="0" w:space="0" w:color="auto"/>
      </w:divBdr>
      <w:divsChild>
        <w:div w:id="430316172">
          <w:marLeft w:val="0"/>
          <w:marRight w:val="0"/>
          <w:marTop w:val="0"/>
          <w:marBottom w:val="0"/>
          <w:divBdr>
            <w:top w:val="none" w:sz="0" w:space="0" w:color="auto"/>
            <w:left w:val="none" w:sz="0" w:space="0" w:color="auto"/>
            <w:bottom w:val="none" w:sz="0" w:space="0" w:color="auto"/>
            <w:right w:val="none" w:sz="0" w:space="0" w:color="auto"/>
          </w:divBdr>
          <w:divsChild>
            <w:div w:id="58997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30141">
      <w:bodyDiv w:val="1"/>
      <w:marLeft w:val="0"/>
      <w:marRight w:val="0"/>
      <w:marTop w:val="0"/>
      <w:marBottom w:val="0"/>
      <w:divBdr>
        <w:top w:val="none" w:sz="0" w:space="0" w:color="auto"/>
        <w:left w:val="none" w:sz="0" w:space="0" w:color="auto"/>
        <w:bottom w:val="none" w:sz="0" w:space="0" w:color="auto"/>
        <w:right w:val="none" w:sz="0" w:space="0" w:color="auto"/>
      </w:divBdr>
    </w:div>
    <w:div w:id="411584770">
      <w:bodyDiv w:val="1"/>
      <w:marLeft w:val="0"/>
      <w:marRight w:val="0"/>
      <w:marTop w:val="0"/>
      <w:marBottom w:val="0"/>
      <w:divBdr>
        <w:top w:val="none" w:sz="0" w:space="0" w:color="auto"/>
        <w:left w:val="none" w:sz="0" w:space="0" w:color="auto"/>
        <w:bottom w:val="none" w:sz="0" w:space="0" w:color="auto"/>
        <w:right w:val="none" w:sz="0" w:space="0" w:color="auto"/>
      </w:divBdr>
      <w:divsChild>
        <w:div w:id="74282086">
          <w:marLeft w:val="0"/>
          <w:marRight w:val="0"/>
          <w:marTop w:val="0"/>
          <w:marBottom w:val="0"/>
          <w:divBdr>
            <w:top w:val="none" w:sz="0" w:space="0" w:color="auto"/>
            <w:left w:val="none" w:sz="0" w:space="0" w:color="auto"/>
            <w:bottom w:val="none" w:sz="0" w:space="0" w:color="auto"/>
            <w:right w:val="none" w:sz="0" w:space="0" w:color="auto"/>
          </w:divBdr>
        </w:div>
      </w:divsChild>
    </w:div>
    <w:div w:id="479886126">
      <w:bodyDiv w:val="1"/>
      <w:marLeft w:val="0"/>
      <w:marRight w:val="0"/>
      <w:marTop w:val="0"/>
      <w:marBottom w:val="0"/>
      <w:divBdr>
        <w:top w:val="none" w:sz="0" w:space="0" w:color="auto"/>
        <w:left w:val="none" w:sz="0" w:space="0" w:color="auto"/>
        <w:bottom w:val="none" w:sz="0" w:space="0" w:color="auto"/>
        <w:right w:val="none" w:sz="0" w:space="0" w:color="auto"/>
      </w:divBdr>
    </w:div>
    <w:div w:id="716900696">
      <w:bodyDiv w:val="1"/>
      <w:marLeft w:val="0"/>
      <w:marRight w:val="0"/>
      <w:marTop w:val="0"/>
      <w:marBottom w:val="0"/>
      <w:divBdr>
        <w:top w:val="none" w:sz="0" w:space="0" w:color="auto"/>
        <w:left w:val="none" w:sz="0" w:space="0" w:color="auto"/>
        <w:bottom w:val="none" w:sz="0" w:space="0" w:color="auto"/>
        <w:right w:val="none" w:sz="0" w:space="0" w:color="auto"/>
      </w:divBdr>
    </w:div>
    <w:div w:id="730494999">
      <w:bodyDiv w:val="1"/>
      <w:marLeft w:val="0"/>
      <w:marRight w:val="0"/>
      <w:marTop w:val="0"/>
      <w:marBottom w:val="0"/>
      <w:divBdr>
        <w:top w:val="none" w:sz="0" w:space="0" w:color="auto"/>
        <w:left w:val="none" w:sz="0" w:space="0" w:color="auto"/>
        <w:bottom w:val="none" w:sz="0" w:space="0" w:color="auto"/>
        <w:right w:val="none" w:sz="0" w:space="0" w:color="auto"/>
      </w:divBdr>
    </w:div>
    <w:div w:id="772164523">
      <w:bodyDiv w:val="1"/>
      <w:marLeft w:val="0"/>
      <w:marRight w:val="0"/>
      <w:marTop w:val="0"/>
      <w:marBottom w:val="0"/>
      <w:divBdr>
        <w:top w:val="none" w:sz="0" w:space="0" w:color="auto"/>
        <w:left w:val="none" w:sz="0" w:space="0" w:color="auto"/>
        <w:bottom w:val="none" w:sz="0" w:space="0" w:color="auto"/>
        <w:right w:val="none" w:sz="0" w:space="0" w:color="auto"/>
      </w:divBdr>
    </w:div>
    <w:div w:id="800270744">
      <w:bodyDiv w:val="1"/>
      <w:marLeft w:val="0"/>
      <w:marRight w:val="0"/>
      <w:marTop w:val="0"/>
      <w:marBottom w:val="0"/>
      <w:divBdr>
        <w:top w:val="none" w:sz="0" w:space="0" w:color="auto"/>
        <w:left w:val="none" w:sz="0" w:space="0" w:color="auto"/>
        <w:bottom w:val="none" w:sz="0" w:space="0" w:color="auto"/>
        <w:right w:val="none" w:sz="0" w:space="0" w:color="auto"/>
      </w:divBdr>
    </w:div>
    <w:div w:id="884147556">
      <w:bodyDiv w:val="1"/>
      <w:marLeft w:val="0"/>
      <w:marRight w:val="0"/>
      <w:marTop w:val="0"/>
      <w:marBottom w:val="0"/>
      <w:divBdr>
        <w:top w:val="none" w:sz="0" w:space="0" w:color="auto"/>
        <w:left w:val="none" w:sz="0" w:space="0" w:color="auto"/>
        <w:bottom w:val="none" w:sz="0" w:space="0" w:color="auto"/>
        <w:right w:val="none" w:sz="0" w:space="0" w:color="auto"/>
      </w:divBdr>
      <w:divsChild>
        <w:div w:id="1776947060">
          <w:marLeft w:val="0"/>
          <w:marRight w:val="0"/>
          <w:marTop w:val="0"/>
          <w:marBottom w:val="0"/>
          <w:divBdr>
            <w:top w:val="none" w:sz="0" w:space="0" w:color="auto"/>
            <w:left w:val="none" w:sz="0" w:space="0" w:color="auto"/>
            <w:bottom w:val="none" w:sz="0" w:space="0" w:color="auto"/>
            <w:right w:val="none" w:sz="0" w:space="0" w:color="auto"/>
          </w:divBdr>
        </w:div>
      </w:divsChild>
    </w:div>
    <w:div w:id="927541101">
      <w:bodyDiv w:val="1"/>
      <w:marLeft w:val="0"/>
      <w:marRight w:val="0"/>
      <w:marTop w:val="0"/>
      <w:marBottom w:val="0"/>
      <w:divBdr>
        <w:top w:val="none" w:sz="0" w:space="0" w:color="auto"/>
        <w:left w:val="none" w:sz="0" w:space="0" w:color="auto"/>
        <w:bottom w:val="none" w:sz="0" w:space="0" w:color="auto"/>
        <w:right w:val="none" w:sz="0" w:space="0" w:color="auto"/>
      </w:divBdr>
    </w:div>
    <w:div w:id="1065496382">
      <w:bodyDiv w:val="1"/>
      <w:marLeft w:val="0"/>
      <w:marRight w:val="0"/>
      <w:marTop w:val="0"/>
      <w:marBottom w:val="0"/>
      <w:divBdr>
        <w:top w:val="none" w:sz="0" w:space="0" w:color="auto"/>
        <w:left w:val="none" w:sz="0" w:space="0" w:color="auto"/>
        <w:bottom w:val="none" w:sz="0" w:space="0" w:color="auto"/>
        <w:right w:val="none" w:sz="0" w:space="0" w:color="auto"/>
      </w:divBdr>
    </w:div>
    <w:div w:id="1112363298">
      <w:bodyDiv w:val="1"/>
      <w:marLeft w:val="0"/>
      <w:marRight w:val="0"/>
      <w:marTop w:val="0"/>
      <w:marBottom w:val="0"/>
      <w:divBdr>
        <w:top w:val="none" w:sz="0" w:space="0" w:color="auto"/>
        <w:left w:val="none" w:sz="0" w:space="0" w:color="auto"/>
        <w:bottom w:val="none" w:sz="0" w:space="0" w:color="auto"/>
        <w:right w:val="none" w:sz="0" w:space="0" w:color="auto"/>
      </w:divBdr>
    </w:div>
    <w:div w:id="1131555646">
      <w:bodyDiv w:val="1"/>
      <w:marLeft w:val="0"/>
      <w:marRight w:val="0"/>
      <w:marTop w:val="0"/>
      <w:marBottom w:val="0"/>
      <w:divBdr>
        <w:top w:val="none" w:sz="0" w:space="0" w:color="auto"/>
        <w:left w:val="none" w:sz="0" w:space="0" w:color="auto"/>
        <w:bottom w:val="none" w:sz="0" w:space="0" w:color="auto"/>
        <w:right w:val="none" w:sz="0" w:space="0" w:color="auto"/>
      </w:divBdr>
    </w:div>
    <w:div w:id="1161656020">
      <w:bodyDiv w:val="1"/>
      <w:marLeft w:val="0"/>
      <w:marRight w:val="0"/>
      <w:marTop w:val="0"/>
      <w:marBottom w:val="0"/>
      <w:divBdr>
        <w:top w:val="none" w:sz="0" w:space="0" w:color="auto"/>
        <w:left w:val="none" w:sz="0" w:space="0" w:color="auto"/>
        <w:bottom w:val="none" w:sz="0" w:space="0" w:color="auto"/>
        <w:right w:val="none" w:sz="0" w:space="0" w:color="auto"/>
      </w:divBdr>
    </w:div>
    <w:div w:id="1170097486">
      <w:bodyDiv w:val="1"/>
      <w:marLeft w:val="0"/>
      <w:marRight w:val="0"/>
      <w:marTop w:val="0"/>
      <w:marBottom w:val="0"/>
      <w:divBdr>
        <w:top w:val="none" w:sz="0" w:space="0" w:color="auto"/>
        <w:left w:val="none" w:sz="0" w:space="0" w:color="auto"/>
        <w:bottom w:val="none" w:sz="0" w:space="0" w:color="auto"/>
        <w:right w:val="none" w:sz="0" w:space="0" w:color="auto"/>
      </w:divBdr>
    </w:div>
    <w:div w:id="1273433893">
      <w:bodyDiv w:val="1"/>
      <w:marLeft w:val="0"/>
      <w:marRight w:val="0"/>
      <w:marTop w:val="0"/>
      <w:marBottom w:val="0"/>
      <w:divBdr>
        <w:top w:val="none" w:sz="0" w:space="0" w:color="auto"/>
        <w:left w:val="none" w:sz="0" w:space="0" w:color="auto"/>
        <w:bottom w:val="none" w:sz="0" w:space="0" w:color="auto"/>
        <w:right w:val="none" w:sz="0" w:space="0" w:color="auto"/>
      </w:divBdr>
    </w:div>
    <w:div w:id="1321881394">
      <w:bodyDiv w:val="1"/>
      <w:marLeft w:val="0"/>
      <w:marRight w:val="0"/>
      <w:marTop w:val="0"/>
      <w:marBottom w:val="0"/>
      <w:divBdr>
        <w:top w:val="none" w:sz="0" w:space="0" w:color="auto"/>
        <w:left w:val="none" w:sz="0" w:space="0" w:color="auto"/>
        <w:bottom w:val="none" w:sz="0" w:space="0" w:color="auto"/>
        <w:right w:val="none" w:sz="0" w:space="0" w:color="auto"/>
      </w:divBdr>
      <w:divsChild>
        <w:div w:id="997002032">
          <w:marLeft w:val="0"/>
          <w:marRight w:val="0"/>
          <w:marTop w:val="0"/>
          <w:marBottom w:val="0"/>
          <w:divBdr>
            <w:top w:val="none" w:sz="0" w:space="0" w:color="auto"/>
            <w:left w:val="none" w:sz="0" w:space="0" w:color="auto"/>
            <w:bottom w:val="none" w:sz="0" w:space="0" w:color="auto"/>
            <w:right w:val="none" w:sz="0" w:space="0" w:color="auto"/>
          </w:divBdr>
        </w:div>
      </w:divsChild>
    </w:div>
    <w:div w:id="1355839782">
      <w:bodyDiv w:val="1"/>
      <w:marLeft w:val="0"/>
      <w:marRight w:val="0"/>
      <w:marTop w:val="0"/>
      <w:marBottom w:val="0"/>
      <w:divBdr>
        <w:top w:val="none" w:sz="0" w:space="0" w:color="auto"/>
        <w:left w:val="none" w:sz="0" w:space="0" w:color="auto"/>
        <w:bottom w:val="none" w:sz="0" w:space="0" w:color="auto"/>
        <w:right w:val="none" w:sz="0" w:space="0" w:color="auto"/>
      </w:divBdr>
    </w:div>
    <w:div w:id="1692755543">
      <w:bodyDiv w:val="1"/>
      <w:marLeft w:val="0"/>
      <w:marRight w:val="0"/>
      <w:marTop w:val="0"/>
      <w:marBottom w:val="0"/>
      <w:divBdr>
        <w:top w:val="none" w:sz="0" w:space="0" w:color="auto"/>
        <w:left w:val="none" w:sz="0" w:space="0" w:color="auto"/>
        <w:bottom w:val="none" w:sz="0" w:space="0" w:color="auto"/>
        <w:right w:val="none" w:sz="0" w:space="0" w:color="auto"/>
      </w:divBdr>
    </w:div>
    <w:div w:id="1710257795">
      <w:bodyDiv w:val="1"/>
      <w:marLeft w:val="0"/>
      <w:marRight w:val="0"/>
      <w:marTop w:val="0"/>
      <w:marBottom w:val="0"/>
      <w:divBdr>
        <w:top w:val="none" w:sz="0" w:space="0" w:color="auto"/>
        <w:left w:val="none" w:sz="0" w:space="0" w:color="auto"/>
        <w:bottom w:val="none" w:sz="0" w:space="0" w:color="auto"/>
        <w:right w:val="none" w:sz="0" w:space="0" w:color="auto"/>
      </w:divBdr>
    </w:div>
    <w:div w:id="1714036954">
      <w:bodyDiv w:val="1"/>
      <w:marLeft w:val="0"/>
      <w:marRight w:val="0"/>
      <w:marTop w:val="0"/>
      <w:marBottom w:val="0"/>
      <w:divBdr>
        <w:top w:val="none" w:sz="0" w:space="0" w:color="auto"/>
        <w:left w:val="none" w:sz="0" w:space="0" w:color="auto"/>
        <w:bottom w:val="none" w:sz="0" w:space="0" w:color="auto"/>
        <w:right w:val="none" w:sz="0" w:space="0" w:color="auto"/>
      </w:divBdr>
    </w:div>
    <w:div w:id="1727558703">
      <w:bodyDiv w:val="1"/>
      <w:marLeft w:val="0"/>
      <w:marRight w:val="0"/>
      <w:marTop w:val="0"/>
      <w:marBottom w:val="0"/>
      <w:divBdr>
        <w:top w:val="none" w:sz="0" w:space="0" w:color="auto"/>
        <w:left w:val="none" w:sz="0" w:space="0" w:color="auto"/>
        <w:bottom w:val="none" w:sz="0" w:space="0" w:color="auto"/>
        <w:right w:val="none" w:sz="0" w:space="0" w:color="auto"/>
      </w:divBdr>
    </w:div>
    <w:div w:id="1805924951">
      <w:bodyDiv w:val="1"/>
      <w:marLeft w:val="0"/>
      <w:marRight w:val="0"/>
      <w:marTop w:val="0"/>
      <w:marBottom w:val="0"/>
      <w:divBdr>
        <w:top w:val="none" w:sz="0" w:space="0" w:color="auto"/>
        <w:left w:val="none" w:sz="0" w:space="0" w:color="auto"/>
        <w:bottom w:val="none" w:sz="0" w:space="0" w:color="auto"/>
        <w:right w:val="none" w:sz="0" w:space="0" w:color="auto"/>
      </w:divBdr>
      <w:divsChild>
        <w:div w:id="830171570">
          <w:marLeft w:val="0"/>
          <w:marRight w:val="0"/>
          <w:marTop w:val="0"/>
          <w:marBottom w:val="0"/>
          <w:divBdr>
            <w:top w:val="none" w:sz="0" w:space="0" w:color="auto"/>
            <w:left w:val="none" w:sz="0" w:space="0" w:color="auto"/>
            <w:bottom w:val="none" w:sz="0" w:space="0" w:color="auto"/>
            <w:right w:val="none" w:sz="0" w:space="0" w:color="auto"/>
          </w:divBdr>
        </w:div>
      </w:divsChild>
    </w:div>
    <w:div w:id="2010908543">
      <w:bodyDiv w:val="1"/>
      <w:marLeft w:val="0"/>
      <w:marRight w:val="0"/>
      <w:marTop w:val="0"/>
      <w:marBottom w:val="0"/>
      <w:divBdr>
        <w:top w:val="none" w:sz="0" w:space="0" w:color="auto"/>
        <w:left w:val="none" w:sz="0" w:space="0" w:color="auto"/>
        <w:bottom w:val="none" w:sz="0" w:space="0" w:color="auto"/>
        <w:right w:val="none" w:sz="0" w:space="0" w:color="auto"/>
      </w:divBdr>
    </w:div>
    <w:div w:id="2019117981">
      <w:bodyDiv w:val="1"/>
      <w:marLeft w:val="0"/>
      <w:marRight w:val="0"/>
      <w:marTop w:val="0"/>
      <w:marBottom w:val="0"/>
      <w:divBdr>
        <w:top w:val="none" w:sz="0" w:space="0" w:color="auto"/>
        <w:left w:val="none" w:sz="0" w:space="0" w:color="auto"/>
        <w:bottom w:val="none" w:sz="0" w:space="0" w:color="auto"/>
        <w:right w:val="none" w:sz="0" w:space="0" w:color="auto"/>
      </w:divBdr>
    </w:div>
    <w:div w:id="2053455784">
      <w:bodyDiv w:val="1"/>
      <w:marLeft w:val="0"/>
      <w:marRight w:val="0"/>
      <w:marTop w:val="0"/>
      <w:marBottom w:val="0"/>
      <w:divBdr>
        <w:top w:val="none" w:sz="0" w:space="0" w:color="auto"/>
        <w:left w:val="none" w:sz="0" w:space="0" w:color="auto"/>
        <w:bottom w:val="none" w:sz="0" w:space="0" w:color="auto"/>
        <w:right w:val="none" w:sz="0" w:space="0" w:color="auto"/>
      </w:divBdr>
      <w:divsChild>
        <w:div w:id="300230870">
          <w:marLeft w:val="0"/>
          <w:marRight w:val="0"/>
          <w:marTop w:val="0"/>
          <w:marBottom w:val="0"/>
          <w:divBdr>
            <w:top w:val="none" w:sz="0" w:space="0" w:color="auto"/>
            <w:left w:val="none" w:sz="0" w:space="0" w:color="auto"/>
            <w:bottom w:val="none" w:sz="0" w:space="0" w:color="auto"/>
            <w:right w:val="none" w:sz="0" w:space="0" w:color="auto"/>
          </w:divBdr>
        </w:div>
      </w:divsChild>
    </w:div>
    <w:div w:id="2121144511">
      <w:bodyDiv w:val="1"/>
      <w:marLeft w:val="0"/>
      <w:marRight w:val="0"/>
      <w:marTop w:val="0"/>
      <w:marBottom w:val="0"/>
      <w:divBdr>
        <w:top w:val="none" w:sz="0" w:space="0" w:color="auto"/>
        <w:left w:val="none" w:sz="0" w:space="0" w:color="auto"/>
        <w:bottom w:val="none" w:sz="0" w:space="0" w:color="auto"/>
        <w:right w:val="none" w:sz="0" w:space="0" w:color="auto"/>
      </w:divBdr>
    </w:div>
    <w:div w:id="212265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li.wildey@gmail.com" TargetMode="External"/><Relationship Id="rId13" Type="http://schemas.openxmlformats.org/officeDocument/2006/relationships/hyperlink" Target="https://doi.org/10.5066/P9KZCM5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doi.org/10.32614/RJ-2018-009"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doi.org/10.32614/RJ-2018-0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BEBA8B-00E5-447B-98E1-EA77D4EF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96803</TotalTime>
  <Pages>46</Pages>
  <Words>9654</Words>
  <Characters>55033</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CERTIFICATE OF ACCEPTANCE</vt:lpstr>
    </vt:vector>
  </TitlesOfParts>
  <Company>Your Company Name</Company>
  <LinksUpToDate>false</LinksUpToDate>
  <CharactersWithSpaces>64558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OF ACCEPTANCE</dc:title>
  <dc:subject/>
  <dc:creator>Wildey, Eli F</dc:creator>
  <cp:keywords/>
  <dc:description/>
  <cp:lastModifiedBy>Wildey, Eli F - DNR</cp:lastModifiedBy>
  <cp:revision>46</cp:revision>
  <cp:lastPrinted>2009-01-30T21:55:00Z</cp:lastPrinted>
  <dcterms:created xsi:type="dcterms:W3CDTF">2024-10-13T16:44:00Z</dcterms:created>
  <dcterms:modified xsi:type="dcterms:W3CDTF">2025-08-01T16:10:00Z</dcterms:modified>
</cp:coreProperties>
</file>